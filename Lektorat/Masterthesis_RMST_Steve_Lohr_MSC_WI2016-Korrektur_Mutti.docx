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rsidR="00003AD8" w:rsidRDefault="00003AD8" w:rsidP="009A30F7">
      <w:pPr>
        <w:pStyle w:val="DIoderDII"/>
      </w:pPr>
    </w:p>
    <w:p w:rsidR="00003AD8" w:rsidRDefault="00003AD8" w:rsidP="009A30F7">
      <w:pPr>
        <w:pStyle w:val="DIoderDII"/>
      </w:pPr>
    </w:p>
    <w:p w:rsidR="00234858" w:rsidRDefault="00234858" w:rsidP="009A30F7">
      <w:pPr>
        <w:pStyle w:val="DIoderDII"/>
      </w:pPr>
    </w:p>
    <w:p w:rsidR="00003AD8" w:rsidRDefault="00003AD8" w:rsidP="009A30F7">
      <w:pPr>
        <w:pStyle w:val="DIoderDII"/>
      </w:pPr>
    </w:p>
    <w:p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rsidR="00234858" w:rsidRDefault="00234858" w:rsidP="009A30F7">
      <w:pPr>
        <w:pStyle w:val="DIoderDII"/>
        <w:rPr>
          <w:b/>
          <w:sz w:val="28"/>
          <w:szCs w:val="28"/>
        </w:rPr>
      </w:pPr>
    </w:p>
    <w:p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rsidR="00F144F5" w:rsidRPr="00914102" w:rsidRDefault="00F144F5" w:rsidP="009A30F7">
      <w:pPr>
        <w:pStyle w:val="DIoderDII"/>
      </w:pPr>
    </w:p>
    <w:p w:rsidR="00F144F5" w:rsidRDefault="00F144F5" w:rsidP="009A30F7">
      <w:pPr>
        <w:pStyle w:val="DIoderDII"/>
      </w:pPr>
    </w:p>
    <w:p w:rsidR="00234858" w:rsidRPr="00914102" w:rsidRDefault="00234858" w:rsidP="009A30F7">
      <w:pPr>
        <w:pStyle w:val="DIoderDII"/>
      </w:pPr>
    </w:p>
    <w:p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02E" w:rsidRPr="00914102" w:rsidRDefault="001F402E" w:rsidP="00A65D39">
                            <w:pPr>
                              <w:pStyle w:val="Vorgelegt"/>
                            </w:pPr>
                            <w:r>
                              <w:t>Vorgelegt der Fakultät für Wirtschaftswissenschaft</w:t>
                            </w:r>
                          </w:p>
                          <w:p w:rsidR="001F402E" w:rsidRDefault="001F402E" w:rsidP="00A65D39">
                            <w:pPr>
                              <w:pStyle w:val="Vorgelegt"/>
                            </w:pPr>
                            <w:r w:rsidRPr="00914102">
                              <w:t xml:space="preserve">der </w:t>
                            </w:r>
                            <w:proofErr w:type="spellStart"/>
                            <w:r>
                              <w:t>Fern</w:t>
                            </w:r>
                            <w:r w:rsidRPr="00914102">
                              <w:t>Universität</w:t>
                            </w:r>
                            <w:proofErr w:type="spellEnd"/>
                            <w:r w:rsidRPr="00914102">
                              <w:t xml:space="preserve"> </w:t>
                            </w:r>
                            <w:r>
                              <w:t>in Hagen</w:t>
                            </w:r>
                          </w:p>
                          <w:p w:rsidR="001F402E" w:rsidRDefault="001F402E" w:rsidP="00A65D39">
                            <w:pPr>
                              <w:pStyle w:val="Vorgelegt"/>
                            </w:pPr>
                            <w:r>
                              <w:t>Lehrstuhl für Betriebswirtschaftslehre,</w:t>
                            </w:r>
                          </w:p>
                          <w:p w:rsidR="001F402E" w:rsidRPr="00D2428A" w:rsidRDefault="001F402E"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rsidR="001F402E" w:rsidRPr="00914102" w:rsidRDefault="001F402E" w:rsidP="00A65D39">
                      <w:pPr>
                        <w:pStyle w:val="Vorgelegt"/>
                      </w:pPr>
                      <w:r>
                        <w:t>Vorgelegt der Fakultät für Wirtschaftswissenschaft</w:t>
                      </w:r>
                    </w:p>
                    <w:p w:rsidR="001F402E" w:rsidRDefault="001F402E" w:rsidP="00A65D39">
                      <w:pPr>
                        <w:pStyle w:val="Vorgelegt"/>
                      </w:pPr>
                      <w:r w:rsidRPr="00914102">
                        <w:t xml:space="preserve">der </w:t>
                      </w:r>
                      <w:proofErr w:type="spellStart"/>
                      <w:r>
                        <w:t>Fern</w:t>
                      </w:r>
                      <w:r w:rsidRPr="00914102">
                        <w:t>Universität</w:t>
                      </w:r>
                      <w:proofErr w:type="spellEnd"/>
                      <w:r w:rsidRPr="00914102">
                        <w:t xml:space="preserve"> </w:t>
                      </w:r>
                      <w:r>
                        <w:t>in Hagen</w:t>
                      </w:r>
                    </w:p>
                    <w:p w:rsidR="001F402E" w:rsidRDefault="001F402E" w:rsidP="00A65D39">
                      <w:pPr>
                        <w:pStyle w:val="Vorgelegt"/>
                      </w:pPr>
                      <w:r>
                        <w:t>Lehrstuhl für Betriebswirtschaftslehre,</w:t>
                      </w:r>
                    </w:p>
                    <w:p w:rsidR="001F402E" w:rsidRPr="00D2428A" w:rsidRDefault="001F402E" w:rsidP="00A65D39">
                      <w:pPr>
                        <w:jc w:val="center"/>
                      </w:pPr>
                      <w:r>
                        <w:t>insbesondere Informationsmanagement</w:t>
                      </w:r>
                    </w:p>
                  </w:txbxContent>
                </v:textbox>
                <w10:wrap type="square"/>
              </v:shape>
            </w:pict>
          </mc:Fallback>
        </mc:AlternateContent>
      </w:r>
    </w:p>
    <w:p w:rsidR="0013065A" w:rsidRDefault="0013065A" w:rsidP="009A30F7"/>
    <w:p w:rsidR="0013065A" w:rsidRDefault="0013065A" w:rsidP="009A30F7"/>
    <w:p w:rsidR="00234858" w:rsidRDefault="00234858" w:rsidP="009A30F7"/>
    <w:p w:rsidR="00234858" w:rsidRDefault="00234858" w:rsidP="009A30F7"/>
    <w:p w:rsidR="00234858" w:rsidRDefault="00234858" w:rsidP="009A30F7"/>
    <w:p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rsidR="008601DB" w:rsidRDefault="008601DB" w:rsidP="005E364F"/>
    <w:p w:rsidR="00234858" w:rsidRDefault="00234858" w:rsidP="005E364F"/>
    <w:p w:rsidR="009A30F7" w:rsidRDefault="00234858" w:rsidP="001B14D2">
      <w:pPr>
        <w:pStyle w:val="MetadatenStudent2"/>
      </w:pPr>
      <w:r>
        <w:t>Gutachter:</w:t>
      </w:r>
      <w:r>
        <w:tab/>
        <w:t>Univ.-Prof. Dr. Ulrike Baumöl</w:t>
      </w:r>
    </w:p>
    <w:p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rsidR="00234858" w:rsidRDefault="00234858" w:rsidP="001B14D2">
      <w:pPr>
        <w:pStyle w:val="MetadatenStudent2"/>
      </w:pPr>
    </w:p>
    <w:p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rsidR="00234858" w:rsidRDefault="00234858" w:rsidP="001B14D2">
      <w:pPr>
        <w:pStyle w:val="MetadatenStudent2"/>
      </w:pPr>
    </w:p>
    <w:p w:rsidR="00234858" w:rsidRDefault="00234858" w:rsidP="001B14D2">
      <w:pPr>
        <w:pStyle w:val="MetadatenStudent2"/>
      </w:pPr>
    </w:p>
    <w:p w:rsidR="00234858" w:rsidRDefault="00234858" w:rsidP="001B14D2">
      <w:pPr>
        <w:pStyle w:val="MetadatenStudent2"/>
      </w:pPr>
    </w:p>
    <w:p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rsidR="00F144F5" w:rsidRDefault="00F144F5" w:rsidP="00871C56">
      <w:pPr>
        <w:pStyle w:val="berschrift1nichtimVerzeichnis"/>
      </w:pPr>
      <w:r w:rsidRPr="00914102">
        <w:t>Inhaltsverzeichnis</w:t>
      </w:r>
    </w:p>
    <w:p w:rsidR="00ED2CC2"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246775" w:history="1">
        <w:r w:rsidR="00ED2CC2" w:rsidRPr="00894819">
          <w:rPr>
            <w:rStyle w:val="Hyperlink"/>
          </w:rPr>
          <w:t>Abbildungsverzeichnis</w:t>
        </w:r>
        <w:r w:rsidR="00ED2CC2">
          <w:rPr>
            <w:webHidden/>
          </w:rPr>
          <w:tab/>
        </w:r>
        <w:r w:rsidR="00ED2CC2">
          <w:rPr>
            <w:webHidden/>
          </w:rPr>
          <w:fldChar w:fldCharType="begin"/>
        </w:r>
        <w:r w:rsidR="00ED2CC2">
          <w:rPr>
            <w:webHidden/>
          </w:rPr>
          <w:instrText xml:space="preserve"> PAGEREF _Toc457246775 \h </w:instrText>
        </w:r>
        <w:r w:rsidR="00ED2CC2">
          <w:rPr>
            <w:webHidden/>
          </w:rPr>
        </w:r>
        <w:r w:rsidR="00ED2CC2">
          <w:rPr>
            <w:webHidden/>
          </w:rPr>
          <w:fldChar w:fldCharType="separate"/>
        </w:r>
        <w:r w:rsidR="00ED2CC2">
          <w:rPr>
            <w:webHidden/>
          </w:rPr>
          <w:t>II</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76" w:history="1">
        <w:r w:rsidR="00ED2CC2" w:rsidRPr="00894819">
          <w:rPr>
            <w:rStyle w:val="Hyperlink"/>
          </w:rPr>
          <w:t>Tabellenverzeichnis</w:t>
        </w:r>
        <w:r w:rsidR="00ED2CC2">
          <w:rPr>
            <w:webHidden/>
          </w:rPr>
          <w:tab/>
        </w:r>
        <w:r w:rsidR="00ED2CC2">
          <w:rPr>
            <w:webHidden/>
          </w:rPr>
          <w:fldChar w:fldCharType="begin"/>
        </w:r>
        <w:r w:rsidR="00ED2CC2">
          <w:rPr>
            <w:webHidden/>
          </w:rPr>
          <w:instrText xml:space="preserve"> PAGEREF _Toc457246776 \h </w:instrText>
        </w:r>
        <w:r w:rsidR="00ED2CC2">
          <w:rPr>
            <w:webHidden/>
          </w:rPr>
        </w:r>
        <w:r w:rsidR="00ED2CC2">
          <w:rPr>
            <w:webHidden/>
          </w:rPr>
          <w:fldChar w:fldCharType="separate"/>
        </w:r>
        <w:r w:rsidR="00ED2CC2">
          <w:rPr>
            <w:webHidden/>
          </w:rPr>
          <w:t>III</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77" w:history="1">
        <w:r w:rsidR="00ED2CC2" w:rsidRPr="00894819">
          <w:rPr>
            <w:rStyle w:val="Hyperlink"/>
          </w:rPr>
          <w:t>Abkürzungsverzeichnis</w:t>
        </w:r>
        <w:r w:rsidR="00ED2CC2">
          <w:rPr>
            <w:webHidden/>
          </w:rPr>
          <w:tab/>
        </w:r>
        <w:r w:rsidR="00ED2CC2">
          <w:rPr>
            <w:webHidden/>
          </w:rPr>
          <w:fldChar w:fldCharType="begin"/>
        </w:r>
        <w:r w:rsidR="00ED2CC2">
          <w:rPr>
            <w:webHidden/>
          </w:rPr>
          <w:instrText xml:space="preserve"> PAGEREF _Toc457246777 \h </w:instrText>
        </w:r>
        <w:r w:rsidR="00ED2CC2">
          <w:rPr>
            <w:webHidden/>
          </w:rPr>
        </w:r>
        <w:r w:rsidR="00ED2CC2">
          <w:rPr>
            <w:webHidden/>
          </w:rPr>
          <w:fldChar w:fldCharType="separate"/>
        </w:r>
        <w:r w:rsidR="00ED2CC2">
          <w:rPr>
            <w:webHidden/>
          </w:rPr>
          <w:t>IV</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78" w:history="1">
        <w:r w:rsidR="00ED2CC2" w:rsidRPr="00894819">
          <w:rPr>
            <w:rStyle w:val="Hyperlink"/>
          </w:rPr>
          <w:t>1</w:t>
        </w:r>
        <w:r w:rsidR="00ED2CC2">
          <w:rPr>
            <w:rFonts w:asciiTheme="minorHAnsi" w:eastAsiaTheme="minorEastAsia" w:hAnsiTheme="minorHAnsi" w:cstheme="minorBidi"/>
            <w:b w:val="0"/>
            <w:sz w:val="22"/>
            <w:szCs w:val="22"/>
          </w:rPr>
          <w:tab/>
        </w:r>
        <w:r w:rsidR="00ED2CC2" w:rsidRPr="00894819">
          <w:rPr>
            <w:rStyle w:val="Hyperlink"/>
          </w:rPr>
          <w:t>Einleitung</w:t>
        </w:r>
        <w:r w:rsidR="00ED2CC2">
          <w:rPr>
            <w:webHidden/>
          </w:rPr>
          <w:tab/>
        </w:r>
        <w:r w:rsidR="00ED2CC2">
          <w:rPr>
            <w:webHidden/>
          </w:rPr>
          <w:fldChar w:fldCharType="begin"/>
        </w:r>
        <w:r w:rsidR="00ED2CC2">
          <w:rPr>
            <w:webHidden/>
          </w:rPr>
          <w:instrText xml:space="preserve"> PAGEREF _Toc457246778 \h </w:instrText>
        </w:r>
        <w:r w:rsidR="00ED2CC2">
          <w:rPr>
            <w:webHidden/>
          </w:rPr>
        </w:r>
        <w:r w:rsidR="00ED2CC2">
          <w:rPr>
            <w:webHidden/>
          </w:rPr>
          <w:fldChar w:fldCharType="separate"/>
        </w:r>
        <w:r w:rsidR="00ED2CC2">
          <w:rPr>
            <w:webHidden/>
          </w:rPr>
          <w:t>1</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79" w:history="1">
        <w:r w:rsidR="00ED2CC2" w:rsidRPr="00894819">
          <w:rPr>
            <w:rStyle w:val="Hyperlink"/>
          </w:rPr>
          <w:t>2</w:t>
        </w:r>
        <w:r w:rsidR="00ED2CC2">
          <w:rPr>
            <w:rFonts w:asciiTheme="minorHAnsi" w:eastAsiaTheme="minorEastAsia" w:hAnsiTheme="minorHAnsi" w:cstheme="minorBidi"/>
            <w:b w:val="0"/>
            <w:sz w:val="22"/>
            <w:szCs w:val="22"/>
          </w:rPr>
          <w:tab/>
        </w:r>
        <w:r w:rsidR="00ED2CC2" w:rsidRPr="00894819">
          <w:rPr>
            <w:rStyle w:val="Hyperlink"/>
          </w:rPr>
          <w:t>Grundlagen</w:t>
        </w:r>
        <w:r w:rsidR="00ED2CC2">
          <w:rPr>
            <w:webHidden/>
          </w:rPr>
          <w:tab/>
        </w:r>
        <w:r w:rsidR="00ED2CC2">
          <w:rPr>
            <w:webHidden/>
          </w:rPr>
          <w:fldChar w:fldCharType="begin"/>
        </w:r>
        <w:r w:rsidR="00ED2CC2">
          <w:rPr>
            <w:webHidden/>
          </w:rPr>
          <w:instrText xml:space="preserve"> PAGEREF _Toc457246779 \h </w:instrText>
        </w:r>
        <w:r w:rsidR="00ED2CC2">
          <w:rPr>
            <w:webHidden/>
          </w:rPr>
        </w:r>
        <w:r w:rsidR="00ED2CC2">
          <w:rPr>
            <w:webHidden/>
          </w:rPr>
          <w:fldChar w:fldCharType="separate"/>
        </w:r>
        <w:r w:rsidR="00ED2CC2">
          <w:rPr>
            <w:webHidden/>
          </w:rPr>
          <w:t>3</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0" w:history="1">
        <w:r w:rsidR="00ED2CC2" w:rsidRPr="00894819">
          <w:rPr>
            <w:rStyle w:val="Hyperlink"/>
          </w:rPr>
          <w:t>2.1</w:t>
        </w:r>
        <w:r w:rsidR="00ED2CC2">
          <w:rPr>
            <w:rFonts w:asciiTheme="minorHAnsi" w:eastAsiaTheme="minorEastAsia" w:hAnsiTheme="minorHAnsi" w:cstheme="minorBidi"/>
            <w:sz w:val="22"/>
            <w:szCs w:val="22"/>
          </w:rPr>
          <w:tab/>
        </w:r>
        <w:r w:rsidR="00ED2CC2" w:rsidRPr="00894819">
          <w:rPr>
            <w:rStyle w:val="Hyperlink"/>
          </w:rPr>
          <w:t>Innovation zur Existenzsicherung</w:t>
        </w:r>
        <w:r w:rsidR="00ED2CC2">
          <w:rPr>
            <w:webHidden/>
          </w:rPr>
          <w:tab/>
        </w:r>
        <w:r w:rsidR="00ED2CC2">
          <w:rPr>
            <w:webHidden/>
          </w:rPr>
          <w:fldChar w:fldCharType="begin"/>
        </w:r>
        <w:r w:rsidR="00ED2CC2">
          <w:rPr>
            <w:webHidden/>
          </w:rPr>
          <w:instrText xml:space="preserve"> PAGEREF _Toc457246780 \h </w:instrText>
        </w:r>
        <w:r w:rsidR="00ED2CC2">
          <w:rPr>
            <w:webHidden/>
          </w:rPr>
        </w:r>
        <w:r w:rsidR="00ED2CC2">
          <w:rPr>
            <w:webHidden/>
          </w:rPr>
          <w:fldChar w:fldCharType="separate"/>
        </w:r>
        <w:r w:rsidR="00ED2CC2">
          <w:rPr>
            <w:webHidden/>
          </w:rPr>
          <w:t>3</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1" w:history="1">
        <w:r w:rsidR="00ED2CC2" w:rsidRPr="00894819">
          <w:rPr>
            <w:rStyle w:val="Hyperlink"/>
          </w:rPr>
          <w:t>2.2</w:t>
        </w:r>
        <w:r w:rsidR="00ED2CC2">
          <w:rPr>
            <w:rFonts w:asciiTheme="minorHAnsi" w:eastAsiaTheme="minorEastAsia" w:hAnsiTheme="minorHAnsi" w:cstheme="minorBidi"/>
            <w:sz w:val="22"/>
            <w:szCs w:val="22"/>
          </w:rPr>
          <w:tab/>
        </w:r>
        <w:r w:rsidR="00ED2CC2" w:rsidRPr="00894819">
          <w:rPr>
            <w:rStyle w:val="Hyperlink"/>
          </w:rPr>
          <w:t>Innovationssteuerung durch Produkt-Management</w:t>
        </w:r>
        <w:r w:rsidR="00ED2CC2">
          <w:rPr>
            <w:webHidden/>
          </w:rPr>
          <w:tab/>
        </w:r>
        <w:r w:rsidR="00ED2CC2">
          <w:rPr>
            <w:webHidden/>
          </w:rPr>
          <w:fldChar w:fldCharType="begin"/>
        </w:r>
        <w:r w:rsidR="00ED2CC2">
          <w:rPr>
            <w:webHidden/>
          </w:rPr>
          <w:instrText xml:space="preserve"> PAGEREF _Toc457246781 \h </w:instrText>
        </w:r>
        <w:r w:rsidR="00ED2CC2">
          <w:rPr>
            <w:webHidden/>
          </w:rPr>
        </w:r>
        <w:r w:rsidR="00ED2CC2">
          <w:rPr>
            <w:webHidden/>
          </w:rPr>
          <w:fldChar w:fldCharType="separate"/>
        </w:r>
        <w:r w:rsidR="00ED2CC2">
          <w:rPr>
            <w:webHidden/>
          </w:rPr>
          <w:t>6</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2" w:history="1">
        <w:r w:rsidR="00ED2CC2" w:rsidRPr="00894819">
          <w:rPr>
            <w:rStyle w:val="Hyperlink"/>
          </w:rPr>
          <w:t>2.3</w:t>
        </w:r>
        <w:r w:rsidR="00ED2CC2">
          <w:rPr>
            <w:rFonts w:asciiTheme="minorHAnsi" w:eastAsiaTheme="minorEastAsia" w:hAnsiTheme="minorHAnsi" w:cstheme="minorBidi"/>
            <w:sz w:val="22"/>
            <w:szCs w:val="22"/>
          </w:rPr>
          <w:tab/>
        </w:r>
        <w:r w:rsidR="00ED2CC2" w:rsidRPr="00894819">
          <w:rPr>
            <w:rStyle w:val="Hyperlink"/>
          </w:rPr>
          <w:t>Der Produktlebenszyklus</w:t>
        </w:r>
        <w:r w:rsidR="00ED2CC2">
          <w:rPr>
            <w:webHidden/>
          </w:rPr>
          <w:tab/>
        </w:r>
        <w:r w:rsidR="00ED2CC2">
          <w:rPr>
            <w:webHidden/>
          </w:rPr>
          <w:fldChar w:fldCharType="begin"/>
        </w:r>
        <w:r w:rsidR="00ED2CC2">
          <w:rPr>
            <w:webHidden/>
          </w:rPr>
          <w:instrText xml:space="preserve"> PAGEREF _Toc457246782 \h </w:instrText>
        </w:r>
        <w:r w:rsidR="00ED2CC2">
          <w:rPr>
            <w:webHidden/>
          </w:rPr>
        </w:r>
        <w:r w:rsidR="00ED2CC2">
          <w:rPr>
            <w:webHidden/>
          </w:rPr>
          <w:fldChar w:fldCharType="separate"/>
        </w:r>
        <w:r w:rsidR="00ED2CC2">
          <w:rPr>
            <w:webHidden/>
          </w:rPr>
          <w:t>7</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3" w:history="1">
        <w:r w:rsidR="00ED2CC2" w:rsidRPr="00894819">
          <w:rPr>
            <w:rStyle w:val="Hyperlink"/>
          </w:rPr>
          <w:t>2.4</w:t>
        </w:r>
        <w:r w:rsidR="00ED2CC2">
          <w:rPr>
            <w:rFonts w:asciiTheme="minorHAnsi" w:eastAsiaTheme="minorEastAsia" w:hAnsiTheme="minorHAnsi" w:cstheme="minorBidi"/>
            <w:sz w:val="22"/>
            <w:szCs w:val="22"/>
          </w:rPr>
          <w:tab/>
        </w:r>
        <w:r w:rsidR="00ED2CC2" w:rsidRPr="00894819">
          <w:rPr>
            <w:rStyle w:val="Hyperlink"/>
          </w:rPr>
          <w:t>Produktveröffentlichung durch Standards im Release-Management</w:t>
        </w:r>
        <w:r w:rsidR="00ED2CC2">
          <w:rPr>
            <w:webHidden/>
          </w:rPr>
          <w:tab/>
        </w:r>
        <w:r w:rsidR="00ED2CC2">
          <w:rPr>
            <w:webHidden/>
          </w:rPr>
          <w:fldChar w:fldCharType="begin"/>
        </w:r>
        <w:r w:rsidR="00ED2CC2">
          <w:rPr>
            <w:webHidden/>
          </w:rPr>
          <w:instrText xml:space="preserve"> PAGEREF _Toc457246783 \h </w:instrText>
        </w:r>
        <w:r w:rsidR="00ED2CC2">
          <w:rPr>
            <w:webHidden/>
          </w:rPr>
        </w:r>
        <w:r w:rsidR="00ED2CC2">
          <w:rPr>
            <w:webHidden/>
          </w:rPr>
          <w:fldChar w:fldCharType="separate"/>
        </w:r>
        <w:r w:rsidR="00ED2CC2">
          <w:rPr>
            <w:webHidden/>
          </w:rPr>
          <w:t>11</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84" w:history="1">
        <w:r w:rsidR="00ED2CC2" w:rsidRPr="00894819">
          <w:rPr>
            <w:rStyle w:val="Hyperlink"/>
          </w:rPr>
          <w:t>3</w:t>
        </w:r>
        <w:r w:rsidR="00ED2CC2">
          <w:rPr>
            <w:rFonts w:asciiTheme="minorHAnsi" w:eastAsiaTheme="minorEastAsia" w:hAnsiTheme="minorHAnsi" w:cstheme="minorBidi"/>
            <w:b w:val="0"/>
            <w:sz w:val="22"/>
            <w:szCs w:val="22"/>
          </w:rPr>
          <w:tab/>
        </w:r>
        <w:r w:rsidR="00ED2CC2" w:rsidRPr="00894819">
          <w:rPr>
            <w:rStyle w:val="Hyperlink"/>
          </w:rPr>
          <w:t>Risiken im Produktlebenszyklus als Basis der Standardtypen</w:t>
        </w:r>
        <w:r w:rsidR="00ED2CC2">
          <w:rPr>
            <w:webHidden/>
          </w:rPr>
          <w:tab/>
        </w:r>
        <w:r w:rsidR="00ED2CC2">
          <w:rPr>
            <w:webHidden/>
          </w:rPr>
          <w:fldChar w:fldCharType="begin"/>
        </w:r>
        <w:r w:rsidR="00ED2CC2">
          <w:rPr>
            <w:webHidden/>
          </w:rPr>
          <w:instrText xml:space="preserve"> PAGEREF _Toc457246784 \h </w:instrText>
        </w:r>
        <w:r w:rsidR="00ED2CC2">
          <w:rPr>
            <w:webHidden/>
          </w:rPr>
        </w:r>
        <w:r w:rsidR="00ED2CC2">
          <w:rPr>
            <w:webHidden/>
          </w:rPr>
          <w:fldChar w:fldCharType="separate"/>
        </w:r>
        <w:r w:rsidR="00ED2CC2">
          <w:rPr>
            <w:webHidden/>
          </w:rPr>
          <w:t>16</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5" w:history="1">
        <w:r w:rsidR="00ED2CC2" w:rsidRPr="00894819">
          <w:rPr>
            <w:rStyle w:val="Hyperlink"/>
          </w:rPr>
          <w:t>3.1</w:t>
        </w:r>
        <w:r w:rsidR="00ED2CC2">
          <w:rPr>
            <w:rFonts w:asciiTheme="minorHAnsi" w:eastAsiaTheme="minorEastAsia" w:hAnsiTheme="minorHAnsi" w:cstheme="minorBidi"/>
            <w:sz w:val="22"/>
            <w:szCs w:val="22"/>
          </w:rPr>
          <w:tab/>
        </w:r>
        <w:r w:rsidR="00ED2CC2" w:rsidRPr="00894819">
          <w:rPr>
            <w:rStyle w:val="Hyperlink"/>
          </w:rPr>
          <w:t>Entwicklung</w:t>
        </w:r>
        <w:r w:rsidR="00ED2CC2">
          <w:rPr>
            <w:webHidden/>
          </w:rPr>
          <w:tab/>
        </w:r>
        <w:r w:rsidR="00ED2CC2">
          <w:rPr>
            <w:webHidden/>
          </w:rPr>
          <w:fldChar w:fldCharType="begin"/>
        </w:r>
        <w:r w:rsidR="00ED2CC2">
          <w:rPr>
            <w:webHidden/>
          </w:rPr>
          <w:instrText xml:space="preserve"> PAGEREF _Toc457246785 \h </w:instrText>
        </w:r>
        <w:r w:rsidR="00ED2CC2">
          <w:rPr>
            <w:webHidden/>
          </w:rPr>
        </w:r>
        <w:r w:rsidR="00ED2CC2">
          <w:rPr>
            <w:webHidden/>
          </w:rPr>
          <w:fldChar w:fldCharType="separate"/>
        </w:r>
        <w:r w:rsidR="00ED2CC2">
          <w:rPr>
            <w:webHidden/>
          </w:rPr>
          <w:t>16</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6" w:history="1">
        <w:r w:rsidR="00ED2CC2" w:rsidRPr="00894819">
          <w:rPr>
            <w:rStyle w:val="Hyperlink"/>
          </w:rPr>
          <w:t>3.2</w:t>
        </w:r>
        <w:r w:rsidR="00ED2CC2">
          <w:rPr>
            <w:rFonts w:asciiTheme="minorHAnsi" w:eastAsiaTheme="minorEastAsia" w:hAnsiTheme="minorHAnsi" w:cstheme="minorBidi"/>
            <w:sz w:val="22"/>
            <w:szCs w:val="22"/>
          </w:rPr>
          <w:tab/>
        </w:r>
        <w:r w:rsidR="00ED2CC2" w:rsidRPr="00894819">
          <w:rPr>
            <w:rStyle w:val="Hyperlink"/>
          </w:rPr>
          <w:t>Einführung</w:t>
        </w:r>
        <w:r w:rsidR="00ED2CC2">
          <w:rPr>
            <w:webHidden/>
          </w:rPr>
          <w:tab/>
        </w:r>
        <w:r w:rsidR="00ED2CC2">
          <w:rPr>
            <w:webHidden/>
          </w:rPr>
          <w:fldChar w:fldCharType="begin"/>
        </w:r>
        <w:r w:rsidR="00ED2CC2">
          <w:rPr>
            <w:webHidden/>
          </w:rPr>
          <w:instrText xml:space="preserve"> PAGEREF _Toc457246786 \h </w:instrText>
        </w:r>
        <w:r w:rsidR="00ED2CC2">
          <w:rPr>
            <w:webHidden/>
          </w:rPr>
        </w:r>
        <w:r w:rsidR="00ED2CC2">
          <w:rPr>
            <w:webHidden/>
          </w:rPr>
          <w:fldChar w:fldCharType="separate"/>
        </w:r>
        <w:r w:rsidR="00ED2CC2">
          <w:rPr>
            <w:webHidden/>
          </w:rPr>
          <w:t>17</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7" w:history="1">
        <w:r w:rsidR="00ED2CC2" w:rsidRPr="00894819">
          <w:rPr>
            <w:rStyle w:val="Hyperlink"/>
          </w:rPr>
          <w:t>3.3</w:t>
        </w:r>
        <w:r w:rsidR="00ED2CC2">
          <w:rPr>
            <w:rFonts w:asciiTheme="minorHAnsi" w:eastAsiaTheme="minorEastAsia" w:hAnsiTheme="minorHAnsi" w:cstheme="minorBidi"/>
            <w:sz w:val="22"/>
            <w:szCs w:val="22"/>
          </w:rPr>
          <w:tab/>
        </w:r>
        <w:r w:rsidR="00ED2CC2" w:rsidRPr="00894819">
          <w:rPr>
            <w:rStyle w:val="Hyperlink"/>
          </w:rPr>
          <w:t>Wachstum</w:t>
        </w:r>
        <w:r w:rsidR="00ED2CC2">
          <w:rPr>
            <w:webHidden/>
          </w:rPr>
          <w:tab/>
        </w:r>
        <w:r w:rsidR="00ED2CC2">
          <w:rPr>
            <w:webHidden/>
          </w:rPr>
          <w:fldChar w:fldCharType="begin"/>
        </w:r>
        <w:r w:rsidR="00ED2CC2">
          <w:rPr>
            <w:webHidden/>
          </w:rPr>
          <w:instrText xml:space="preserve"> PAGEREF _Toc457246787 \h </w:instrText>
        </w:r>
        <w:r w:rsidR="00ED2CC2">
          <w:rPr>
            <w:webHidden/>
          </w:rPr>
        </w:r>
        <w:r w:rsidR="00ED2CC2">
          <w:rPr>
            <w:webHidden/>
          </w:rPr>
          <w:fldChar w:fldCharType="separate"/>
        </w:r>
        <w:r w:rsidR="00ED2CC2">
          <w:rPr>
            <w:webHidden/>
          </w:rPr>
          <w:t>18</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8" w:history="1">
        <w:r w:rsidR="00ED2CC2" w:rsidRPr="00894819">
          <w:rPr>
            <w:rStyle w:val="Hyperlink"/>
          </w:rPr>
          <w:t>3.4</w:t>
        </w:r>
        <w:r w:rsidR="00ED2CC2">
          <w:rPr>
            <w:rFonts w:asciiTheme="minorHAnsi" w:eastAsiaTheme="minorEastAsia" w:hAnsiTheme="minorHAnsi" w:cstheme="minorBidi"/>
            <w:sz w:val="22"/>
            <w:szCs w:val="22"/>
          </w:rPr>
          <w:tab/>
        </w:r>
        <w:r w:rsidR="00ED2CC2" w:rsidRPr="00894819">
          <w:rPr>
            <w:rStyle w:val="Hyperlink"/>
          </w:rPr>
          <w:t>Reife</w:t>
        </w:r>
        <w:r w:rsidR="00ED2CC2">
          <w:rPr>
            <w:webHidden/>
          </w:rPr>
          <w:tab/>
        </w:r>
        <w:r w:rsidR="00ED2CC2">
          <w:rPr>
            <w:webHidden/>
          </w:rPr>
          <w:fldChar w:fldCharType="begin"/>
        </w:r>
        <w:r w:rsidR="00ED2CC2">
          <w:rPr>
            <w:webHidden/>
          </w:rPr>
          <w:instrText xml:space="preserve"> PAGEREF _Toc457246788 \h </w:instrText>
        </w:r>
        <w:r w:rsidR="00ED2CC2">
          <w:rPr>
            <w:webHidden/>
          </w:rPr>
        </w:r>
        <w:r w:rsidR="00ED2CC2">
          <w:rPr>
            <w:webHidden/>
          </w:rPr>
          <w:fldChar w:fldCharType="separate"/>
        </w:r>
        <w:r w:rsidR="00ED2CC2">
          <w:rPr>
            <w:webHidden/>
          </w:rPr>
          <w:t>19</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89" w:history="1">
        <w:r w:rsidR="00ED2CC2" w:rsidRPr="00894819">
          <w:rPr>
            <w:rStyle w:val="Hyperlink"/>
          </w:rPr>
          <w:t>3.5</w:t>
        </w:r>
        <w:r w:rsidR="00ED2CC2">
          <w:rPr>
            <w:rFonts w:asciiTheme="minorHAnsi" w:eastAsiaTheme="minorEastAsia" w:hAnsiTheme="minorHAnsi" w:cstheme="minorBidi"/>
            <w:sz w:val="22"/>
            <w:szCs w:val="22"/>
          </w:rPr>
          <w:tab/>
        </w:r>
        <w:r w:rsidR="00ED2CC2" w:rsidRPr="00894819">
          <w:rPr>
            <w:rStyle w:val="Hyperlink"/>
          </w:rPr>
          <w:t>Entsorgung</w:t>
        </w:r>
        <w:r w:rsidR="00ED2CC2">
          <w:rPr>
            <w:webHidden/>
          </w:rPr>
          <w:tab/>
        </w:r>
        <w:r w:rsidR="00ED2CC2">
          <w:rPr>
            <w:webHidden/>
          </w:rPr>
          <w:fldChar w:fldCharType="begin"/>
        </w:r>
        <w:r w:rsidR="00ED2CC2">
          <w:rPr>
            <w:webHidden/>
          </w:rPr>
          <w:instrText xml:space="preserve"> PAGEREF _Toc457246789 \h </w:instrText>
        </w:r>
        <w:r w:rsidR="00ED2CC2">
          <w:rPr>
            <w:webHidden/>
          </w:rPr>
        </w:r>
        <w:r w:rsidR="00ED2CC2">
          <w:rPr>
            <w:webHidden/>
          </w:rPr>
          <w:fldChar w:fldCharType="separate"/>
        </w:r>
        <w:r w:rsidR="00ED2CC2">
          <w:rPr>
            <w:webHidden/>
          </w:rPr>
          <w:t>20</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0" w:history="1">
        <w:r w:rsidR="00ED2CC2" w:rsidRPr="00894819">
          <w:rPr>
            <w:rStyle w:val="Hyperlink"/>
          </w:rPr>
          <w:t>3.6</w:t>
        </w:r>
        <w:r w:rsidR="00ED2CC2">
          <w:rPr>
            <w:rFonts w:asciiTheme="minorHAnsi" w:eastAsiaTheme="minorEastAsia" w:hAnsiTheme="minorHAnsi" w:cstheme="minorBidi"/>
            <w:sz w:val="22"/>
            <w:szCs w:val="22"/>
          </w:rPr>
          <w:tab/>
        </w:r>
        <w:r w:rsidR="00ED2CC2" w:rsidRPr="00894819">
          <w:rPr>
            <w:rStyle w:val="Hyperlink"/>
          </w:rPr>
          <w:t>Zusammenfassung der Risiken in den Phasen</w:t>
        </w:r>
        <w:r w:rsidR="00ED2CC2">
          <w:rPr>
            <w:webHidden/>
          </w:rPr>
          <w:tab/>
        </w:r>
        <w:r w:rsidR="00ED2CC2">
          <w:rPr>
            <w:webHidden/>
          </w:rPr>
          <w:fldChar w:fldCharType="begin"/>
        </w:r>
        <w:r w:rsidR="00ED2CC2">
          <w:rPr>
            <w:webHidden/>
          </w:rPr>
          <w:instrText xml:space="preserve"> PAGEREF _Toc457246790 \h </w:instrText>
        </w:r>
        <w:r w:rsidR="00ED2CC2">
          <w:rPr>
            <w:webHidden/>
          </w:rPr>
        </w:r>
        <w:r w:rsidR="00ED2CC2">
          <w:rPr>
            <w:webHidden/>
          </w:rPr>
          <w:fldChar w:fldCharType="separate"/>
        </w:r>
        <w:r w:rsidR="00ED2CC2">
          <w:rPr>
            <w:webHidden/>
          </w:rPr>
          <w:t>20</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791" w:history="1">
        <w:r w:rsidR="00ED2CC2" w:rsidRPr="00894819">
          <w:rPr>
            <w:rStyle w:val="Hyperlink"/>
          </w:rPr>
          <w:t>4</w:t>
        </w:r>
        <w:r w:rsidR="00ED2CC2">
          <w:rPr>
            <w:rFonts w:asciiTheme="minorHAnsi" w:eastAsiaTheme="minorEastAsia" w:hAnsiTheme="minorHAnsi" w:cstheme="minorBidi"/>
            <w:b w:val="0"/>
            <w:sz w:val="22"/>
            <w:szCs w:val="22"/>
          </w:rPr>
          <w:tab/>
        </w:r>
        <w:r w:rsidR="00ED2CC2" w:rsidRPr="00894819">
          <w:rPr>
            <w:rStyle w:val="Hyperlink"/>
          </w:rPr>
          <w:t>Faktoren des Release-Managements zum Umgang mit Risiken</w:t>
        </w:r>
        <w:r w:rsidR="00ED2CC2">
          <w:rPr>
            <w:webHidden/>
          </w:rPr>
          <w:tab/>
        </w:r>
        <w:r w:rsidR="00ED2CC2">
          <w:rPr>
            <w:webHidden/>
          </w:rPr>
          <w:fldChar w:fldCharType="begin"/>
        </w:r>
        <w:r w:rsidR="00ED2CC2">
          <w:rPr>
            <w:webHidden/>
          </w:rPr>
          <w:instrText xml:space="preserve"> PAGEREF _Toc457246791 \h </w:instrText>
        </w:r>
        <w:r w:rsidR="00ED2CC2">
          <w:rPr>
            <w:webHidden/>
          </w:rPr>
        </w:r>
        <w:r w:rsidR="00ED2CC2">
          <w:rPr>
            <w:webHidden/>
          </w:rPr>
          <w:fldChar w:fldCharType="separate"/>
        </w:r>
        <w:r w:rsidR="00ED2CC2">
          <w:rPr>
            <w:webHidden/>
          </w:rPr>
          <w:t>24</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2" w:history="1">
        <w:r w:rsidR="00ED2CC2" w:rsidRPr="00894819">
          <w:rPr>
            <w:rStyle w:val="Hyperlink"/>
          </w:rPr>
          <w:t>4.1</w:t>
        </w:r>
        <w:r w:rsidR="00ED2CC2">
          <w:rPr>
            <w:rFonts w:asciiTheme="minorHAnsi" w:eastAsiaTheme="minorEastAsia" w:hAnsiTheme="minorHAnsi" w:cstheme="minorBidi"/>
            <w:sz w:val="22"/>
            <w:szCs w:val="22"/>
          </w:rPr>
          <w:tab/>
        </w:r>
        <w:r w:rsidR="00ED2CC2" w:rsidRPr="00894819">
          <w:rPr>
            <w:rStyle w:val="Hyperlink"/>
          </w:rPr>
          <w:t>Transition Planning and Support</w:t>
        </w:r>
        <w:r w:rsidR="00ED2CC2">
          <w:rPr>
            <w:webHidden/>
          </w:rPr>
          <w:tab/>
        </w:r>
        <w:r w:rsidR="00ED2CC2">
          <w:rPr>
            <w:webHidden/>
          </w:rPr>
          <w:fldChar w:fldCharType="begin"/>
        </w:r>
        <w:r w:rsidR="00ED2CC2">
          <w:rPr>
            <w:webHidden/>
          </w:rPr>
          <w:instrText xml:space="preserve"> PAGEREF _Toc457246792 \h </w:instrText>
        </w:r>
        <w:r w:rsidR="00ED2CC2">
          <w:rPr>
            <w:webHidden/>
          </w:rPr>
        </w:r>
        <w:r w:rsidR="00ED2CC2">
          <w:rPr>
            <w:webHidden/>
          </w:rPr>
          <w:fldChar w:fldCharType="separate"/>
        </w:r>
        <w:r w:rsidR="00ED2CC2">
          <w:rPr>
            <w:webHidden/>
          </w:rPr>
          <w:t>24</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3" w:history="1">
        <w:r w:rsidR="00ED2CC2" w:rsidRPr="00894819">
          <w:rPr>
            <w:rStyle w:val="Hyperlink"/>
          </w:rPr>
          <w:t>4.2</w:t>
        </w:r>
        <w:r w:rsidR="00ED2CC2">
          <w:rPr>
            <w:rFonts w:asciiTheme="minorHAnsi" w:eastAsiaTheme="minorEastAsia" w:hAnsiTheme="minorHAnsi" w:cstheme="minorBidi"/>
            <w:sz w:val="22"/>
            <w:szCs w:val="22"/>
          </w:rPr>
          <w:tab/>
        </w:r>
        <w:r w:rsidR="00ED2CC2" w:rsidRPr="00894819">
          <w:rPr>
            <w:rStyle w:val="Hyperlink"/>
          </w:rPr>
          <w:t>Change Management</w:t>
        </w:r>
        <w:r w:rsidR="00ED2CC2">
          <w:rPr>
            <w:webHidden/>
          </w:rPr>
          <w:tab/>
        </w:r>
        <w:r w:rsidR="00ED2CC2">
          <w:rPr>
            <w:webHidden/>
          </w:rPr>
          <w:fldChar w:fldCharType="begin"/>
        </w:r>
        <w:r w:rsidR="00ED2CC2">
          <w:rPr>
            <w:webHidden/>
          </w:rPr>
          <w:instrText xml:space="preserve"> PAGEREF _Toc457246793 \h </w:instrText>
        </w:r>
        <w:r w:rsidR="00ED2CC2">
          <w:rPr>
            <w:webHidden/>
          </w:rPr>
        </w:r>
        <w:r w:rsidR="00ED2CC2">
          <w:rPr>
            <w:webHidden/>
          </w:rPr>
          <w:fldChar w:fldCharType="separate"/>
        </w:r>
        <w:r w:rsidR="00ED2CC2">
          <w:rPr>
            <w:webHidden/>
          </w:rPr>
          <w:t>27</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4" w:history="1">
        <w:r w:rsidR="00ED2CC2" w:rsidRPr="00894819">
          <w:rPr>
            <w:rStyle w:val="Hyperlink"/>
          </w:rPr>
          <w:t>4.3</w:t>
        </w:r>
        <w:r w:rsidR="00ED2CC2">
          <w:rPr>
            <w:rFonts w:asciiTheme="minorHAnsi" w:eastAsiaTheme="minorEastAsia" w:hAnsiTheme="minorHAnsi" w:cstheme="minorBidi"/>
            <w:sz w:val="22"/>
            <w:szCs w:val="22"/>
          </w:rPr>
          <w:tab/>
        </w:r>
        <w:r w:rsidR="00ED2CC2" w:rsidRPr="00894819">
          <w:rPr>
            <w:rStyle w:val="Hyperlink"/>
          </w:rPr>
          <w:t>Service Asset And Configuration Management</w:t>
        </w:r>
        <w:r w:rsidR="00ED2CC2">
          <w:rPr>
            <w:webHidden/>
          </w:rPr>
          <w:tab/>
        </w:r>
        <w:r w:rsidR="00ED2CC2">
          <w:rPr>
            <w:webHidden/>
          </w:rPr>
          <w:fldChar w:fldCharType="begin"/>
        </w:r>
        <w:r w:rsidR="00ED2CC2">
          <w:rPr>
            <w:webHidden/>
          </w:rPr>
          <w:instrText xml:space="preserve"> PAGEREF _Toc457246794 \h </w:instrText>
        </w:r>
        <w:r w:rsidR="00ED2CC2">
          <w:rPr>
            <w:webHidden/>
          </w:rPr>
        </w:r>
        <w:r w:rsidR="00ED2CC2">
          <w:rPr>
            <w:webHidden/>
          </w:rPr>
          <w:fldChar w:fldCharType="separate"/>
        </w:r>
        <w:r w:rsidR="00ED2CC2">
          <w:rPr>
            <w:webHidden/>
          </w:rPr>
          <w:t>30</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5" w:history="1">
        <w:r w:rsidR="00ED2CC2" w:rsidRPr="00894819">
          <w:rPr>
            <w:rStyle w:val="Hyperlink"/>
          </w:rPr>
          <w:t>4.4</w:t>
        </w:r>
        <w:r w:rsidR="00ED2CC2">
          <w:rPr>
            <w:rFonts w:asciiTheme="minorHAnsi" w:eastAsiaTheme="minorEastAsia" w:hAnsiTheme="minorHAnsi" w:cstheme="minorBidi"/>
            <w:sz w:val="22"/>
            <w:szCs w:val="22"/>
          </w:rPr>
          <w:tab/>
        </w:r>
        <w:r w:rsidR="00ED2CC2" w:rsidRPr="00894819">
          <w:rPr>
            <w:rStyle w:val="Hyperlink"/>
          </w:rPr>
          <w:t>Release And Deployment Management</w:t>
        </w:r>
        <w:r w:rsidR="00ED2CC2">
          <w:rPr>
            <w:webHidden/>
          </w:rPr>
          <w:tab/>
        </w:r>
        <w:r w:rsidR="00ED2CC2">
          <w:rPr>
            <w:webHidden/>
          </w:rPr>
          <w:fldChar w:fldCharType="begin"/>
        </w:r>
        <w:r w:rsidR="00ED2CC2">
          <w:rPr>
            <w:webHidden/>
          </w:rPr>
          <w:instrText xml:space="preserve"> PAGEREF _Toc457246795 \h </w:instrText>
        </w:r>
        <w:r w:rsidR="00ED2CC2">
          <w:rPr>
            <w:webHidden/>
          </w:rPr>
        </w:r>
        <w:r w:rsidR="00ED2CC2">
          <w:rPr>
            <w:webHidden/>
          </w:rPr>
          <w:fldChar w:fldCharType="separate"/>
        </w:r>
        <w:r w:rsidR="00ED2CC2">
          <w:rPr>
            <w:webHidden/>
          </w:rPr>
          <w:t>30</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6" w:history="1">
        <w:r w:rsidR="00ED2CC2" w:rsidRPr="00894819">
          <w:rPr>
            <w:rStyle w:val="Hyperlink"/>
          </w:rPr>
          <w:t>4.5</w:t>
        </w:r>
        <w:r w:rsidR="00ED2CC2">
          <w:rPr>
            <w:rFonts w:asciiTheme="minorHAnsi" w:eastAsiaTheme="minorEastAsia" w:hAnsiTheme="minorHAnsi" w:cstheme="minorBidi"/>
            <w:sz w:val="22"/>
            <w:szCs w:val="22"/>
          </w:rPr>
          <w:tab/>
        </w:r>
        <w:r w:rsidR="00ED2CC2" w:rsidRPr="00894819">
          <w:rPr>
            <w:rStyle w:val="Hyperlink"/>
          </w:rPr>
          <w:t>Service Validation And Testing</w:t>
        </w:r>
        <w:r w:rsidR="00ED2CC2">
          <w:rPr>
            <w:webHidden/>
          </w:rPr>
          <w:tab/>
        </w:r>
        <w:r w:rsidR="00ED2CC2">
          <w:rPr>
            <w:webHidden/>
          </w:rPr>
          <w:fldChar w:fldCharType="begin"/>
        </w:r>
        <w:r w:rsidR="00ED2CC2">
          <w:rPr>
            <w:webHidden/>
          </w:rPr>
          <w:instrText xml:space="preserve"> PAGEREF _Toc457246796 \h </w:instrText>
        </w:r>
        <w:r w:rsidR="00ED2CC2">
          <w:rPr>
            <w:webHidden/>
          </w:rPr>
        </w:r>
        <w:r w:rsidR="00ED2CC2">
          <w:rPr>
            <w:webHidden/>
          </w:rPr>
          <w:fldChar w:fldCharType="separate"/>
        </w:r>
        <w:r w:rsidR="00ED2CC2">
          <w:rPr>
            <w:webHidden/>
          </w:rPr>
          <w:t>33</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7" w:history="1">
        <w:r w:rsidR="00ED2CC2" w:rsidRPr="00894819">
          <w:rPr>
            <w:rStyle w:val="Hyperlink"/>
          </w:rPr>
          <w:t>4.6</w:t>
        </w:r>
        <w:r w:rsidR="00ED2CC2">
          <w:rPr>
            <w:rFonts w:asciiTheme="minorHAnsi" w:eastAsiaTheme="minorEastAsia" w:hAnsiTheme="minorHAnsi" w:cstheme="minorBidi"/>
            <w:sz w:val="22"/>
            <w:szCs w:val="22"/>
          </w:rPr>
          <w:tab/>
        </w:r>
        <w:r w:rsidR="00ED2CC2" w:rsidRPr="00894819">
          <w:rPr>
            <w:rStyle w:val="Hyperlink"/>
          </w:rPr>
          <w:t>Change Evaluation</w:t>
        </w:r>
        <w:r w:rsidR="00ED2CC2">
          <w:rPr>
            <w:webHidden/>
          </w:rPr>
          <w:tab/>
        </w:r>
        <w:r w:rsidR="00ED2CC2">
          <w:rPr>
            <w:webHidden/>
          </w:rPr>
          <w:fldChar w:fldCharType="begin"/>
        </w:r>
        <w:r w:rsidR="00ED2CC2">
          <w:rPr>
            <w:webHidden/>
          </w:rPr>
          <w:instrText xml:space="preserve"> PAGEREF _Toc457246797 \h </w:instrText>
        </w:r>
        <w:r w:rsidR="00ED2CC2">
          <w:rPr>
            <w:webHidden/>
          </w:rPr>
        </w:r>
        <w:r w:rsidR="00ED2CC2">
          <w:rPr>
            <w:webHidden/>
          </w:rPr>
          <w:fldChar w:fldCharType="separate"/>
        </w:r>
        <w:r w:rsidR="00ED2CC2">
          <w:rPr>
            <w:webHidden/>
          </w:rPr>
          <w:t>37</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8" w:history="1">
        <w:r w:rsidR="00ED2CC2" w:rsidRPr="00894819">
          <w:rPr>
            <w:rStyle w:val="Hyperlink"/>
          </w:rPr>
          <w:t>4.7</w:t>
        </w:r>
        <w:r w:rsidR="00ED2CC2">
          <w:rPr>
            <w:rFonts w:asciiTheme="minorHAnsi" w:eastAsiaTheme="minorEastAsia" w:hAnsiTheme="minorHAnsi" w:cstheme="minorBidi"/>
            <w:sz w:val="22"/>
            <w:szCs w:val="22"/>
          </w:rPr>
          <w:tab/>
        </w:r>
        <w:r w:rsidR="00ED2CC2" w:rsidRPr="00894819">
          <w:rPr>
            <w:rStyle w:val="Hyperlink"/>
          </w:rPr>
          <w:t>Knowledge Management</w:t>
        </w:r>
        <w:r w:rsidR="00ED2CC2">
          <w:rPr>
            <w:webHidden/>
          </w:rPr>
          <w:tab/>
        </w:r>
        <w:r w:rsidR="00ED2CC2">
          <w:rPr>
            <w:webHidden/>
          </w:rPr>
          <w:fldChar w:fldCharType="begin"/>
        </w:r>
        <w:r w:rsidR="00ED2CC2">
          <w:rPr>
            <w:webHidden/>
          </w:rPr>
          <w:instrText xml:space="preserve"> PAGEREF _Toc457246798 \h </w:instrText>
        </w:r>
        <w:r w:rsidR="00ED2CC2">
          <w:rPr>
            <w:webHidden/>
          </w:rPr>
        </w:r>
        <w:r w:rsidR="00ED2CC2">
          <w:rPr>
            <w:webHidden/>
          </w:rPr>
          <w:fldChar w:fldCharType="separate"/>
        </w:r>
        <w:r w:rsidR="00ED2CC2">
          <w:rPr>
            <w:webHidden/>
          </w:rPr>
          <w:t>38</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799" w:history="1">
        <w:r w:rsidR="00ED2CC2" w:rsidRPr="00894819">
          <w:rPr>
            <w:rStyle w:val="Hyperlink"/>
          </w:rPr>
          <w:t>4.8</w:t>
        </w:r>
        <w:r w:rsidR="00ED2CC2">
          <w:rPr>
            <w:rFonts w:asciiTheme="minorHAnsi" w:eastAsiaTheme="minorEastAsia" w:hAnsiTheme="minorHAnsi" w:cstheme="minorBidi"/>
            <w:sz w:val="22"/>
            <w:szCs w:val="22"/>
          </w:rPr>
          <w:tab/>
        </w:r>
        <w:r w:rsidR="00ED2CC2" w:rsidRPr="00894819">
          <w:rPr>
            <w:rStyle w:val="Hyperlink"/>
          </w:rPr>
          <w:t>Zusammenfassung der Faktoren des Release-Managements</w:t>
        </w:r>
        <w:r w:rsidR="00ED2CC2">
          <w:rPr>
            <w:webHidden/>
          </w:rPr>
          <w:tab/>
        </w:r>
        <w:r w:rsidR="00ED2CC2">
          <w:rPr>
            <w:webHidden/>
          </w:rPr>
          <w:fldChar w:fldCharType="begin"/>
        </w:r>
        <w:r w:rsidR="00ED2CC2">
          <w:rPr>
            <w:webHidden/>
          </w:rPr>
          <w:instrText xml:space="preserve"> PAGEREF _Toc457246799 \h </w:instrText>
        </w:r>
        <w:r w:rsidR="00ED2CC2">
          <w:rPr>
            <w:webHidden/>
          </w:rPr>
        </w:r>
        <w:r w:rsidR="00ED2CC2">
          <w:rPr>
            <w:webHidden/>
          </w:rPr>
          <w:fldChar w:fldCharType="separate"/>
        </w:r>
        <w:r w:rsidR="00ED2CC2">
          <w:rPr>
            <w:webHidden/>
          </w:rPr>
          <w:t>40</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800" w:history="1">
        <w:r w:rsidR="00ED2CC2" w:rsidRPr="00894819">
          <w:rPr>
            <w:rStyle w:val="Hyperlink"/>
          </w:rPr>
          <w:t>5</w:t>
        </w:r>
        <w:r w:rsidR="00ED2CC2">
          <w:rPr>
            <w:rFonts w:asciiTheme="minorHAnsi" w:eastAsiaTheme="minorEastAsia" w:hAnsiTheme="minorHAnsi" w:cstheme="minorBidi"/>
            <w:b w:val="0"/>
            <w:sz w:val="22"/>
            <w:szCs w:val="22"/>
          </w:rPr>
          <w:tab/>
        </w:r>
        <w:r w:rsidR="00ED2CC2" w:rsidRPr="00894819">
          <w:rPr>
            <w:rStyle w:val="Hyperlink"/>
          </w:rPr>
          <w:t>Ableitung der Standardtypen aus den Faktoren und Risiken</w:t>
        </w:r>
        <w:r w:rsidR="00ED2CC2">
          <w:rPr>
            <w:webHidden/>
          </w:rPr>
          <w:tab/>
        </w:r>
        <w:r w:rsidR="00ED2CC2">
          <w:rPr>
            <w:webHidden/>
          </w:rPr>
          <w:fldChar w:fldCharType="begin"/>
        </w:r>
        <w:r w:rsidR="00ED2CC2">
          <w:rPr>
            <w:webHidden/>
          </w:rPr>
          <w:instrText xml:space="preserve"> PAGEREF _Toc457246800 \h </w:instrText>
        </w:r>
        <w:r w:rsidR="00ED2CC2">
          <w:rPr>
            <w:webHidden/>
          </w:rPr>
        </w:r>
        <w:r w:rsidR="00ED2CC2">
          <w:rPr>
            <w:webHidden/>
          </w:rPr>
          <w:fldChar w:fldCharType="separate"/>
        </w:r>
        <w:r w:rsidR="00ED2CC2">
          <w:rPr>
            <w:webHidden/>
          </w:rPr>
          <w:t>41</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801" w:history="1">
        <w:r w:rsidR="00ED2CC2" w:rsidRPr="00894819">
          <w:rPr>
            <w:rStyle w:val="Hyperlink"/>
          </w:rPr>
          <w:t>5.1</w:t>
        </w:r>
        <w:r w:rsidR="00ED2CC2">
          <w:rPr>
            <w:rFonts w:asciiTheme="minorHAnsi" w:eastAsiaTheme="minorEastAsia" w:hAnsiTheme="minorHAnsi" w:cstheme="minorBidi"/>
            <w:sz w:val="22"/>
            <w:szCs w:val="22"/>
          </w:rPr>
          <w:tab/>
        </w:r>
        <w:r w:rsidR="00ED2CC2" w:rsidRPr="00894819">
          <w:rPr>
            <w:rStyle w:val="Hyperlink"/>
          </w:rPr>
          <w:t>Zeit</w:t>
        </w:r>
        <w:r w:rsidR="00ED2CC2">
          <w:rPr>
            <w:webHidden/>
          </w:rPr>
          <w:tab/>
        </w:r>
        <w:r w:rsidR="00ED2CC2">
          <w:rPr>
            <w:webHidden/>
          </w:rPr>
          <w:fldChar w:fldCharType="begin"/>
        </w:r>
        <w:r w:rsidR="00ED2CC2">
          <w:rPr>
            <w:webHidden/>
          </w:rPr>
          <w:instrText xml:space="preserve"> PAGEREF _Toc457246801 \h </w:instrText>
        </w:r>
        <w:r w:rsidR="00ED2CC2">
          <w:rPr>
            <w:webHidden/>
          </w:rPr>
        </w:r>
        <w:r w:rsidR="00ED2CC2">
          <w:rPr>
            <w:webHidden/>
          </w:rPr>
          <w:fldChar w:fldCharType="separate"/>
        </w:r>
        <w:r w:rsidR="00ED2CC2">
          <w:rPr>
            <w:webHidden/>
          </w:rPr>
          <w:t>41</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802" w:history="1">
        <w:r w:rsidR="00ED2CC2" w:rsidRPr="00894819">
          <w:rPr>
            <w:rStyle w:val="Hyperlink"/>
          </w:rPr>
          <w:t>5.2</w:t>
        </w:r>
        <w:r w:rsidR="00ED2CC2">
          <w:rPr>
            <w:rFonts w:asciiTheme="minorHAnsi" w:eastAsiaTheme="minorEastAsia" w:hAnsiTheme="minorHAnsi" w:cstheme="minorBidi"/>
            <w:sz w:val="22"/>
            <w:szCs w:val="22"/>
          </w:rPr>
          <w:tab/>
        </w:r>
        <w:r w:rsidR="00ED2CC2" w:rsidRPr="00894819">
          <w:rPr>
            <w:rStyle w:val="Hyperlink"/>
          </w:rPr>
          <w:t>Kosten</w:t>
        </w:r>
        <w:r w:rsidR="00ED2CC2">
          <w:rPr>
            <w:webHidden/>
          </w:rPr>
          <w:tab/>
        </w:r>
        <w:r w:rsidR="00ED2CC2">
          <w:rPr>
            <w:webHidden/>
          </w:rPr>
          <w:fldChar w:fldCharType="begin"/>
        </w:r>
        <w:r w:rsidR="00ED2CC2">
          <w:rPr>
            <w:webHidden/>
          </w:rPr>
          <w:instrText xml:space="preserve"> PAGEREF _Toc457246802 \h </w:instrText>
        </w:r>
        <w:r w:rsidR="00ED2CC2">
          <w:rPr>
            <w:webHidden/>
          </w:rPr>
        </w:r>
        <w:r w:rsidR="00ED2CC2">
          <w:rPr>
            <w:webHidden/>
          </w:rPr>
          <w:fldChar w:fldCharType="separate"/>
        </w:r>
        <w:r w:rsidR="00ED2CC2">
          <w:rPr>
            <w:webHidden/>
          </w:rPr>
          <w:t>42</w:t>
        </w:r>
        <w:r w:rsidR="00ED2CC2">
          <w:rPr>
            <w:webHidden/>
          </w:rPr>
          <w:fldChar w:fldCharType="end"/>
        </w:r>
      </w:hyperlink>
    </w:p>
    <w:p w:rsidR="00ED2CC2" w:rsidRDefault="00B55FD5">
      <w:pPr>
        <w:pStyle w:val="Verzeichnis2"/>
        <w:rPr>
          <w:rFonts w:asciiTheme="minorHAnsi" w:eastAsiaTheme="minorEastAsia" w:hAnsiTheme="minorHAnsi" w:cstheme="minorBidi"/>
          <w:sz w:val="22"/>
          <w:szCs w:val="22"/>
        </w:rPr>
      </w:pPr>
      <w:hyperlink w:anchor="_Toc457246803" w:history="1">
        <w:r w:rsidR="00ED2CC2" w:rsidRPr="00894819">
          <w:rPr>
            <w:rStyle w:val="Hyperlink"/>
          </w:rPr>
          <w:t>5.3</w:t>
        </w:r>
        <w:r w:rsidR="00ED2CC2">
          <w:rPr>
            <w:rFonts w:asciiTheme="minorHAnsi" w:eastAsiaTheme="minorEastAsia" w:hAnsiTheme="minorHAnsi" w:cstheme="minorBidi"/>
            <w:sz w:val="22"/>
            <w:szCs w:val="22"/>
          </w:rPr>
          <w:tab/>
        </w:r>
        <w:r w:rsidR="00ED2CC2" w:rsidRPr="00894819">
          <w:rPr>
            <w:rStyle w:val="Hyperlink"/>
          </w:rPr>
          <w:t>Zusammenfassung der Standardtypen</w:t>
        </w:r>
        <w:r w:rsidR="00ED2CC2">
          <w:rPr>
            <w:webHidden/>
          </w:rPr>
          <w:tab/>
        </w:r>
        <w:r w:rsidR="00ED2CC2">
          <w:rPr>
            <w:webHidden/>
          </w:rPr>
          <w:fldChar w:fldCharType="begin"/>
        </w:r>
        <w:r w:rsidR="00ED2CC2">
          <w:rPr>
            <w:webHidden/>
          </w:rPr>
          <w:instrText xml:space="preserve"> PAGEREF _Toc457246803 \h </w:instrText>
        </w:r>
        <w:r w:rsidR="00ED2CC2">
          <w:rPr>
            <w:webHidden/>
          </w:rPr>
        </w:r>
        <w:r w:rsidR="00ED2CC2">
          <w:rPr>
            <w:webHidden/>
          </w:rPr>
          <w:fldChar w:fldCharType="separate"/>
        </w:r>
        <w:r w:rsidR="00ED2CC2">
          <w:rPr>
            <w:webHidden/>
          </w:rPr>
          <w:t>44</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804" w:history="1">
        <w:r w:rsidR="00ED2CC2" w:rsidRPr="00894819">
          <w:rPr>
            <w:rStyle w:val="Hyperlink"/>
          </w:rPr>
          <w:t>6</w:t>
        </w:r>
        <w:r w:rsidR="00ED2CC2">
          <w:rPr>
            <w:rFonts w:asciiTheme="minorHAnsi" w:eastAsiaTheme="minorEastAsia" w:hAnsiTheme="minorHAnsi" w:cstheme="minorBidi"/>
            <w:b w:val="0"/>
            <w:sz w:val="22"/>
            <w:szCs w:val="22"/>
          </w:rPr>
          <w:tab/>
        </w:r>
        <w:r w:rsidR="00ED2CC2" w:rsidRPr="00894819">
          <w:rPr>
            <w:rStyle w:val="Hyperlink"/>
          </w:rPr>
          <w:t>Kritische Würdigung der Standardtypen</w:t>
        </w:r>
        <w:r w:rsidR="00ED2CC2">
          <w:rPr>
            <w:webHidden/>
          </w:rPr>
          <w:tab/>
        </w:r>
        <w:r w:rsidR="00ED2CC2">
          <w:rPr>
            <w:webHidden/>
          </w:rPr>
          <w:fldChar w:fldCharType="begin"/>
        </w:r>
        <w:r w:rsidR="00ED2CC2">
          <w:rPr>
            <w:webHidden/>
          </w:rPr>
          <w:instrText xml:space="preserve"> PAGEREF _Toc457246804 \h </w:instrText>
        </w:r>
        <w:r w:rsidR="00ED2CC2">
          <w:rPr>
            <w:webHidden/>
          </w:rPr>
        </w:r>
        <w:r w:rsidR="00ED2CC2">
          <w:rPr>
            <w:webHidden/>
          </w:rPr>
          <w:fldChar w:fldCharType="separate"/>
        </w:r>
        <w:r w:rsidR="00ED2CC2">
          <w:rPr>
            <w:webHidden/>
          </w:rPr>
          <w:t>46</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805" w:history="1">
        <w:r w:rsidR="00ED2CC2" w:rsidRPr="00894819">
          <w:rPr>
            <w:rStyle w:val="Hyperlink"/>
          </w:rPr>
          <w:t>7</w:t>
        </w:r>
        <w:r w:rsidR="00ED2CC2">
          <w:rPr>
            <w:rFonts w:asciiTheme="minorHAnsi" w:eastAsiaTheme="minorEastAsia" w:hAnsiTheme="minorHAnsi" w:cstheme="minorBidi"/>
            <w:b w:val="0"/>
            <w:sz w:val="22"/>
            <w:szCs w:val="22"/>
          </w:rPr>
          <w:tab/>
        </w:r>
        <w:r w:rsidR="00ED2CC2" w:rsidRPr="00894819">
          <w:rPr>
            <w:rStyle w:val="Hyperlink"/>
          </w:rPr>
          <w:t>Evaluation der Zielerreichung und Ausblick</w:t>
        </w:r>
        <w:r w:rsidR="00ED2CC2">
          <w:rPr>
            <w:webHidden/>
          </w:rPr>
          <w:tab/>
        </w:r>
        <w:r w:rsidR="00ED2CC2">
          <w:rPr>
            <w:webHidden/>
          </w:rPr>
          <w:fldChar w:fldCharType="begin"/>
        </w:r>
        <w:r w:rsidR="00ED2CC2">
          <w:rPr>
            <w:webHidden/>
          </w:rPr>
          <w:instrText xml:space="preserve"> PAGEREF _Toc457246805 \h </w:instrText>
        </w:r>
        <w:r w:rsidR="00ED2CC2">
          <w:rPr>
            <w:webHidden/>
          </w:rPr>
        </w:r>
        <w:r w:rsidR="00ED2CC2">
          <w:rPr>
            <w:webHidden/>
          </w:rPr>
          <w:fldChar w:fldCharType="separate"/>
        </w:r>
        <w:r w:rsidR="00ED2CC2">
          <w:rPr>
            <w:webHidden/>
          </w:rPr>
          <w:t>48</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806" w:history="1">
        <w:r w:rsidR="00ED2CC2" w:rsidRPr="00894819">
          <w:rPr>
            <w:rStyle w:val="Hyperlink"/>
          </w:rPr>
          <w:t>8</w:t>
        </w:r>
        <w:r w:rsidR="00ED2CC2">
          <w:rPr>
            <w:rFonts w:asciiTheme="minorHAnsi" w:eastAsiaTheme="minorEastAsia" w:hAnsiTheme="minorHAnsi" w:cstheme="minorBidi"/>
            <w:b w:val="0"/>
            <w:sz w:val="22"/>
            <w:szCs w:val="22"/>
          </w:rPr>
          <w:tab/>
        </w:r>
        <w:r w:rsidR="00ED2CC2" w:rsidRPr="00894819">
          <w:rPr>
            <w:rStyle w:val="Hyperlink"/>
          </w:rPr>
          <w:t>Literaturverzeichnis</w:t>
        </w:r>
        <w:r w:rsidR="00ED2CC2">
          <w:rPr>
            <w:webHidden/>
          </w:rPr>
          <w:tab/>
        </w:r>
        <w:r w:rsidR="00ED2CC2">
          <w:rPr>
            <w:webHidden/>
          </w:rPr>
          <w:fldChar w:fldCharType="begin"/>
        </w:r>
        <w:r w:rsidR="00ED2CC2">
          <w:rPr>
            <w:webHidden/>
          </w:rPr>
          <w:instrText xml:space="preserve"> PAGEREF _Toc457246806 \h </w:instrText>
        </w:r>
        <w:r w:rsidR="00ED2CC2">
          <w:rPr>
            <w:webHidden/>
          </w:rPr>
        </w:r>
        <w:r w:rsidR="00ED2CC2">
          <w:rPr>
            <w:webHidden/>
          </w:rPr>
          <w:fldChar w:fldCharType="separate"/>
        </w:r>
        <w:r w:rsidR="00ED2CC2">
          <w:rPr>
            <w:webHidden/>
          </w:rPr>
          <w:t>49</w:t>
        </w:r>
        <w:r w:rsidR="00ED2CC2">
          <w:rPr>
            <w:webHidden/>
          </w:rPr>
          <w:fldChar w:fldCharType="end"/>
        </w:r>
      </w:hyperlink>
    </w:p>
    <w:p w:rsidR="00ED2CC2" w:rsidRDefault="00B55FD5">
      <w:pPr>
        <w:pStyle w:val="Verzeichnis1"/>
        <w:rPr>
          <w:rFonts w:asciiTheme="minorHAnsi" w:eastAsiaTheme="minorEastAsia" w:hAnsiTheme="minorHAnsi" w:cstheme="minorBidi"/>
          <w:b w:val="0"/>
          <w:sz w:val="22"/>
          <w:szCs w:val="22"/>
        </w:rPr>
      </w:pPr>
      <w:hyperlink w:anchor="_Toc457246807" w:history="1">
        <w:r w:rsidR="00ED2CC2" w:rsidRPr="00894819">
          <w:rPr>
            <w:rStyle w:val="Hyperlink"/>
          </w:rPr>
          <w:t>Erklärung</w:t>
        </w:r>
        <w:r w:rsidR="00ED2CC2">
          <w:rPr>
            <w:webHidden/>
          </w:rPr>
          <w:tab/>
        </w:r>
        <w:r w:rsidR="00ED2CC2">
          <w:rPr>
            <w:webHidden/>
          </w:rPr>
          <w:fldChar w:fldCharType="begin"/>
        </w:r>
        <w:r w:rsidR="00ED2CC2">
          <w:rPr>
            <w:webHidden/>
          </w:rPr>
          <w:instrText xml:space="preserve"> PAGEREF _Toc457246807 \h </w:instrText>
        </w:r>
        <w:r w:rsidR="00ED2CC2">
          <w:rPr>
            <w:webHidden/>
          </w:rPr>
        </w:r>
        <w:r w:rsidR="00ED2CC2">
          <w:rPr>
            <w:webHidden/>
          </w:rPr>
          <w:fldChar w:fldCharType="separate"/>
        </w:r>
        <w:r w:rsidR="00ED2CC2">
          <w:rPr>
            <w:webHidden/>
          </w:rPr>
          <w:t>51</w:t>
        </w:r>
        <w:r w:rsidR="00ED2CC2">
          <w:rPr>
            <w:webHidden/>
          </w:rPr>
          <w:fldChar w:fldCharType="end"/>
        </w:r>
      </w:hyperlink>
    </w:p>
    <w:p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rsidR="00F144F5" w:rsidRPr="00753DE5" w:rsidRDefault="00BB49BE" w:rsidP="00753DE5">
      <w:pPr>
        <w:pStyle w:val="berschrift1ohneNummerierung"/>
      </w:pPr>
      <w:bookmarkStart w:id="10" w:name="_Toc457246775"/>
      <w:r>
        <w:t>A</w:t>
      </w:r>
      <w:r w:rsidR="00F144F5" w:rsidRPr="00753DE5">
        <w:t>bbildungsverzeichnis</w:t>
      </w:r>
      <w:bookmarkEnd w:id="10"/>
    </w:p>
    <w:p w:rsidR="00ED2CC2"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ED2CC2">
        <w:rPr>
          <w:noProof/>
        </w:rPr>
        <w:t>Abbildung 2.1: Zusammenhang Time to Market</w:t>
      </w:r>
      <w:r w:rsidR="00ED2CC2">
        <w:rPr>
          <w:noProof/>
        </w:rPr>
        <w:tab/>
      </w:r>
      <w:r w:rsidR="00ED2CC2">
        <w:rPr>
          <w:noProof/>
        </w:rPr>
        <w:fldChar w:fldCharType="begin"/>
      </w:r>
      <w:r w:rsidR="00ED2CC2">
        <w:rPr>
          <w:noProof/>
        </w:rPr>
        <w:instrText xml:space="preserve"> PAGEREF _Toc457246769 \h </w:instrText>
      </w:r>
      <w:r w:rsidR="00ED2CC2">
        <w:rPr>
          <w:noProof/>
        </w:rPr>
      </w:r>
      <w:r w:rsidR="00ED2CC2">
        <w:rPr>
          <w:noProof/>
        </w:rPr>
        <w:fldChar w:fldCharType="separate"/>
      </w:r>
      <w:r w:rsidR="00ED2CC2">
        <w:rPr>
          <w:noProof/>
        </w:rPr>
        <w:t>5</w:t>
      </w:r>
      <w:r w:rsidR="00ED2CC2">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_Toc457246770 \h </w:instrText>
      </w:r>
      <w:r>
        <w:rPr>
          <w:noProof/>
        </w:rPr>
      </w:r>
      <w:r>
        <w:rPr>
          <w:noProof/>
        </w:rPr>
        <w:fldChar w:fldCharType="separate"/>
      </w:r>
      <w:r>
        <w:rPr>
          <w:noProof/>
        </w:rPr>
        <w:t>8</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_Toc457246771 \h </w:instrText>
      </w:r>
      <w:r>
        <w:rPr>
          <w:noProof/>
        </w:rPr>
      </w:r>
      <w:r>
        <w:rPr>
          <w:noProof/>
        </w:rPr>
        <w:fldChar w:fldCharType="separate"/>
      </w:r>
      <w:r>
        <w:rPr>
          <w:noProof/>
        </w:rPr>
        <w:t>11</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_Toc457246772 \h </w:instrText>
      </w:r>
      <w:r>
        <w:rPr>
          <w:noProof/>
        </w:rPr>
      </w:r>
      <w:r>
        <w:rPr>
          <w:noProof/>
        </w:rPr>
        <w:fldChar w:fldCharType="separate"/>
      </w:r>
      <w:r>
        <w:rPr>
          <w:noProof/>
        </w:rPr>
        <w:t>15</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_Toc457246773 \h </w:instrText>
      </w:r>
      <w:r>
        <w:rPr>
          <w:noProof/>
        </w:rPr>
      </w:r>
      <w:r>
        <w:rPr>
          <w:noProof/>
        </w:rPr>
        <w:fldChar w:fldCharType="separate"/>
      </w:r>
      <w:r>
        <w:rPr>
          <w:noProof/>
        </w:rPr>
        <w:t>36</w:t>
      </w:r>
      <w:r>
        <w:rPr>
          <w:noProof/>
        </w:rPr>
        <w:fldChar w:fldCharType="end"/>
      </w:r>
    </w:p>
    <w:p w:rsidR="00F144F5" w:rsidRPr="00914102" w:rsidRDefault="000C5D7B" w:rsidP="007E4C9C">
      <w:pPr>
        <w:pStyle w:val="FormatvorlageAbbildungsverzeichnisLinks0cmHngend571cm"/>
      </w:pPr>
      <w:r w:rsidRPr="00914102">
        <w:fldChar w:fldCharType="end"/>
      </w:r>
    </w:p>
    <w:p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rsidR="00F144F5" w:rsidRPr="00753DE5" w:rsidRDefault="00F144F5" w:rsidP="00753DE5">
      <w:pPr>
        <w:pStyle w:val="berschrift1ohneNummerierung"/>
      </w:pPr>
      <w:bookmarkStart w:id="11" w:name="_Toc457246776"/>
      <w:r w:rsidRPr="00753DE5">
        <w:t>Tabellenverzeichnis</w:t>
      </w:r>
      <w:bookmarkEnd w:id="11"/>
    </w:p>
    <w:p w:rsidR="00ED2CC2"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ED2CC2">
        <w:rPr>
          <w:noProof/>
        </w:rPr>
        <w:t>Tabelle 2.1: Zuordnung der verschiedenen Produktlebenszyklusphasen</w:t>
      </w:r>
      <w:r w:rsidR="00ED2CC2">
        <w:rPr>
          <w:noProof/>
        </w:rPr>
        <w:tab/>
      </w:r>
      <w:r w:rsidR="00ED2CC2">
        <w:rPr>
          <w:noProof/>
        </w:rPr>
        <w:fldChar w:fldCharType="begin"/>
      </w:r>
      <w:r w:rsidR="00ED2CC2">
        <w:rPr>
          <w:noProof/>
        </w:rPr>
        <w:instrText xml:space="preserve"> PAGEREF _Toc457246761 \h </w:instrText>
      </w:r>
      <w:r w:rsidR="00ED2CC2">
        <w:rPr>
          <w:noProof/>
        </w:rPr>
      </w:r>
      <w:r w:rsidR="00ED2CC2">
        <w:rPr>
          <w:noProof/>
        </w:rPr>
        <w:fldChar w:fldCharType="separate"/>
      </w:r>
      <w:r w:rsidR="00ED2CC2">
        <w:rPr>
          <w:noProof/>
        </w:rPr>
        <w:t>10</w:t>
      </w:r>
      <w:r w:rsidR="00ED2CC2">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_Toc457246762 \h </w:instrText>
      </w:r>
      <w:r>
        <w:rPr>
          <w:noProof/>
        </w:rPr>
      </w:r>
      <w:r>
        <w:rPr>
          <w:noProof/>
        </w:rPr>
        <w:fldChar w:fldCharType="separate"/>
      </w:r>
      <w:r>
        <w:rPr>
          <w:noProof/>
        </w:rPr>
        <w:t>21</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_Toc457246763 \h </w:instrText>
      </w:r>
      <w:r>
        <w:rPr>
          <w:noProof/>
        </w:rPr>
      </w:r>
      <w:r>
        <w:rPr>
          <w:noProof/>
        </w:rPr>
        <w:fldChar w:fldCharType="separate"/>
      </w:r>
      <w:r>
        <w:rPr>
          <w:noProof/>
        </w:rPr>
        <w:t>22</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_Toc457246764 \h </w:instrText>
      </w:r>
      <w:r>
        <w:rPr>
          <w:noProof/>
        </w:rPr>
      </w:r>
      <w:r>
        <w:rPr>
          <w:noProof/>
        </w:rPr>
        <w:fldChar w:fldCharType="separate"/>
      </w:r>
      <w:r>
        <w:rPr>
          <w:noProof/>
        </w:rPr>
        <w:t>40</w:t>
      </w:r>
      <w:r>
        <w:rPr>
          <w:noProof/>
        </w:rPr>
        <w:fldChar w:fldCharType="end"/>
      </w:r>
    </w:p>
    <w:p w:rsidR="00ED2CC2" w:rsidRDefault="00ED2CC2">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_Toc457246765 \h </w:instrText>
      </w:r>
      <w:r>
        <w:rPr>
          <w:noProof/>
        </w:rPr>
      </w:r>
      <w:r>
        <w:rPr>
          <w:noProof/>
        </w:rPr>
        <w:fldChar w:fldCharType="separate"/>
      </w:r>
      <w:r>
        <w:rPr>
          <w:noProof/>
        </w:rPr>
        <w:t>45</w:t>
      </w:r>
      <w:r>
        <w:rPr>
          <w:noProof/>
        </w:rPr>
        <w:fldChar w:fldCharType="end"/>
      </w:r>
    </w:p>
    <w:p w:rsidR="00F144F5" w:rsidRPr="0060057E" w:rsidRDefault="000C5D7B" w:rsidP="00F144F5">
      <w:pPr>
        <w:tabs>
          <w:tab w:val="center" w:pos="1418"/>
          <w:tab w:val="left" w:pos="1560"/>
        </w:tabs>
      </w:pPr>
      <w:r w:rsidRPr="00914102">
        <w:fldChar w:fldCharType="end"/>
      </w:r>
    </w:p>
    <w:p w:rsidR="00F144F5" w:rsidRPr="0060057E" w:rsidRDefault="00F144F5" w:rsidP="00F144F5">
      <w:pPr>
        <w:pStyle w:val="berschrift1ohneNummerierung"/>
        <w:rPr>
          <w:rPrChange w:id="12"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rsidR="009F0BF6" w:rsidRPr="003718A9" w:rsidRDefault="009B052B" w:rsidP="009F0BF6">
      <w:pPr>
        <w:pStyle w:val="berschrift1ohneNummerierung"/>
      </w:pPr>
      <w:bookmarkStart w:id="13" w:name="_Toc457246777"/>
      <w:r w:rsidRPr="003718A9">
        <w:t>Abkürzungsverzeichnis</w:t>
      </w:r>
      <w:bookmarkEnd w:id="13"/>
    </w:p>
    <w:p w:rsidR="00F30DA8" w:rsidRDefault="00F30DA8" w:rsidP="001F123D">
      <w:pPr>
        <w:pStyle w:val="Abkrzungsverzeichnis"/>
        <w:ind w:left="0" w:firstLine="0"/>
      </w:pPr>
      <w:r>
        <w:t>BEP</w:t>
      </w:r>
      <w:r>
        <w:tab/>
        <w:t>Break-even-Point (d</w:t>
      </w:r>
      <w:ins w:id="14" w:author="Kerstin Bartsch" w:date="2016-07-26T18:37:00Z">
        <w:r w:rsidR="00B55FD5">
          <w:t>t</w:t>
        </w:r>
      </w:ins>
      <w:del w:id="15" w:author="Kerstin Bartsch" w:date="2016-07-26T18:37:00Z">
        <w:r w:rsidDel="00B55FD5">
          <w:delText>eu</w:delText>
        </w:r>
      </w:del>
      <w:r>
        <w:t>.: Gewinnschwelle)</w:t>
      </w:r>
    </w:p>
    <w:p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r w:rsidRPr="003718A9">
        <w:rPr>
          <w:lang w:val="en-US"/>
        </w:rPr>
        <w:t>d</w:t>
      </w:r>
      <w:ins w:id="16" w:author="Kerstin Bartsch" w:date="2016-07-26T18:37:00Z">
        <w:r w:rsidR="00B55FD5">
          <w:rPr>
            <w:lang w:val="en-US"/>
          </w:rPr>
          <w:t>t</w:t>
        </w:r>
      </w:ins>
      <w:del w:id="17" w:author="Kerstin Bartsch" w:date="2016-07-26T18:37:00Z">
        <w:r w:rsidRPr="003718A9" w:rsidDel="00B55FD5">
          <w:rPr>
            <w:lang w:val="en-US"/>
          </w:rPr>
          <w:delText>eu</w:delText>
        </w:r>
      </w:del>
      <w:r w:rsidRPr="003718A9">
        <w:rPr>
          <w:lang w:val="en-US"/>
        </w:rPr>
        <w:t>.</w:t>
      </w:r>
      <w:proofErr w:type="spellEnd"/>
      <w:r w:rsidRPr="003718A9">
        <w:rPr>
          <w:lang w:val="en-US"/>
        </w:rPr>
        <w:t xml:space="preserve">: Leiter </w:t>
      </w:r>
      <w:proofErr w:type="spellStart"/>
      <w:r w:rsidRPr="003718A9">
        <w:rPr>
          <w:lang w:val="en-US"/>
        </w:rPr>
        <w:t>Informationstechnik</w:t>
      </w:r>
      <w:proofErr w:type="spellEnd"/>
      <w:r w:rsidRPr="003718A9">
        <w:rPr>
          <w:lang w:val="en-US"/>
        </w:rPr>
        <w:t>)</w:t>
      </w:r>
    </w:p>
    <w:p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rsidR="001F123D" w:rsidRDefault="001F123D" w:rsidP="001F123D">
      <w:pPr>
        <w:pStyle w:val="Abkrzungsverzeichnis"/>
        <w:ind w:left="0" w:firstLine="0"/>
      </w:pPr>
      <w:proofErr w:type="spellStart"/>
      <w:r>
        <w:t>Dev</w:t>
      </w:r>
      <w:proofErr w:type="spellEnd"/>
      <w:r>
        <w:tab/>
        <w:t>Development</w:t>
      </w:r>
      <w:r w:rsidR="009F0BF6">
        <w:t xml:space="preserve"> (d</w:t>
      </w:r>
      <w:ins w:id="18" w:author="Kerstin Bartsch" w:date="2016-07-26T18:39:00Z">
        <w:r w:rsidR="00B55FD5">
          <w:t>t</w:t>
        </w:r>
      </w:ins>
      <w:del w:id="19" w:author="Kerstin Bartsch" w:date="2016-07-26T18:39:00Z">
        <w:r w:rsidR="009F0BF6" w:rsidDel="00B55FD5">
          <w:delText>eu</w:delText>
        </w:r>
      </w:del>
      <w:r w:rsidR="009F0BF6">
        <w:t xml:space="preserve">.: </w:t>
      </w:r>
      <w:r>
        <w:t>Entwicklung</w:t>
      </w:r>
      <w:r w:rsidR="009F0BF6">
        <w:t>)</w:t>
      </w:r>
    </w:p>
    <w:p w:rsidR="00021076" w:rsidRDefault="00021076" w:rsidP="001F123D">
      <w:pPr>
        <w:pStyle w:val="Abkrzungsverzeichnis"/>
        <w:ind w:left="0" w:firstLine="0"/>
      </w:pPr>
      <w:r>
        <w:t>DevOps</w:t>
      </w:r>
      <w:r>
        <w:tab/>
        <w:t>Kofferwort aus den Abkürzungen Dev und Ops</w:t>
      </w:r>
    </w:p>
    <w:p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proofErr w:type="gramStart"/>
      <w:r w:rsidRPr="003718A9">
        <w:rPr>
          <w:lang w:val="en-US"/>
        </w:rPr>
        <w:t>engl.</w:t>
      </w:r>
      <w:proofErr w:type="spellEnd"/>
      <w:r w:rsidRPr="003718A9">
        <w:rPr>
          <w:lang w:val="en-US"/>
        </w:rPr>
        <w:t>:</w:t>
      </w:r>
      <w:proofErr w:type="gramEnd"/>
      <w:r w:rsidRPr="003718A9">
        <w:rPr>
          <w:lang w:val="en-US"/>
        </w:rPr>
        <w:t xml:space="preserve"> Information Technology)</w:t>
      </w:r>
    </w:p>
    <w:p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r w:rsidR="009F0BF6" w:rsidRPr="003718A9">
        <w:rPr>
          <w:lang w:val="en-US"/>
        </w:rPr>
        <w:t>d</w:t>
      </w:r>
      <w:ins w:id="20" w:author="Kerstin Bartsch" w:date="2016-07-26T18:40:00Z">
        <w:r w:rsidR="00B55FD5">
          <w:rPr>
            <w:lang w:val="en-US"/>
          </w:rPr>
          <w:t>t</w:t>
        </w:r>
      </w:ins>
      <w:del w:id="21" w:author="Kerstin Bartsch" w:date="2016-07-26T18:40:00Z">
        <w:r w:rsidR="009F0BF6" w:rsidRPr="003718A9" w:rsidDel="00B55FD5">
          <w:rPr>
            <w:lang w:val="en-US"/>
          </w:rPr>
          <w:delText>eu</w:delText>
        </w:r>
      </w:del>
      <w:r w:rsidR="009F0BF6" w:rsidRPr="003718A9">
        <w:rPr>
          <w:lang w:val="en-US"/>
        </w:rPr>
        <w:t>.</w:t>
      </w:r>
      <w:proofErr w:type="spellEnd"/>
      <w:r w:rsidR="009F0BF6" w:rsidRPr="003718A9">
        <w:rPr>
          <w:lang w:val="en-US"/>
        </w:rPr>
        <w:t>:</w:t>
      </w:r>
      <w:r w:rsidRPr="003718A9">
        <w:rPr>
          <w:lang w:val="en-US"/>
        </w:rPr>
        <w:t xml:space="preserve"> </w:t>
      </w:r>
      <w:proofErr w:type="spellStart"/>
      <w:r w:rsidRPr="003718A9">
        <w:rPr>
          <w:lang w:val="en-US"/>
        </w:rPr>
        <w:t>Betrieb</w:t>
      </w:r>
      <w:proofErr w:type="spellEnd"/>
      <w:r w:rsidR="009F0BF6" w:rsidRPr="003718A9">
        <w:rPr>
          <w:lang w:val="en-US"/>
        </w:rPr>
        <w:t>)</w:t>
      </w:r>
    </w:p>
    <w:p w:rsidR="00BE5B1B" w:rsidRPr="003718A9" w:rsidRDefault="00BE5B1B" w:rsidP="001F123D">
      <w:pPr>
        <w:pStyle w:val="Abkrzungsverzeichnis"/>
        <w:ind w:left="0" w:firstLine="0"/>
        <w:rPr>
          <w:lang w:val="en-US"/>
        </w:rPr>
      </w:pPr>
      <w:r w:rsidRPr="003718A9">
        <w:rPr>
          <w:lang w:val="en-US"/>
        </w:rPr>
        <w:t>RDM</w:t>
      </w:r>
      <w:r w:rsidRPr="003718A9">
        <w:rPr>
          <w:lang w:val="en-US"/>
        </w:rPr>
        <w:tab/>
        <w:t xml:space="preserve">Release </w:t>
      </w:r>
      <w:proofErr w:type="gramStart"/>
      <w:r w:rsidRPr="003718A9">
        <w:rPr>
          <w:lang w:val="en-US"/>
        </w:rPr>
        <w:t>And</w:t>
      </w:r>
      <w:proofErr w:type="gramEnd"/>
      <w:r w:rsidRPr="003718A9">
        <w:rPr>
          <w:lang w:val="en-US"/>
        </w:rPr>
        <w:t xml:space="preserve"> Deployment Management</w:t>
      </w:r>
    </w:p>
    <w:p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rsidR="00BE5B1B" w:rsidRPr="003718A9" w:rsidRDefault="00BE5B1B" w:rsidP="001F123D">
      <w:pPr>
        <w:pStyle w:val="Abkrzungsverzeichnis"/>
        <w:ind w:left="0" w:firstLine="0"/>
        <w:rPr>
          <w:lang w:val="en-US"/>
        </w:rPr>
      </w:pPr>
      <w:r w:rsidRPr="003718A9">
        <w:rPr>
          <w:lang w:val="en-US"/>
        </w:rPr>
        <w:t>SACM</w:t>
      </w:r>
      <w:r w:rsidRPr="003718A9">
        <w:rPr>
          <w:lang w:val="en-US"/>
        </w:rPr>
        <w:tab/>
        <w:t xml:space="preserve">Service Asset </w:t>
      </w:r>
      <w:proofErr w:type="gramStart"/>
      <w:r w:rsidRPr="003718A9">
        <w:rPr>
          <w:lang w:val="en-US"/>
        </w:rPr>
        <w:t>And</w:t>
      </w:r>
      <w:proofErr w:type="gramEnd"/>
      <w:r w:rsidRPr="003718A9">
        <w:rPr>
          <w:lang w:val="en-US"/>
        </w:rPr>
        <w:t xml:space="preserve"> Configuration Management</w:t>
      </w:r>
    </w:p>
    <w:p w:rsidR="00BE5B1B" w:rsidRPr="003718A9" w:rsidRDefault="00BE5B1B" w:rsidP="001F123D">
      <w:pPr>
        <w:pStyle w:val="Abkrzungsverzeichnis"/>
        <w:ind w:left="0" w:firstLine="0"/>
        <w:rPr>
          <w:lang w:val="en-US"/>
        </w:rPr>
      </w:pPr>
      <w:r w:rsidRPr="003718A9">
        <w:rPr>
          <w:lang w:val="en-US"/>
        </w:rPr>
        <w:t>SVT</w:t>
      </w:r>
      <w:r w:rsidRPr="003718A9">
        <w:rPr>
          <w:lang w:val="en-US"/>
        </w:rPr>
        <w:tab/>
        <w:t xml:space="preserve">Service Validation </w:t>
      </w:r>
      <w:proofErr w:type="gramStart"/>
      <w:r w:rsidRPr="003718A9">
        <w:rPr>
          <w:lang w:val="en-US"/>
        </w:rPr>
        <w:t>And</w:t>
      </w:r>
      <w:proofErr w:type="gramEnd"/>
      <w:r w:rsidRPr="003718A9">
        <w:rPr>
          <w:lang w:val="en-US"/>
        </w:rPr>
        <w:t xml:space="preserve"> Testing</w:t>
      </w:r>
    </w:p>
    <w:p w:rsidR="00BE5B1B" w:rsidRPr="003718A9" w:rsidRDefault="00BE5B1B" w:rsidP="001F123D">
      <w:pPr>
        <w:pStyle w:val="Abkrzungsverzeichnis"/>
        <w:ind w:left="0" w:firstLine="0"/>
        <w:rPr>
          <w:lang w:val="en-US"/>
        </w:rPr>
      </w:pPr>
      <w:r w:rsidRPr="003718A9">
        <w:rPr>
          <w:lang w:val="en-US"/>
        </w:rPr>
        <w:t>TPS</w:t>
      </w:r>
      <w:r w:rsidRPr="003718A9">
        <w:rPr>
          <w:lang w:val="en-US"/>
        </w:rPr>
        <w:tab/>
        <w:t xml:space="preserve">Transition Planning </w:t>
      </w:r>
      <w:proofErr w:type="gramStart"/>
      <w:r w:rsidRPr="003718A9">
        <w:rPr>
          <w:lang w:val="en-US"/>
        </w:rPr>
        <w:t>And</w:t>
      </w:r>
      <w:proofErr w:type="gramEnd"/>
      <w:r w:rsidRPr="003718A9">
        <w:rPr>
          <w:lang w:val="en-US"/>
        </w:rPr>
        <w:t xml:space="preserve"> Support</w:t>
      </w:r>
    </w:p>
    <w:p w:rsidR="00F74F2B" w:rsidRPr="00914102" w:rsidRDefault="00F74F2B"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(d</w:t>
      </w:r>
      <w:ins w:id="22" w:author="Kerstin Bartsch" w:date="2016-07-26T18:40:00Z">
        <w:r w:rsidR="00B55FD5">
          <w:t>t</w:t>
        </w:r>
      </w:ins>
      <w:del w:id="23" w:author="Kerstin Bartsch" w:date="2016-07-26T18:40:00Z">
        <w:r w:rsidDel="00B55FD5">
          <w:delText>eu</w:delText>
        </w:r>
      </w:del>
      <w:r>
        <w:t>.: Alleinstellungsmerkmal)</w:t>
      </w:r>
    </w:p>
    <w:p w:rsidR="00461FAA" w:rsidRDefault="00461FAA" w:rsidP="00461FAA">
      <w:pPr>
        <w:pStyle w:val="berschrift1"/>
      </w:pPr>
      <w:bookmarkStart w:id="24" w:name="_Ref445636100"/>
      <w:bookmarkStart w:id="25" w:name="_Toc457246778"/>
      <w:r>
        <w:t>Einleitung</w:t>
      </w:r>
      <w:bookmarkEnd w:id="24"/>
      <w:bookmarkEnd w:id="25"/>
    </w:p>
    <w:p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einen immer größer werde</w:t>
      </w:r>
      <w:r w:rsidR="001F123D">
        <w:t>n</w:t>
      </w:r>
      <w:r w:rsidR="001F123D">
        <w:t xml:space="preserve">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ist die Flexibilität in der Softwareentwicklung (vgl. K</w:t>
      </w:r>
      <w:r w:rsidR="003052A2">
        <w:t>a</w:t>
      </w:r>
      <w:r w:rsidR="003052A2">
        <w:t xml:space="preserve">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w:t>
      </w:r>
      <w:r w:rsidR="004903D2">
        <w:t>i</w:t>
      </w:r>
      <w:r w:rsidR="004903D2">
        <w:t xml:space="preserve">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igabeprozesse no</w:t>
      </w:r>
      <w:r w:rsidR="001F123D">
        <w:t>t</w:t>
      </w:r>
      <w:r w:rsidR="001F123D">
        <w:t xml:space="preserve">wendig und </w:t>
      </w:r>
      <w:r w:rsidR="00E8229F">
        <w:t xml:space="preserve">welche </w:t>
      </w:r>
      <w:r w:rsidR="001F123D">
        <w:t>können direkt umgesetzt werden</w:t>
      </w:r>
      <w:r w:rsidR="00E8229F">
        <w:t xml:space="preserve">? Kann jedes Release mittels der </w:t>
      </w:r>
      <w:commentRangeStart w:id="26"/>
      <w:r w:rsidR="00E8229F">
        <w:t>selben</w:t>
      </w:r>
      <w:commentRangeEnd w:id="26"/>
      <w:r w:rsidR="002B340E">
        <w:rPr>
          <w:rStyle w:val="Kommentarzeichen"/>
        </w:rPr>
        <w:commentReference w:id="26"/>
      </w:r>
      <w:r w:rsidR="00E8229F">
        <w:t xml:space="preserve"> standardisierten Verfahren abgewickelt werden oder bedarf</w:t>
      </w:r>
      <w:r w:rsidR="001F123D">
        <w:t xml:space="preserve"> es indiv</w:t>
      </w:r>
      <w:r w:rsidR="001F123D">
        <w:t>i</w:t>
      </w:r>
      <w:r w:rsidR="001F123D">
        <w:t>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w:t>
      </w:r>
      <w:r w:rsidR="009C600B">
        <w:t>e</w:t>
      </w:r>
      <w:r w:rsidR="009C600B">
        <w:t>mäß dem</w:t>
      </w:r>
      <w:r w:rsidR="000171E7">
        <w:t xml:space="preserve"> </w:t>
      </w:r>
      <w:proofErr w:type="spellStart"/>
      <w:r w:rsidR="000171E7">
        <w:t>DevOps</w:t>
      </w:r>
      <w:proofErr w:type="spellEnd"/>
      <w:r w:rsidR="000171E7">
        <w:t>-Ansatz behandelt werden</w:t>
      </w:r>
      <w:del w:id="27" w:author="Kerstin Bartsch" w:date="2016-07-26T19:12:00Z">
        <w:r w:rsidR="000171E7" w:rsidDel="000171E7">
          <w:delText>,</w:delText>
        </w:r>
      </w:del>
      <w:r w:rsidR="009C600B">
        <w:t xml:space="preserve"> oder werden unterschiedliche Ve</w:t>
      </w:r>
      <w:r w:rsidR="009C600B">
        <w:t>r</w:t>
      </w:r>
      <w:r w:rsidR="009C600B">
        <w:t xml:space="preserve">fahrensweisen benötigt? </w:t>
      </w:r>
      <w:r w:rsidR="001F123D">
        <w:t xml:space="preserve">Wenn ja, anhand welcher Kriterien </w:t>
      </w:r>
      <w:r w:rsidR="00C5343A">
        <w:t>lässt sich das able</w:t>
      </w:r>
      <w:r w:rsidR="00C5343A">
        <w:t>i</w:t>
      </w:r>
      <w:r w:rsidR="00C5343A">
        <w:t>ten</w:t>
      </w:r>
      <w:r w:rsidR="001F123D">
        <w:t>? Das Standardrahmenwerk für das IT-Service-Management</w:t>
      </w:r>
      <w:ins w:id="28" w:author="Kerstin Bartsch" w:date="2016-07-26T19:14:00Z">
        <w:r w:rsidR="000171E7">
          <w:t>,</w:t>
        </w:r>
      </w:ins>
      <w:r w:rsidR="00E8229F">
        <w:t xml:space="preserve"> </w:t>
      </w:r>
      <w:r w:rsidR="001F123D">
        <w:t>die IT Infr</w:t>
      </w:r>
      <w:r w:rsidR="001F123D">
        <w:t>a</w:t>
      </w:r>
      <w:r w:rsidR="001F123D">
        <w:t>structure Library (</w:t>
      </w:r>
      <w:r w:rsidR="00E8229F">
        <w:t>ITIL</w:t>
      </w:r>
      <w:r w:rsidR="001F123D">
        <w:t>)</w:t>
      </w:r>
      <w:r w:rsidR="00E8229F">
        <w:t xml:space="preserve"> und </w:t>
      </w:r>
      <w:r w:rsidR="001F123D">
        <w:t>die internationale Norm</w:t>
      </w:r>
      <w:r w:rsidR="00E8229F">
        <w:t xml:space="preserve"> ISO/IEC 20000 sind diesb</w:t>
      </w:r>
      <w:r w:rsidR="00E8229F">
        <w:t>e</w:t>
      </w:r>
      <w:r w:rsidR="00E8229F">
        <w:t>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 xml:space="preserve">Prozesse </w:t>
      </w:r>
      <w:ins w:id="29" w:author="Kerstin Bartsch" w:date="2016-07-26T19:19:00Z">
        <w:r w:rsidR="000171E7">
          <w:t>ist es möglich,</w:t>
        </w:r>
      </w:ins>
      <w:del w:id="30" w:author="Kerstin Bartsch" w:date="2016-07-26T19:19:00Z">
        <w:r w:rsidR="001F123D" w:rsidDel="000171E7">
          <w:delText>können</w:delText>
        </w:r>
      </w:del>
      <w:r w:rsidR="001F123D">
        <w:t xml:space="preserve"> diese Aufwände </w:t>
      </w:r>
      <w:ins w:id="31" w:author="Kerstin Bartsch" w:date="2016-07-26T19:19:00Z">
        <w:r w:rsidR="000171E7">
          <w:t xml:space="preserve">zu </w:t>
        </w:r>
      </w:ins>
      <w:r w:rsidR="001F123D">
        <w:t>reduzier</w:t>
      </w:r>
      <w:ins w:id="32" w:author="Kerstin Bartsch" w:date="2016-07-26T19:19:00Z">
        <w:r w:rsidR="000171E7">
          <w:t>en</w:t>
        </w:r>
      </w:ins>
      <w:del w:id="33" w:author="Kerstin Bartsch" w:date="2016-07-26T19:19:00Z">
        <w:r w:rsidR="001F123D" w:rsidDel="000171E7">
          <w:delText>t</w:delText>
        </w:r>
      </w:del>
      <w:r w:rsidR="001F123D">
        <w:t xml:space="preserve"> </w:t>
      </w:r>
      <w:commentRangeStart w:id="34"/>
      <w:del w:id="35" w:author="Kerstin Bartsch" w:date="2016-07-26T19:19:00Z">
        <w:r w:rsidR="001F123D" w:rsidDel="000171E7">
          <w:delText>werden</w:delText>
        </w:r>
      </w:del>
      <w:commentRangeEnd w:id="34"/>
      <w:r w:rsidR="005A2EBE">
        <w:rPr>
          <w:rStyle w:val="Kommentarzeichen"/>
        </w:rPr>
        <w:commentReference w:id="34"/>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w:t>
      </w:r>
      <w:r w:rsidR="001F123D">
        <w:t>n</w:t>
      </w:r>
      <w:r w:rsidR="001F123D">
        <w:t>ternehmen mit etablierten Prozessen dienen. Dies kann zu einer weiteren Sta</w:t>
      </w:r>
      <w:r w:rsidR="001F123D">
        <w:t>n</w:t>
      </w:r>
      <w:r w:rsidR="001F123D">
        <w:t>dardisierung des IT-Service-Managements im Allgemeinen führen. Die Ableitung der Sta</w:t>
      </w:r>
      <w:r w:rsidR="001F123D">
        <w:t>n</w:t>
      </w:r>
      <w:r w:rsidR="001F123D">
        <w:t>dardtypen kann von vielen verschiedenen Faktoren</w:t>
      </w:r>
      <w:r w:rsidR="00803CAA">
        <w:t>, wie zum Beispiel</w:t>
      </w:r>
      <w:r w:rsidR="001F123D">
        <w:t xml:space="preserve"> der Branche des Unternehmens, dem Einfluss des Produkts auf das Kerng</w:t>
      </w:r>
      <w:r w:rsidR="001F123D">
        <w:t>e</w:t>
      </w:r>
      <w:r w:rsidR="001F123D">
        <w:t xml:space="preserve">schäft, der Klassifizierung der verarbeitenden Daten oder der aktuellen Phase </w:t>
      </w:r>
      <w:r w:rsidR="009C600B">
        <w:t xml:space="preserve">eines Produkts </w:t>
      </w:r>
      <w:r w:rsidR="001F123D">
        <w:t>im Produktl</w:t>
      </w:r>
      <w:r w:rsidR="001F123D">
        <w:t>e</w:t>
      </w:r>
      <w:r w:rsidR="001F123D">
        <w:t>benszyklus</w:t>
      </w:r>
      <w:del w:id="36" w:author="Kerstin Bartsch" w:date="2016-07-26T19:24:00Z">
        <w:r w:rsidR="001F123D" w:rsidDel="005A2EBE">
          <w:delText>,</w:delText>
        </w:r>
      </w:del>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w:t>
      </w:r>
      <w:r w:rsidR="00E04553">
        <w:t>o</w:t>
      </w:r>
      <w:r w:rsidR="00E04553">
        <w:t>duktlebenszyklus</w:t>
      </w:r>
      <w:r w:rsidR="009C600B">
        <w:t>phase und dem</w:t>
      </w:r>
      <w:r w:rsidR="001F123D">
        <w:t xml:space="preserve"> Innovation</w:t>
      </w:r>
      <w:r w:rsidR="009C600B">
        <w:t>sbedarf</w:t>
      </w:r>
      <w:r w:rsidR="001F123D">
        <w:t xml:space="preserve"> </w:t>
      </w:r>
      <w:r w:rsidR="00BD63D2">
        <w:t xml:space="preserve">eines Produkts, </w:t>
      </w:r>
      <w:r w:rsidR="009C600B">
        <w:t>eine Unte</w:t>
      </w:r>
      <w:r w:rsidR="009C600B">
        <w:t>r</w:t>
      </w:r>
      <w:r w:rsidR="009C600B">
        <w:t>sche</w:t>
      </w:r>
      <w:r w:rsidR="009C600B">
        <w:t>i</w:t>
      </w:r>
      <w:r w:rsidR="009C600B">
        <w:t>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nszy</w:t>
      </w:r>
      <w:r w:rsidR="00803CAA">
        <w:t>k</w:t>
      </w:r>
      <w:r w:rsidR="00803CAA">
        <w:t>lus Risiken abz</w:t>
      </w:r>
      <w:r w:rsidR="00803CAA">
        <w:t>u</w:t>
      </w:r>
      <w:r w:rsidR="00803CAA">
        <w:t xml:space="preserve">leiten, </w:t>
      </w:r>
      <w:r w:rsidR="00E8229F">
        <w:t xml:space="preserve">dazu passende </w:t>
      </w:r>
      <w:r w:rsidR="00803CAA">
        <w:t>Release-Management</w:t>
      </w:r>
      <w:r w:rsidR="00E74DE9">
        <w:t>-</w:t>
      </w:r>
      <w:r w:rsidR="001F123D">
        <w:t xml:space="preserve">Methoden zu finden und </w:t>
      </w:r>
      <w:r w:rsidR="00803CAA">
        <w:t xml:space="preserve">diese </w:t>
      </w:r>
      <w:r w:rsidR="001F123D">
        <w:t>letz</w:t>
      </w:r>
      <w:r w:rsidR="001F123D">
        <w:t>t</w:t>
      </w:r>
      <w:r w:rsidR="001F123D">
        <w:t xml:space="preserve">endlich zu </w:t>
      </w:r>
      <w:r w:rsidR="00E8229F">
        <w:t xml:space="preserve">Standardtypen </w:t>
      </w:r>
      <w:r w:rsidR="001F123D">
        <w:t>zusammen zu fassen</w:t>
      </w:r>
      <w:r w:rsidR="00E8229F">
        <w:t xml:space="preserve">. </w:t>
      </w:r>
      <w:r w:rsidR="007C464A">
        <w:t>Andere</w:t>
      </w:r>
      <w:r w:rsidR="001F123D">
        <w:t xml:space="preserve"> möglichen Faktoren neben dem Produktl</w:t>
      </w:r>
      <w:r w:rsidR="001F123D">
        <w:t>e</w:t>
      </w:r>
      <w:r w:rsidR="001F123D">
        <w:t>benszyklus finden keine Betrachtung und sollten daher Ziel weiterer wissenschaftlicher Betrachtungen innerhalb des Themenko</w:t>
      </w:r>
      <w:r w:rsidR="001F123D">
        <w:t>m</w:t>
      </w:r>
      <w:r w:rsidR="001F123D">
        <w:t>plex we</w:t>
      </w:r>
      <w:r w:rsidR="001F123D">
        <w:t>r</w:t>
      </w:r>
      <w:r w:rsidR="001F123D">
        <w:t xml:space="preserve">den. </w:t>
      </w:r>
    </w:p>
    <w:p w:rsidR="00E8229F" w:rsidRDefault="00803CAA" w:rsidP="0070203B">
      <w:r>
        <w:t>Um dieses Ziel zu erreichen</w:t>
      </w:r>
      <w:ins w:id="37" w:author="Kerstin Bartsch" w:date="2016-07-26T19:28:00Z">
        <w:r w:rsidR="005A2EBE">
          <w:t>,</w:t>
        </w:r>
      </w:ins>
      <w:r>
        <w:t xml:space="preserve"> wird folgende Vorgehensweise angewendet. In K</w:t>
      </w:r>
      <w:r>
        <w:t>a</w:t>
      </w:r>
      <w:r>
        <w:t xml:space="preserve">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w:t>
      </w:r>
      <w:r>
        <w:t>r</w:t>
      </w:r>
      <w:r>
        <w:t xml:space="preserve">ständnis der Thematik vorliegt. Innerhalb dieser Ausführungen wird auch die Ableitung eines Produktlebenszyklus als Basis für die weitere Bearbeitung </w:t>
      </w:r>
      <w:r w:rsidR="009F0BF6">
        <w:t>vorg</w:t>
      </w:r>
      <w:r w:rsidR="009F0BF6">
        <w:t>e</w:t>
      </w:r>
      <w:r w:rsidR="009F0BF6">
        <w:t>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w:t>
      </w:r>
      <w:r>
        <w:t>n</w:t>
      </w:r>
      <w:r>
        <w:t xml:space="preserve">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w:t>
      </w:r>
      <w:r>
        <w:t>i</w:t>
      </w:r>
      <w:r>
        <w:t xml:space="preserve">ken und deren Kombination zu Standardtypen erfolgt dann in Kapitel </w:t>
      </w:r>
      <w:r>
        <w:fldChar w:fldCharType="begin"/>
      </w:r>
      <w:r>
        <w:instrText xml:space="preserve"> REF _Ref442963953 \r \h </w:instrText>
      </w:r>
      <w:r>
        <w:fldChar w:fldCharType="separate"/>
      </w:r>
      <w:r w:rsidR="0012113B">
        <w:t>5</w:t>
      </w:r>
      <w:r>
        <w:fldChar w:fldCharType="end"/>
      </w:r>
      <w:r>
        <w:t>. Im Kap</w:t>
      </w:r>
      <w:r>
        <w:t>i</w:t>
      </w:r>
      <w:r>
        <w:t xml:space="preserve">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w:t>
      </w:r>
      <w:r w:rsidR="001C063D">
        <w:t>r</w:t>
      </w:r>
      <w:r w:rsidR="001C063D">
        <w:t>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erfolg</w:t>
      </w:r>
      <w:del w:id="38" w:author="Kerstin Bartsch" w:date="2016-07-26T19:34:00Z">
        <w:r w:rsidDel="00B905C7">
          <w:delText>t</w:delText>
        </w:r>
      </w:del>
      <w:ins w:id="39" w:author="Kerstin Bartsch" w:date="2016-07-26T19:34:00Z">
        <w:r w:rsidR="00B905C7">
          <w:t>en</w:t>
        </w:r>
      </w:ins>
      <w:r>
        <w:t xml:space="preserve"> eine Zusammenfassung der Ergebnisse, die Überprüfung der Erreichung der Zielstellung sowie die Beschreibung von möglichen Verbess</w:t>
      </w:r>
      <w:r>
        <w:t>e</w:t>
      </w:r>
      <w:r>
        <w:t>rungs- und Forschungsansätzen.</w:t>
      </w:r>
    </w:p>
    <w:p w:rsidR="00461FAA" w:rsidRDefault="00461FAA" w:rsidP="00461FAA">
      <w:pPr>
        <w:pStyle w:val="berschrift1"/>
      </w:pPr>
      <w:bookmarkStart w:id="40" w:name="_Ref442963595"/>
      <w:bookmarkStart w:id="41" w:name="_Toc457246779"/>
      <w:r>
        <w:t>Grundlagen</w:t>
      </w:r>
      <w:bookmarkEnd w:id="40"/>
      <w:bookmarkEnd w:id="41"/>
    </w:p>
    <w:p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w:t>
      </w:r>
      <w:r w:rsidR="00365891">
        <w:t>e</w:t>
      </w:r>
      <w:r w:rsidR="00365891">
        <w:t>genden Beschreibungen her</w:t>
      </w:r>
      <w:r>
        <w:t xml:space="preserve">geleitet. </w:t>
      </w:r>
    </w:p>
    <w:p w:rsidR="00461FAA" w:rsidRDefault="00F30DA8" w:rsidP="00461FAA">
      <w:pPr>
        <w:pStyle w:val="berschrift2"/>
      </w:pPr>
      <w:bookmarkStart w:id="42" w:name="_Ref445029358"/>
      <w:bookmarkStart w:id="43" w:name="_Toc457246780"/>
      <w:r>
        <w:t>Innovation</w:t>
      </w:r>
      <w:r w:rsidR="00461FAA">
        <w:t xml:space="preserve"> </w:t>
      </w:r>
      <w:r w:rsidR="00DB13B7">
        <w:t>zur</w:t>
      </w:r>
      <w:r>
        <w:t xml:space="preserve"> Existenz</w:t>
      </w:r>
      <w:r w:rsidR="00DB13B7">
        <w:t>sicherung</w:t>
      </w:r>
      <w:bookmarkEnd w:id="42"/>
      <w:bookmarkEnd w:id="43"/>
    </w:p>
    <w:p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w:t>
      </w:r>
      <w:proofErr w:type="gramStart"/>
      <w:r w:rsidR="0010304A">
        <w:t>beschreibt</w:t>
      </w:r>
      <w:proofErr w:type="gramEnd"/>
      <w:r w:rsidR="0010304A">
        <w:t xml:space="preserve"> sie als Entwicklung und Durchsetzung von neuen Kombinati</w:t>
      </w:r>
      <w:r w:rsidR="0010304A">
        <w:t>o</w:t>
      </w:r>
      <w:r w:rsidR="0010304A">
        <w:t xml:space="preserve">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rsidR="0010304A" w:rsidRDefault="0010304A" w:rsidP="007F25D4">
      <w:pPr>
        <w:pStyle w:val="Listenabsatz"/>
        <w:numPr>
          <w:ilvl w:val="0"/>
          <w:numId w:val="16"/>
        </w:numPr>
      </w:pPr>
      <w:r>
        <w:t>Einführung einer neue</w:t>
      </w:r>
      <w:r w:rsidR="00122799">
        <w:t>n</w:t>
      </w:r>
      <w:r>
        <w:t xml:space="preserve"> Produktionsmethode</w:t>
      </w:r>
    </w:p>
    <w:p w:rsidR="00122799" w:rsidRDefault="00122799" w:rsidP="007F25D4">
      <w:pPr>
        <w:pStyle w:val="Listenabsatz"/>
        <w:numPr>
          <w:ilvl w:val="0"/>
          <w:numId w:val="16"/>
        </w:numPr>
      </w:pPr>
      <w:r>
        <w:t>Erschließung eines neuen Absatzmarktes</w:t>
      </w:r>
    </w:p>
    <w:p w:rsidR="00122799" w:rsidRDefault="00122799" w:rsidP="007F25D4">
      <w:pPr>
        <w:pStyle w:val="Listenabsatz"/>
        <w:numPr>
          <w:ilvl w:val="0"/>
          <w:numId w:val="16"/>
        </w:numPr>
      </w:pPr>
      <w:r>
        <w:t>Eroberung einer neuen Bezugsquelle von Produktionsmitteln</w:t>
      </w:r>
    </w:p>
    <w:p w:rsidR="00122799" w:rsidRDefault="00122799" w:rsidP="007F25D4">
      <w:pPr>
        <w:pStyle w:val="Listenabsatz"/>
        <w:numPr>
          <w:ilvl w:val="0"/>
          <w:numId w:val="16"/>
        </w:numPr>
      </w:pPr>
      <w:r>
        <w:t>Neuorganisation durch Schaffung oder Aufbruch einer Monopolstellung</w:t>
      </w:r>
    </w:p>
    <w:p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w:t>
      </w:r>
      <w:r w:rsidR="00843F40">
        <w:t>e</w:t>
      </w:r>
      <w:r w:rsidR="00843F40">
        <w:t>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aus Veränderungen zu generieren. Diese Fähigkeit unte</w:t>
      </w:r>
      <w:r w:rsidR="00133C26">
        <w:t>r</w:t>
      </w:r>
      <w:r w:rsidR="00133C26">
        <w:t xml:space="preserve">scheidet Unternehmer von Managern, welche lediglich </w:t>
      </w:r>
      <w:proofErr w:type="gramStart"/>
      <w:r w:rsidR="00133C26">
        <w:t>Bekanntes</w:t>
      </w:r>
      <w:proofErr w:type="gramEnd"/>
      <w:r w:rsidR="00133C26">
        <w:t xml:space="preserve">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t>Klassische Mittel zur Erfolgssicherung, wie Prozessbeschleunigung, Kostense</w:t>
      </w:r>
      <w:r w:rsidR="004A2561">
        <w:t>n</w:t>
      </w:r>
      <w:r w:rsidR="004A2561">
        <w:t>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von neuen Marktteilne</w:t>
      </w:r>
      <w:r>
        <w:t>h</w:t>
      </w:r>
      <w:r>
        <w:t xml:space="preserve">mern durchgesetzt, da die bestehenden Unternehmungen am altbekannten </w:t>
      </w:r>
      <w:r w:rsidR="00EB636B">
        <w:t>St</w:t>
      </w:r>
      <w:r w:rsidR="00EB636B">
        <w:t>a</w:t>
      </w:r>
      <w:r w:rsidR="00EB636B">
        <w:t xml:space="preserve">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ins w:id="44" w:author="Kerstin Bartsch" w:date="2016-07-26T19:42:00Z">
        <w:r w:rsidR="00FD657A">
          <w:t>,</w:t>
        </w:r>
      </w:ins>
      <w:r w:rsidR="00EB636B">
        <w:t xml:space="preserve"> sich </w:t>
      </w:r>
      <w:r w:rsidR="00365891">
        <w:t>ebenfalls</w:t>
      </w:r>
      <w:r w:rsidR="00EB636B">
        <w:t xml:space="preserve"> zu verä</w:t>
      </w:r>
      <w:r w:rsidR="00EB636B">
        <w:t>n</w:t>
      </w:r>
      <w:r w:rsidR="00EB636B">
        <w:t xml:space="preserve">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w:t>
      </w:r>
      <w:r w:rsidR="00B268CE">
        <w:t>i</w:t>
      </w:r>
      <w:r w:rsidR="00B268CE">
        <w:t>ckelten Wertenetzwerke dieser etablierte</w:t>
      </w:r>
      <w:ins w:id="45" w:author="Kerstin Bartsch" w:date="2016-07-26T19:43:00Z">
        <w:r w:rsidR="00FD657A">
          <w:t>n</w:t>
        </w:r>
      </w:ins>
      <w:del w:id="46" w:author="Kerstin Bartsch" w:date="2016-07-26T19:43:00Z">
        <w:r w:rsidR="00B268CE" w:rsidDel="00FD657A">
          <w:delText>r</w:delText>
        </w:r>
      </w:del>
      <w:r w:rsidR="00B268CE">
        <w:t xml:space="preserve"> Unternehmen sind Veränderungen allerdings nur bei sogenannten inkrementellen bzw. erhaltenden Innovationen wahrschei</w:t>
      </w:r>
      <w:r w:rsidR="00B268CE">
        <w:t>n</w:t>
      </w:r>
      <w:r w:rsidR="00B268CE">
        <w:t xml:space="preserve">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w:t>
      </w:r>
      <w:r w:rsidR="00B268CE">
        <w:t>o</w:t>
      </w:r>
      <w:r w:rsidR="00B268CE">
        <w:t>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w:t>
      </w:r>
      <w:r w:rsidR="00E513ED">
        <w:t>f</w:t>
      </w:r>
      <w:r w:rsidR="00E513ED">
        <w:t>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Möglicherweise müssen sie dafür e</w:t>
      </w:r>
      <w:r w:rsidR="00E513ED">
        <w:t>i</w:t>
      </w:r>
      <w:r w:rsidR="00E513ED">
        <w:t xml:space="preserve">nen hohen Widerstand überwinden und die Produkte </w:t>
      </w:r>
      <w:r w:rsidR="00854C61">
        <w:t xml:space="preserve">dem Markt </w:t>
      </w:r>
      <w:r w:rsidR="00E513ED">
        <w:t>aufdräng</w:t>
      </w:r>
      <w:r w:rsidR="00854C61">
        <w:t>en bzw. zu geri</w:t>
      </w:r>
      <w:r w:rsidR="00854C61">
        <w:t>n</w:t>
      </w:r>
      <w:r w:rsidR="00854C61">
        <w:t>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w:t>
      </w:r>
      <w:r w:rsidR="00E513ED">
        <w:t>r</w:t>
      </w:r>
      <w:r w:rsidR="00E513ED">
        <w:t xml:space="preserve">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w:t>
      </w:r>
      <w:r w:rsidR="00E513ED">
        <w:t>i</w:t>
      </w:r>
      <w:r w:rsidR="00E513ED">
        <w:t>kofreudig</w:t>
      </w:r>
      <w:r w:rsidR="002533DF">
        <w:t>, d</w:t>
      </w:r>
      <w:r w:rsidR="00854C61">
        <w:t>enn</w:t>
      </w:r>
      <w:r w:rsidR="002533DF">
        <w:t xml:space="preserve"> „</w:t>
      </w:r>
      <w:proofErr w:type="spellStart"/>
      <w:r w:rsidR="002533DF">
        <w:t>d</w:t>
      </w:r>
      <w:r w:rsidR="002533DF">
        <w:t>e</w:t>
      </w:r>
      <w:r w:rsidR="002533DF">
        <w:t>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w:t>
      </w:r>
      <w:r w:rsidR="002533DF">
        <w:t>o</w:t>
      </w:r>
      <w:r w:rsidR="002533DF">
        <w:t>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 xml:space="preserve">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rsidR="00DC6487" w:rsidRPr="00EB636B" w:rsidRDefault="002533DF" w:rsidP="00BC71A2">
      <w:r>
        <w:t>Langfristig</w:t>
      </w:r>
      <w:r w:rsidR="000A4B7F">
        <w:t xml:space="preserve"> setzen sich nur die Unternehmen durch, welche alle Phasen des Inn</w:t>
      </w:r>
      <w:r w:rsidR="000A4B7F">
        <w:t>o</w:t>
      </w:r>
      <w:r w:rsidR="000A4B7F">
        <w:t xml:space="preserve">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 xml:space="preserve">Dies erklärt sich </w:t>
      </w:r>
      <w:ins w:id="47" w:author="Kerstin Bartsch" w:date="2016-07-26T19:47:00Z">
        <w:r w:rsidR="00FD657A">
          <w:t>aus</w:t>
        </w:r>
      </w:ins>
      <w:del w:id="48" w:author="Kerstin Bartsch" w:date="2016-07-26T19:47:00Z">
        <w:r w:rsidR="00F65B61" w:rsidDel="00FD657A">
          <w:delText>anhand</w:delText>
        </w:r>
      </w:del>
      <w:r w:rsidR="00F65B61">
        <w:t xml:space="preserve">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ins w:id="49" w:author="Kerstin Bartsch" w:date="2016-07-26T19:47:00Z">
        <w:r w:rsidR="00FD657A">
          <w:t>,</w:t>
        </w:r>
      </w:ins>
      <w:r w:rsidR="00F65B61">
        <w:t xml:space="preserve"> der Zeitraum</w:t>
      </w:r>
      <w:ins w:id="50" w:author="Kerstin Bartsch" w:date="2016-07-26T19:48:00Z">
        <w:r w:rsidR="00FD657A">
          <w:t>,</w:t>
        </w:r>
      </w:ins>
      <w:r w:rsidR="00F65B61">
        <w:t xml:space="preserve"> in dem ein Unternehmen Gewinne aus der Produktve</w:t>
      </w:r>
      <w:r w:rsidR="00F65B61">
        <w:t>r</w:t>
      </w:r>
      <w:r w:rsidR="00F65B61">
        <w:t>marktung erwirtschaften kann</w:t>
      </w:r>
      <w:ins w:id="51" w:author="Kerstin Bartsch" w:date="2016-07-26T19:48:00Z">
        <w:r w:rsidR="00FD657A">
          <w:t>,</w:t>
        </w:r>
      </w:ins>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ins w:id="52" w:author="Kerstin Bartsch" w:date="2016-07-26T19:49:00Z">
        <w:r w:rsidR="00FD657A">
          <w:t>,</w:t>
        </w:r>
      </w:ins>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w:t>
      </w:r>
      <w:r w:rsidR="00BF58E9">
        <w:t>n</w:t>
      </w:r>
      <w:r w:rsidR="00BF58E9">
        <w:t>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rsidR="00F30DA8" w:rsidRPr="00CD6296" w:rsidRDefault="00253A86" w:rsidP="00CD6296">
      <w:pPr>
        <w:pStyle w:val="Beschriftung"/>
      </w:pPr>
      <w:bookmarkStart w:id="53" w:name="_Ref445566438"/>
      <w:bookmarkStart w:id="54" w:name="_Ref444943110"/>
      <w:bookmarkStart w:id="55" w:name="_Toc457246769"/>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53"/>
      <w:r w:rsidRPr="00CD6296">
        <w:t xml:space="preserve">: Zusammenhang Time </w:t>
      </w:r>
      <w:proofErr w:type="spellStart"/>
      <w:r w:rsidRPr="00CD6296">
        <w:t>to</w:t>
      </w:r>
      <w:proofErr w:type="spellEnd"/>
      <w:r w:rsidRPr="00CD6296">
        <w:t xml:space="preserve"> Market</w:t>
      </w:r>
      <w:bookmarkEnd w:id="54"/>
      <w:bookmarkEnd w:id="55"/>
    </w:p>
    <w:p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rsidR="00BF58E9" w:rsidRDefault="00BF58E9" w:rsidP="007F25D4">
      <w:pPr>
        <w:pStyle w:val="Listenabsatz"/>
        <w:numPr>
          <w:ilvl w:val="0"/>
          <w:numId w:val="9"/>
        </w:numPr>
      </w:pPr>
      <w:r>
        <w:t xml:space="preserve">Schaffung </w:t>
      </w:r>
      <w:r w:rsidR="00854C61">
        <w:t xml:space="preserve">eines </w:t>
      </w:r>
      <w:r>
        <w:t>Innovationsumfeld</w:t>
      </w:r>
      <w:r w:rsidR="00854C61">
        <w:t>s</w:t>
      </w:r>
    </w:p>
    <w:p w:rsidR="00BF58E9" w:rsidRDefault="00BF58E9" w:rsidP="007F25D4">
      <w:pPr>
        <w:pStyle w:val="Listenabsatz"/>
        <w:numPr>
          <w:ilvl w:val="0"/>
          <w:numId w:val="9"/>
        </w:numPr>
      </w:pPr>
      <w:r>
        <w:t>Auffinden innovativer Produkte</w:t>
      </w:r>
    </w:p>
    <w:p w:rsidR="000504A6" w:rsidRDefault="00344397" w:rsidP="007F25D4">
      <w:pPr>
        <w:pStyle w:val="Listenabsatz"/>
        <w:numPr>
          <w:ilvl w:val="0"/>
          <w:numId w:val="9"/>
        </w:numPr>
      </w:pPr>
      <w:r>
        <w:t>e</w:t>
      </w:r>
      <w:r w:rsidR="00BF58E9">
        <w:t>rfolgreiche Realisierung und Vermarktung dieser Produkte</w:t>
      </w:r>
    </w:p>
    <w:p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rsidR="000504A6" w:rsidRDefault="000504A6" w:rsidP="007F25D4">
      <w:pPr>
        <w:pStyle w:val="Listenabsatz"/>
        <w:numPr>
          <w:ilvl w:val="0"/>
          <w:numId w:val="17"/>
        </w:numPr>
      </w:pPr>
      <w:r>
        <w:t>unerwartete Dinge, wie Erfolg, Verlust oder Vorkommnisse</w:t>
      </w:r>
    </w:p>
    <w:p w:rsidR="000504A6" w:rsidRDefault="000504A6" w:rsidP="007F25D4">
      <w:pPr>
        <w:pStyle w:val="Listenabsatz"/>
        <w:numPr>
          <w:ilvl w:val="0"/>
          <w:numId w:val="17"/>
        </w:numPr>
      </w:pPr>
      <w:r>
        <w:t>Inkongruenz zwischen Soll und Ist</w:t>
      </w:r>
    </w:p>
    <w:p w:rsidR="000504A6" w:rsidRDefault="000504A6" w:rsidP="007F25D4">
      <w:pPr>
        <w:pStyle w:val="Listenabsatz"/>
        <w:numPr>
          <w:ilvl w:val="0"/>
          <w:numId w:val="17"/>
        </w:numPr>
      </w:pPr>
      <w:r>
        <w:t>Prozessveränderungsbedarf</w:t>
      </w:r>
      <w:del w:id="56" w:author="Kerstin Bartsch" w:date="2016-07-26T19:56:00Z">
        <w:r w:rsidR="00854C61" w:rsidDel="00CC550D">
          <w:delText>e</w:delText>
        </w:r>
      </w:del>
    </w:p>
    <w:p w:rsidR="000504A6" w:rsidRDefault="000504A6" w:rsidP="007F25D4">
      <w:pPr>
        <w:pStyle w:val="Listenabsatz"/>
        <w:numPr>
          <w:ilvl w:val="0"/>
          <w:numId w:val="17"/>
        </w:numPr>
      </w:pPr>
      <w:r>
        <w:t>Branchen- und Marktveränderungen</w:t>
      </w:r>
    </w:p>
    <w:p w:rsidR="000504A6" w:rsidRDefault="000504A6" w:rsidP="007F25D4">
      <w:pPr>
        <w:pStyle w:val="Listenabsatz"/>
        <w:numPr>
          <w:ilvl w:val="0"/>
          <w:numId w:val="17"/>
        </w:numPr>
      </w:pPr>
      <w:r>
        <w:t>Demografie</w:t>
      </w:r>
    </w:p>
    <w:p w:rsidR="000504A6" w:rsidRDefault="000504A6" w:rsidP="007F25D4">
      <w:pPr>
        <w:pStyle w:val="Listenabsatz"/>
        <w:numPr>
          <w:ilvl w:val="0"/>
          <w:numId w:val="17"/>
        </w:numPr>
      </w:pPr>
      <w:r>
        <w:t>neues Wissen</w:t>
      </w:r>
    </w:p>
    <w:p w:rsidR="00516FB3" w:rsidRDefault="000504A6" w:rsidP="007F25D4">
      <w:pPr>
        <w:pStyle w:val="Listenabsatz"/>
        <w:numPr>
          <w:ilvl w:val="0"/>
          <w:numId w:val="17"/>
        </w:numPr>
      </w:pPr>
      <w:r>
        <w:t>veränderte Wahrnehmung und Bedeutung von Dingen</w:t>
      </w:r>
    </w:p>
    <w:p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rsidR="00461FAA" w:rsidRDefault="00975AF5" w:rsidP="00461FAA">
      <w:pPr>
        <w:pStyle w:val="berschrift2"/>
      </w:pPr>
      <w:bookmarkStart w:id="57" w:name="_Ref445650448"/>
      <w:bookmarkStart w:id="58" w:name="_Ref445650466"/>
      <w:bookmarkStart w:id="59" w:name="_Ref445650514"/>
      <w:bookmarkStart w:id="60" w:name="_Ref445650529"/>
      <w:bookmarkStart w:id="61" w:name="_Toc457246781"/>
      <w:r>
        <w:t>Innovationssteuerung</w:t>
      </w:r>
      <w:r w:rsidR="00180BBA">
        <w:t xml:space="preserve"> durch Produkt-</w:t>
      </w:r>
      <w:r w:rsidR="00DB13B7">
        <w:t>Management</w:t>
      </w:r>
      <w:bookmarkEnd w:id="57"/>
      <w:bookmarkEnd w:id="58"/>
      <w:bookmarkEnd w:id="59"/>
      <w:bookmarkEnd w:id="60"/>
      <w:bookmarkEnd w:id="61"/>
    </w:p>
    <w:p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w:t>
      </w:r>
      <w:proofErr w:type="gramStart"/>
      <w:r w:rsidR="00D7054B">
        <w:t>unterscheidet</w:t>
      </w:r>
      <w:proofErr w:type="gramEnd"/>
      <w:r w:rsidR="00D7054B">
        <w:t xml:space="preserve">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rsidR="00D7054B" w:rsidRDefault="00D7054B" w:rsidP="007F25D4">
      <w:pPr>
        <w:pStyle w:val="Listenabsatz"/>
        <w:numPr>
          <w:ilvl w:val="0"/>
          <w:numId w:val="10"/>
        </w:numPr>
      </w:pPr>
      <w:r>
        <w:t>Substanz: materiell (z. B. Buch) und immateriell (z. B. Software)</w:t>
      </w:r>
    </w:p>
    <w:p w:rsidR="00D7054B" w:rsidRDefault="00D7054B" w:rsidP="007F25D4">
      <w:pPr>
        <w:pStyle w:val="Listenabsatz"/>
        <w:numPr>
          <w:ilvl w:val="0"/>
          <w:numId w:val="10"/>
        </w:numPr>
      </w:pPr>
      <w:r>
        <w:t>Verwendungshäufigkeit: Verbrauch und Gebrauch</w:t>
      </w:r>
    </w:p>
    <w:p w:rsidR="00D7054B" w:rsidRDefault="00D7054B" w:rsidP="007F25D4">
      <w:pPr>
        <w:pStyle w:val="Listenabsatz"/>
        <w:numPr>
          <w:ilvl w:val="0"/>
          <w:numId w:val="10"/>
        </w:numPr>
      </w:pPr>
      <w:r>
        <w:t>Nachfrager: Endverbraucher (Konsum) und Unternehmen (Investition)</w:t>
      </w:r>
    </w:p>
    <w:p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w:t>
      </w:r>
      <w:r w:rsidR="004A2561">
        <w:t>l</w:t>
      </w:r>
      <w:r w:rsidR="004A2561">
        <w:t>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Es e</w:t>
      </w:r>
      <w:r w:rsidR="00E20C2F">
        <w:t>r</w:t>
      </w:r>
      <w:r w:rsidR="00E20C2F">
        <w:t xml:space="preserve">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rsidR="0047175B" w:rsidRDefault="0047175B" w:rsidP="007F25D4">
      <w:pPr>
        <w:pStyle w:val="Listenabsatz"/>
        <w:numPr>
          <w:ilvl w:val="0"/>
          <w:numId w:val="7"/>
        </w:numPr>
      </w:pPr>
      <w:r>
        <w:t>Analyse von Markt- und Wettbewerbsinformationen</w:t>
      </w:r>
    </w:p>
    <w:p w:rsidR="0047175B" w:rsidRDefault="0047175B" w:rsidP="007F25D4">
      <w:pPr>
        <w:pStyle w:val="Listenabsatz"/>
        <w:numPr>
          <w:ilvl w:val="0"/>
          <w:numId w:val="7"/>
        </w:numPr>
      </w:pPr>
      <w:r>
        <w:t>Produktinnovation</w:t>
      </w:r>
      <w:r w:rsidR="00DC6487">
        <w:t xml:space="preserve"> (Definition und Realisierung)</w:t>
      </w:r>
    </w:p>
    <w:p w:rsidR="0047175B" w:rsidRDefault="0047175B" w:rsidP="007F25D4">
      <w:pPr>
        <w:pStyle w:val="Listenabsatz"/>
        <w:numPr>
          <w:ilvl w:val="0"/>
          <w:numId w:val="7"/>
        </w:numPr>
      </w:pPr>
      <w:r>
        <w:t xml:space="preserve">Produktplanung und </w:t>
      </w:r>
      <w:del w:id="62" w:author="Kerstin Bartsch" w:date="2016-07-26T19:59:00Z">
        <w:r w:rsidDel="00CC550D">
          <w:delText>–</w:delText>
        </w:r>
      </w:del>
      <w:ins w:id="63" w:author="Kerstin Bartsch" w:date="2016-07-26T19:59:00Z">
        <w:r w:rsidR="00CC550D">
          <w:t>C</w:t>
        </w:r>
      </w:ins>
      <w:del w:id="64" w:author="Kerstin Bartsch" w:date="2016-07-26T19:59:00Z">
        <w:r w:rsidDel="00CC550D">
          <w:delText>c</w:delText>
        </w:r>
      </w:del>
      <w:r>
        <w:t>ontrolling</w:t>
      </w:r>
    </w:p>
    <w:p w:rsidR="0047175B" w:rsidRDefault="0047175B" w:rsidP="007F25D4">
      <w:pPr>
        <w:pStyle w:val="Listenabsatz"/>
        <w:numPr>
          <w:ilvl w:val="0"/>
          <w:numId w:val="7"/>
        </w:numPr>
      </w:pPr>
      <w:r>
        <w:t>Produktpflege</w:t>
      </w:r>
    </w:p>
    <w:p w:rsidR="0047175B" w:rsidRDefault="0047175B" w:rsidP="007F25D4">
      <w:pPr>
        <w:pStyle w:val="Listenabsatz"/>
        <w:numPr>
          <w:ilvl w:val="0"/>
          <w:numId w:val="7"/>
        </w:numPr>
      </w:pPr>
      <w:r>
        <w:t>Vertriebsunterstützung</w:t>
      </w:r>
    </w:p>
    <w:p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wodurch der Produkterfolg auch bei unternehmensinterner Konkurrenz</w:t>
      </w:r>
      <w:del w:id="65" w:author="Kerstin Bartsch" w:date="2016-07-26T20:00:00Z">
        <w:r w:rsidR="00C02769" w:rsidDel="00862F61">
          <w:delText>,</w:delText>
        </w:r>
      </w:del>
      <w:r w:rsidR="00C02769">
        <w:t xml:space="preserve">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w:t>
      </w:r>
      <w:r w:rsidR="006E40DD">
        <w:t>a</w:t>
      </w:r>
      <w:r w:rsidR="006E40DD">
        <w:t>nung</w:t>
      </w:r>
      <w:r w:rsidR="00854C61">
        <w:t xml:space="preserve"> als Auslöser</w:t>
      </w:r>
      <w:r w:rsidR="006E40DD">
        <w:t xml:space="preserve">. </w:t>
      </w:r>
      <w:r w:rsidR="000C13E1">
        <w:t>Die Gestaltung des Produktprogramms, die Summe aller Pr</w:t>
      </w:r>
      <w:r w:rsidR="000C13E1">
        <w:t>o</w:t>
      </w:r>
      <w:r w:rsidR="000C13E1">
        <w:t>dukte, erfolgt über die Produktpolitik aus dem Marketing-Mix, welche die folge</w:t>
      </w:r>
      <w:r w:rsidR="000C13E1">
        <w:t>n</w:t>
      </w:r>
      <w:r w:rsidR="000C13E1">
        <w:t xml:space="preserve">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rsidR="000C13E1" w:rsidRDefault="000C13E1" w:rsidP="007F25D4">
      <w:pPr>
        <w:pStyle w:val="Listenabsatz"/>
        <w:numPr>
          <w:ilvl w:val="0"/>
          <w:numId w:val="12"/>
        </w:numPr>
      </w:pPr>
      <w:r>
        <w:t>Produktinnovation</w:t>
      </w:r>
    </w:p>
    <w:p w:rsidR="000C13E1" w:rsidRDefault="000C13E1" w:rsidP="007F25D4">
      <w:pPr>
        <w:pStyle w:val="Listenabsatz"/>
        <w:numPr>
          <w:ilvl w:val="0"/>
          <w:numId w:val="12"/>
        </w:numPr>
      </w:pPr>
      <w:r>
        <w:t>Produktmodifikation</w:t>
      </w:r>
    </w:p>
    <w:p w:rsidR="000C13E1" w:rsidRDefault="000C13E1" w:rsidP="007F25D4">
      <w:pPr>
        <w:pStyle w:val="Listenabsatz"/>
        <w:numPr>
          <w:ilvl w:val="0"/>
          <w:numId w:val="12"/>
        </w:numPr>
      </w:pPr>
      <w:r>
        <w:t>Produktelimination</w:t>
      </w:r>
    </w:p>
    <w:p w:rsidR="0047175B" w:rsidRDefault="000C13E1" w:rsidP="000C13E1">
      <w:r>
        <w:t>Diese Gestaltungsmöglichkeiten sind abhängig vom jeweiligen Stand eines Pr</w:t>
      </w:r>
      <w:r>
        <w:t>o</w:t>
      </w:r>
      <w:r>
        <w:t>dukts im Lebenszyklus. Der Produkt</w:t>
      </w:r>
      <w:r w:rsidR="00A46219">
        <w:t>lebenszyklus und seine Phasen we</w:t>
      </w:r>
      <w:r>
        <w:t>rd</w:t>
      </w:r>
      <w:r w:rsidR="00A46219">
        <w:t>en</w:t>
      </w:r>
      <w:r>
        <w:t xml:space="preserve"> im nachfolgenden Kapitel beschrieben.</w:t>
      </w:r>
    </w:p>
    <w:p w:rsidR="00461FAA" w:rsidRDefault="00461FAA" w:rsidP="00461FAA">
      <w:pPr>
        <w:pStyle w:val="berschrift2"/>
      </w:pPr>
      <w:bookmarkStart w:id="66" w:name="_Ref445276009"/>
      <w:bookmarkStart w:id="67" w:name="_Toc457246782"/>
      <w:r>
        <w:t>Der Produktlebenszyklus</w:t>
      </w:r>
      <w:bookmarkEnd w:id="66"/>
      <w:bookmarkEnd w:id="67"/>
    </w:p>
    <w:p w:rsidR="004704FC" w:rsidRDefault="00E52BF8" w:rsidP="00E8229F">
      <w:r>
        <w:t>Der Produktlebenszyklus beschreibt alle Phasen in der Entwicklung und Vermar</w:t>
      </w:r>
      <w:r>
        <w:t>k</w:t>
      </w:r>
      <w:r>
        <w:t>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w:t>
      </w:r>
      <w:proofErr w:type="gramStart"/>
      <w:r w:rsidR="0086345E">
        <w:t>beschreibt</w:t>
      </w:r>
      <w:proofErr w:type="gramEnd"/>
      <w:r w:rsidR="0086345E">
        <w:t xml:space="preserve"> unterschiedliche charakteri</w:t>
      </w:r>
      <w:r w:rsidR="0086345E">
        <w:t>s</w:t>
      </w:r>
      <w:r w:rsidR="0086345E">
        <w:t xml:space="preserve">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w:t>
      </w:r>
      <w:r w:rsidR="0086345E">
        <w:t>k</w:t>
      </w:r>
      <w:r w:rsidR="0086345E">
        <w:t>gang nicht entgegengewirkt wird und</w:t>
      </w:r>
      <w:r w:rsidR="004704FC">
        <w:t xml:space="preserve"> ein Produkt</w:t>
      </w:r>
      <w:ins w:id="68" w:author="Kerstin Bartsch" w:date="2016-07-26T20:04:00Z">
        <w:r w:rsidR="00862F61">
          <w:t>,</w:t>
        </w:r>
      </w:ins>
      <w:r w:rsidR="004704FC">
        <w:t xml:space="preserve"> welches nach einer Modifikat</w:t>
      </w:r>
      <w:r w:rsidR="004704FC">
        <w:t>i</w:t>
      </w:r>
      <w:r w:rsidR="004704FC">
        <w:t xml:space="preserve">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w:t>
      </w:r>
      <w:r w:rsidR="004704FC">
        <w:t>m</w:t>
      </w:r>
      <w:r w:rsidR="004704FC">
        <w:t xml:space="preserve">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unterschiedl</w:t>
      </w:r>
      <w:r w:rsidR="00611592">
        <w:t>i</w:t>
      </w:r>
      <w:r w:rsidR="00611592">
        <w:t xml:space="preserve">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rsidR="004704FC" w:rsidRPr="00CD6296" w:rsidRDefault="00611592" w:rsidP="00CD6296">
      <w:pPr>
        <w:pStyle w:val="Beschriftung"/>
      </w:pPr>
      <w:bookmarkStart w:id="69" w:name="_Ref446672107"/>
      <w:bookmarkStart w:id="70" w:name="_Toc457246770"/>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69"/>
      <w:r w:rsidRPr="00CD6296">
        <w:t>: Charakteristische Produktlebenszyklen</w:t>
      </w:r>
      <w:bookmarkEnd w:id="70"/>
    </w:p>
    <w:p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w:t>
      </w:r>
      <w:proofErr w:type="gramStart"/>
      <w:r>
        <w:t>beschreibt</w:t>
      </w:r>
      <w:proofErr w:type="gramEnd"/>
      <w:r>
        <w:t xml:space="preserve"> einen direkten Bezug zwischen dem Produktlebenszyklusverlauf und den unterschiedlichen Elementen der Portfoli</w:t>
      </w:r>
      <w:r>
        <w:t>o</w:t>
      </w:r>
      <w:r>
        <w:t xml:space="preserve">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w:t>
      </w:r>
      <w:r>
        <w:t>a</w:t>
      </w:r>
      <w:r>
        <w:t>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Die vorg</w:t>
      </w:r>
      <w:r w:rsidR="00484533">
        <w:t>e</w:t>
      </w:r>
      <w:r w:rsidR="00484533">
        <w:t xml:space="preserv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rsidR="00DC6487" w:rsidRDefault="00DC6487" w:rsidP="007F25D4">
      <w:pPr>
        <w:pStyle w:val="Listenabsatz"/>
        <w:numPr>
          <w:ilvl w:val="0"/>
          <w:numId w:val="8"/>
        </w:numPr>
      </w:pPr>
      <w:r>
        <w:t>Einführungsphase</w:t>
      </w:r>
    </w:p>
    <w:p w:rsidR="00DC6487" w:rsidRDefault="00DC6487" w:rsidP="007F25D4">
      <w:pPr>
        <w:pStyle w:val="Listenabsatz"/>
        <w:numPr>
          <w:ilvl w:val="0"/>
          <w:numId w:val="8"/>
        </w:numPr>
      </w:pPr>
      <w:r>
        <w:t>Wachstumsphase</w:t>
      </w:r>
    </w:p>
    <w:p w:rsidR="00DC6487" w:rsidRDefault="00DC6487" w:rsidP="007F25D4">
      <w:pPr>
        <w:pStyle w:val="Listenabsatz"/>
        <w:numPr>
          <w:ilvl w:val="0"/>
          <w:numId w:val="8"/>
        </w:numPr>
      </w:pPr>
      <w:r>
        <w:t>Reifephase</w:t>
      </w:r>
    </w:p>
    <w:p w:rsidR="00DC6487" w:rsidRDefault="00DC6487" w:rsidP="007F25D4">
      <w:pPr>
        <w:pStyle w:val="Listenabsatz"/>
        <w:numPr>
          <w:ilvl w:val="0"/>
          <w:numId w:val="8"/>
        </w:numPr>
      </w:pPr>
      <w:r>
        <w:t>Marktsättigungsphase</w:t>
      </w:r>
    </w:p>
    <w:p w:rsidR="00DC6487" w:rsidRDefault="00DC6487" w:rsidP="007F25D4">
      <w:pPr>
        <w:pStyle w:val="Listenabsatz"/>
        <w:numPr>
          <w:ilvl w:val="0"/>
          <w:numId w:val="8"/>
        </w:numPr>
      </w:pPr>
      <w:r>
        <w:t>Marktrückgangsphase</w:t>
      </w:r>
    </w:p>
    <w:p w:rsidR="00DC6487" w:rsidRDefault="00DC6487" w:rsidP="007F25D4">
      <w:pPr>
        <w:pStyle w:val="Listenabsatz"/>
        <w:numPr>
          <w:ilvl w:val="0"/>
          <w:numId w:val="8"/>
        </w:numPr>
      </w:pPr>
      <w:r>
        <w:t>Elimination (</w:t>
      </w:r>
      <w:proofErr w:type="spellStart"/>
      <w:r>
        <w:t>Outphasing</w:t>
      </w:r>
      <w:proofErr w:type="spellEnd"/>
      <w:r>
        <w:t>)</w:t>
      </w:r>
    </w:p>
    <w:p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proofErr w:type="gramStart"/>
      <w:r>
        <w:t>wie</w:t>
      </w:r>
      <w:proofErr w:type="gramEnd"/>
      <w:r>
        <w:t xml:space="preserve"> folgt aus</w:t>
      </w:r>
      <w:r w:rsidR="000C13E1">
        <w:t>:</w:t>
      </w:r>
    </w:p>
    <w:p w:rsidR="00101763" w:rsidRDefault="000C13E1" w:rsidP="00101763">
      <w:pPr>
        <w:pStyle w:val="Listenabsatz"/>
        <w:numPr>
          <w:ilvl w:val="0"/>
          <w:numId w:val="11"/>
        </w:numPr>
      </w:pPr>
      <w:r>
        <w:t>Entstehungsphase (pränatal)</w:t>
      </w:r>
    </w:p>
    <w:p w:rsidR="00101763" w:rsidRDefault="000C13E1" w:rsidP="00101763">
      <w:pPr>
        <w:pStyle w:val="Listenabsatz"/>
        <w:numPr>
          <w:ilvl w:val="1"/>
          <w:numId w:val="11"/>
        </w:numPr>
      </w:pPr>
      <w:r>
        <w:t>Produktplanung</w:t>
      </w:r>
    </w:p>
    <w:p w:rsidR="00101763" w:rsidRDefault="000C13E1" w:rsidP="00101763">
      <w:pPr>
        <w:pStyle w:val="Listenabsatz"/>
        <w:numPr>
          <w:ilvl w:val="1"/>
          <w:numId w:val="11"/>
        </w:numPr>
      </w:pPr>
      <w:r>
        <w:t>Produktentwicklung</w:t>
      </w:r>
    </w:p>
    <w:p w:rsidR="000C13E1" w:rsidRDefault="000C13E1" w:rsidP="00101763">
      <w:pPr>
        <w:pStyle w:val="Listenabsatz"/>
        <w:numPr>
          <w:ilvl w:val="1"/>
          <w:numId w:val="11"/>
        </w:numPr>
      </w:pPr>
      <w:r>
        <w:t>Produktfertigung</w:t>
      </w:r>
    </w:p>
    <w:p w:rsidR="00101763" w:rsidRDefault="000C13E1" w:rsidP="00101763">
      <w:pPr>
        <w:pStyle w:val="Listenabsatz"/>
        <w:numPr>
          <w:ilvl w:val="0"/>
          <w:numId w:val="11"/>
        </w:numPr>
      </w:pPr>
      <w:r>
        <w:t>Lebensphase (vital)</w:t>
      </w:r>
    </w:p>
    <w:p w:rsidR="00101763" w:rsidRDefault="000C13E1" w:rsidP="00101763">
      <w:pPr>
        <w:pStyle w:val="Listenabsatz"/>
        <w:numPr>
          <w:ilvl w:val="1"/>
          <w:numId w:val="11"/>
        </w:numPr>
      </w:pPr>
      <w:r>
        <w:t>Einführung</w:t>
      </w:r>
    </w:p>
    <w:p w:rsidR="00101763" w:rsidRDefault="000C13E1" w:rsidP="00101763">
      <w:pPr>
        <w:pStyle w:val="Listenabsatz"/>
        <w:numPr>
          <w:ilvl w:val="1"/>
          <w:numId w:val="11"/>
        </w:numPr>
      </w:pPr>
      <w:r>
        <w:t>Wachstum</w:t>
      </w:r>
    </w:p>
    <w:p w:rsidR="00101763" w:rsidRDefault="000C13E1" w:rsidP="00101763">
      <w:pPr>
        <w:pStyle w:val="Listenabsatz"/>
        <w:numPr>
          <w:ilvl w:val="1"/>
          <w:numId w:val="11"/>
        </w:numPr>
      </w:pPr>
      <w:r>
        <w:t>Reife</w:t>
      </w:r>
    </w:p>
    <w:p w:rsidR="000C13E1" w:rsidRDefault="000F467E" w:rsidP="00101763">
      <w:pPr>
        <w:pStyle w:val="Listenabsatz"/>
        <w:numPr>
          <w:ilvl w:val="1"/>
          <w:numId w:val="11"/>
        </w:numPr>
      </w:pPr>
      <w:r>
        <w:t>Rückgang (ggf. mit Verlängerung)</w:t>
      </w:r>
    </w:p>
    <w:p w:rsidR="00B64583" w:rsidRDefault="000C13E1" w:rsidP="00B64583">
      <w:pPr>
        <w:pStyle w:val="Listenabsatz"/>
        <w:numPr>
          <w:ilvl w:val="0"/>
          <w:numId w:val="11"/>
        </w:numPr>
      </w:pPr>
      <w:r>
        <w:t>Entsorgungsphase (postmortal)</w:t>
      </w:r>
    </w:p>
    <w:p w:rsidR="00B64583" w:rsidRDefault="00B64583" w:rsidP="00B64583">
      <w:pPr>
        <w:pStyle w:val="Listenabsatz"/>
        <w:numPr>
          <w:ilvl w:val="1"/>
          <w:numId w:val="11"/>
        </w:numPr>
      </w:pPr>
      <w:r>
        <w:t>Recycling</w:t>
      </w:r>
    </w:p>
    <w:p w:rsidR="00B64583" w:rsidRDefault="00B64583" w:rsidP="00B64583">
      <w:pPr>
        <w:pStyle w:val="Listenabsatz"/>
        <w:numPr>
          <w:ilvl w:val="1"/>
          <w:numId w:val="11"/>
        </w:numPr>
      </w:pPr>
      <w:proofErr w:type="spellStart"/>
      <w:r>
        <w:t>Downcycling</w:t>
      </w:r>
      <w:proofErr w:type="spellEnd"/>
    </w:p>
    <w:p w:rsidR="00B64583" w:rsidRDefault="00B64583" w:rsidP="00B64583">
      <w:pPr>
        <w:pStyle w:val="Listenabsatz"/>
        <w:numPr>
          <w:ilvl w:val="1"/>
          <w:numId w:val="11"/>
        </w:numPr>
      </w:pPr>
      <w:r>
        <w:t>Abfall</w:t>
      </w:r>
    </w:p>
    <w:p w:rsidR="00B64583" w:rsidRDefault="00B64583" w:rsidP="00B64583">
      <w:pPr>
        <w:pStyle w:val="Listenabsatz"/>
        <w:numPr>
          <w:ilvl w:val="1"/>
          <w:numId w:val="11"/>
        </w:numPr>
      </w:pPr>
      <w:r>
        <w:t>Emissionen</w:t>
      </w:r>
    </w:p>
    <w:p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rsidR="00B60F36" w:rsidRDefault="0099421F" w:rsidP="007F25D4">
      <w:pPr>
        <w:pStyle w:val="Listenabsatz"/>
        <w:numPr>
          <w:ilvl w:val="0"/>
          <w:numId w:val="13"/>
        </w:numPr>
      </w:pPr>
      <w:r>
        <w:t>Innovation</w:t>
      </w:r>
    </w:p>
    <w:p w:rsidR="0099421F" w:rsidRDefault="0099421F" w:rsidP="007F25D4">
      <w:pPr>
        <w:pStyle w:val="Listenabsatz"/>
        <w:numPr>
          <w:ilvl w:val="0"/>
          <w:numId w:val="13"/>
        </w:numPr>
      </w:pPr>
      <w:r>
        <w:t>Einführung</w:t>
      </w:r>
    </w:p>
    <w:p w:rsidR="0099421F" w:rsidRDefault="0099421F" w:rsidP="007F25D4">
      <w:pPr>
        <w:pStyle w:val="Listenabsatz"/>
        <w:numPr>
          <w:ilvl w:val="0"/>
          <w:numId w:val="13"/>
        </w:numPr>
      </w:pPr>
      <w:r>
        <w:t>Wachstum</w:t>
      </w:r>
    </w:p>
    <w:p w:rsidR="0099421F" w:rsidRDefault="0099421F" w:rsidP="007F25D4">
      <w:pPr>
        <w:pStyle w:val="Listenabsatz"/>
        <w:numPr>
          <w:ilvl w:val="0"/>
          <w:numId w:val="13"/>
        </w:numPr>
      </w:pPr>
      <w:r>
        <w:t>Reife</w:t>
      </w:r>
    </w:p>
    <w:p w:rsidR="0099421F" w:rsidRDefault="0099421F" w:rsidP="007F25D4">
      <w:pPr>
        <w:pStyle w:val="Listenabsatz"/>
        <w:numPr>
          <w:ilvl w:val="0"/>
          <w:numId w:val="13"/>
        </w:numPr>
      </w:pPr>
      <w:r>
        <w:t>Sättigung</w:t>
      </w:r>
    </w:p>
    <w:p w:rsidR="0099421F" w:rsidRDefault="0099421F" w:rsidP="007F25D4">
      <w:pPr>
        <w:pStyle w:val="Listenabsatz"/>
        <w:numPr>
          <w:ilvl w:val="0"/>
          <w:numId w:val="13"/>
        </w:numPr>
      </w:pPr>
      <w:r>
        <w:t>Degeneration</w:t>
      </w:r>
    </w:p>
    <w:p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w:t>
      </w:r>
      <w:r w:rsidR="005941BA">
        <w:t>k</w:t>
      </w:r>
      <w:r w:rsidR="005941BA">
        <w:t xml:space="preserve">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w:t>
      </w:r>
      <w:proofErr w:type="gramStart"/>
      <w:r w:rsidR="005941BA">
        <w:t>hi</w:t>
      </w:r>
      <w:r w:rsidR="005941BA">
        <w:t>n</w:t>
      </w:r>
      <w:r w:rsidR="005941BA">
        <w:t>gegen</w:t>
      </w:r>
      <w:proofErr w:type="gramEnd"/>
      <w:r w:rsidR="005941BA">
        <w:t xml:space="preserve">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und der Wachstum</w:t>
      </w:r>
      <w:r w:rsidR="00FE0695">
        <w:t>s</w:t>
      </w:r>
      <w:r w:rsidR="00FE0695">
        <w:t xml:space="preserve">phase </w:t>
      </w:r>
      <w:r w:rsidR="00A95269">
        <w:t>darstellt</w:t>
      </w:r>
      <w:r w:rsidR="0038465D">
        <w:t>, erfolgt keine explizite Betrachtung als eigenständige Sättigung</w:t>
      </w:r>
      <w:r w:rsidR="0038465D">
        <w:t>s</w:t>
      </w:r>
      <w:r w:rsidR="0038465D">
        <w:t>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w:t>
      </w:r>
      <w:r w:rsidR="00C47FFA">
        <w:t>n</w:t>
      </w:r>
      <w:r w:rsidR="00C47FFA">
        <w:t>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unterschiedlichen Begriffe zusa</w:t>
      </w:r>
      <w:r w:rsidR="000C5BC0">
        <w:t>m</w:t>
      </w:r>
      <w:r w:rsidR="000C5BC0">
        <w:t xml:space="preserve">mengefasst und als Phase der Entsorgung übernommen. </w:t>
      </w:r>
      <w:r w:rsidR="00CE0E0B">
        <w:t>Das</w:t>
      </w:r>
      <w:r w:rsidR="00C47FFA">
        <w:t xml:space="preserve"> Ergebnis der soeben geschilderten Herleitung</w:t>
      </w:r>
      <w:r w:rsidR="000C5BC0">
        <w:t xml:space="preserve"> und somit der für die weitere Bearbeitung gült</w:t>
      </w:r>
      <w:r w:rsidR="000C5BC0">
        <w:t>i</w:t>
      </w:r>
      <w:r w:rsidR="000C5BC0">
        <w:t>ge Produktlebenszyklus</w:t>
      </w:r>
      <w:del w:id="71" w:author="Kerstin Bartsch" w:date="2016-07-26T20:08:00Z">
        <w:r w:rsidR="00C47FFA" w:rsidDel="00862F61">
          <w:delText>,</w:delText>
        </w:r>
      </w:del>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w:t>
      </w:r>
      <w:r w:rsidR="00C47FFA" w:rsidRPr="00C47FFA">
        <w:t>m</w:t>
      </w:r>
      <w:r w:rsidR="00C47FFA" w:rsidRPr="00C47FFA">
        <w:t>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rsidTr="00EA4433">
        <w:tc>
          <w:tcPr>
            <w:tcW w:w="242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rsidR="000F467E" w:rsidRPr="00075C67" w:rsidRDefault="000F467E" w:rsidP="007322FE">
            <w:r w:rsidRPr="00075C67">
              <w:rPr>
                <w:color w:val="000000" w:themeColor="text1"/>
              </w:rPr>
              <w:t>Produktlebenszyklus</w:t>
            </w:r>
          </w:p>
        </w:tc>
      </w:tr>
      <w:tr w:rsidR="000F467E" w:rsidTr="00EA4433">
        <w:tc>
          <w:tcPr>
            <w:tcW w:w="2426" w:type="dxa"/>
            <w:vAlign w:val="center"/>
          </w:tcPr>
          <w:p w:rsidR="000F467E" w:rsidRDefault="004135A6" w:rsidP="005D27BB">
            <w:pPr>
              <w:jc w:val="left"/>
            </w:pPr>
            <w:r>
              <w:t>(Entwicklung)</w:t>
            </w:r>
          </w:p>
        </w:tc>
        <w:tc>
          <w:tcPr>
            <w:tcW w:w="2066" w:type="dxa"/>
          </w:tcPr>
          <w:p w:rsidR="000F467E" w:rsidRDefault="000F467E" w:rsidP="007322FE">
            <w:r>
              <w:t>Entstehungsphase</w:t>
            </w:r>
          </w:p>
        </w:tc>
        <w:tc>
          <w:tcPr>
            <w:tcW w:w="1676" w:type="dxa"/>
          </w:tcPr>
          <w:p w:rsidR="000F467E" w:rsidRDefault="000F467E" w:rsidP="007322FE">
            <w:r>
              <w:t>Innovation</w:t>
            </w:r>
          </w:p>
        </w:tc>
        <w:tc>
          <w:tcPr>
            <w:tcW w:w="2268" w:type="dxa"/>
            <w:shd w:val="clear" w:color="auto" w:fill="FFC000"/>
            <w:vAlign w:val="center"/>
          </w:tcPr>
          <w:p w:rsidR="000F467E" w:rsidRPr="00EA4433" w:rsidRDefault="005941BA" w:rsidP="000F467E">
            <w:pPr>
              <w:jc w:val="left"/>
              <w:rPr>
                <w:color w:val="000000" w:themeColor="text1"/>
              </w:rPr>
            </w:pPr>
            <w:r w:rsidRPr="00EA4433">
              <w:rPr>
                <w:color w:val="000000" w:themeColor="text1"/>
              </w:rPr>
              <w:t>Entwicklung</w:t>
            </w:r>
          </w:p>
        </w:tc>
      </w:tr>
      <w:tr w:rsidR="000F467E" w:rsidTr="00EA4433">
        <w:tc>
          <w:tcPr>
            <w:tcW w:w="2426" w:type="dxa"/>
          </w:tcPr>
          <w:p w:rsidR="000F467E" w:rsidRDefault="004135A6" w:rsidP="007322FE">
            <w:r>
              <w:t>Einführungsphase</w:t>
            </w:r>
          </w:p>
        </w:tc>
        <w:tc>
          <w:tcPr>
            <w:tcW w:w="2066" w:type="dxa"/>
          </w:tcPr>
          <w:p w:rsidR="000F467E" w:rsidRDefault="000F467E" w:rsidP="007322FE">
            <w:r>
              <w:t>Einführung</w:t>
            </w:r>
          </w:p>
        </w:tc>
        <w:tc>
          <w:tcPr>
            <w:tcW w:w="1676" w:type="dxa"/>
          </w:tcPr>
          <w:p w:rsidR="000F467E" w:rsidRDefault="000F467E" w:rsidP="007322FE">
            <w:r>
              <w:t>Einführung</w:t>
            </w:r>
          </w:p>
        </w:tc>
        <w:tc>
          <w:tcPr>
            <w:tcW w:w="2268" w:type="dxa"/>
            <w:shd w:val="clear" w:color="auto" w:fill="FFC000"/>
          </w:tcPr>
          <w:p w:rsidR="000F467E" w:rsidRPr="00EA4433" w:rsidRDefault="004135A6" w:rsidP="007322FE">
            <w:pPr>
              <w:rPr>
                <w:color w:val="000000" w:themeColor="text1"/>
              </w:rPr>
            </w:pPr>
            <w:r w:rsidRPr="00EA4433">
              <w:rPr>
                <w:color w:val="000000" w:themeColor="text1"/>
              </w:rPr>
              <w:t>Einführung</w:t>
            </w:r>
          </w:p>
        </w:tc>
      </w:tr>
      <w:tr w:rsidR="000F467E" w:rsidTr="00EA4433">
        <w:tc>
          <w:tcPr>
            <w:tcW w:w="2426" w:type="dxa"/>
          </w:tcPr>
          <w:p w:rsidR="000F467E" w:rsidRDefault="000F467E" w:rsidP="007322FE">
            <w:r>
              <w:t>Wachstumsphase</w:t>
            </w:r>
          </w:p>
        </w:tc>
        <w:tc>
          <w:tcPr>
            <w:tcW w:w="2066" w:type="dxa"/>
          </w:tcPr>
          <w:p w:rsidR="000F467E" w:rsidRDefault="000F467E" w:rsidP="007322FE">
            <w:r>
              <w:t>Wachstum</w:t>
            </w:r>
          </w:p>
        </w:tc>
        <w:tc>
          <w:tcPr>
            <w:tcW w:w="1676" w:type="dxa"/>
          </w:tcPr>
          <w:p w:rsidR="000F467E" w:rsidRDefault="000F467E" w:rsidP="007322FE">
            <w:r>
              <w:t>Wachstum</w:t>
            </w:r>
          </w:p>
        </w:tc>
        <w:tc>
          <w:tcPr>
            <w:tcW w:w="2268" w:type="dxa"/>
            <w:shd w:val="clear" w:color="auto" w:fill="FFC000"/>
          </w:tcPr>
          <w:p w:rsidR="000F467E" w:rsidRPr="00EA4433" w:rsidRDefault="000F467E" w:rsidP="007322FE">
            <w:pPr>
              <w:rPr>
                <w:color w:val="000000" w:themeColor="text1"/>
              </w:rPr>
            </w:pPr>
            <w:r w:rsidRPr="00EA4433">
              <w:rPr>
                <w:color w:val="000000" w:themeColor="text1"/>
              </w:rPr>
              <w:t>Wachstum</w:t>
            </w:r>
          </w:p>
        </w:tc>
      </w:tr>
      <w:tr w:rsidR="002B0861" w:rsidTr="00EA4433">
        <w:tc>
          <w:tcPr>
            <w:tcW w:w="2426" w:type="dxa"/>
          </w:tcPr>
          <w:p w:rsidR="002B0861" w:rsidRDefault="002B0861" w:rsidP="007322FE">
            <w:r>
              <w:t>Reifephase</w:t>
            </w:r>
          </w:p>
        </w:tc>
        <w:tc>
          <w:tcPr>
            <w:tcW w:w="2066" w:type="dxa"/>
          </w:tcPr>
          <w:p w:rsidR="002B0861" w:rsidRDefault="002B0861" w:rsidP="007322FE">
            <w:r>
              <w:t>Reife</w:t>
            </w:r>
          </w:p>
        </w:tc>
        <w:tc>
          <w:tcPr>
            <w:tcW w:w="1676" w:type="dxa"/>
          </w:tcPr>
          <w:p w:rsidR="002B0861" w:rsidRDefault="002B0861" w:rsidP="007322FE">
            <w:r>
              <w:t>Reife</w:t>
            </w:r>
          </w:p>
        </w:tc>
        <w:tc>
          <w:tcPr>
            <w:tcW w:w="2268" w:type="dxa"/>
            <w:vMerge w:val="restart"/>
            <w:shd w:val="clear" w:color="auto" w:fill="FFC000"/>
            <w:vAlign w:val="center"/>
          </w:tcPr>
          <w:p w:rsidR="002B0861" w:rsidRPr="00EA4433" w:rsidRDefault="00921A03" w:rsidP="002B0861">
            <w:pPr>
              <w:jc w:val="left"/>
              <w:rPr>
                <w:color w:val="000000" w:themeColor="text1"/>
              </w:rPr>
            </w:pPr>
            <w:r w:rsidRPr="00EA4433">
              <w:rPr>
                <w:color w:val="000000" w:themeColor="text1"/>
              </w:rPr>
              <w:t>Reife</w:t>
            </w:r>
          </w:p>
        </w:tc>
      </w:tr>
      <w:tr w:rsidR="002B0861" w:rsidTr="00EA4433">
        <w:tc>
          <w:tcPr>
            <w:tcW w:w="2426" w:type="dxa"/>
          </w:tcPr>
          <w:p w:rsidR="002B0861" w:rsidRDefault="002B0861" w:rsidP="007322FE">
            <w:r>
              <w:t>Marktsättigungsphase</w:t>
            </w:r>
          </w:p>
        </w:tc>
        <w:tc>
          <w:tcPr>
            <w:tcW w:w="2066" w:type="dxa"/>
            <w:vMerge w:val="restart"/>
            <w:vAlign w:val="center"/>
          </w:tcPr>
          <w:p w:rsidR="002B0861" w:rsidRDefault="002B0861" w:rsidP="000F467E">
            <w:pPr>
              <w:jc w:val="left"/>
            </w:pPr>
            <w:r>
              <w:t>Rückgang</w:t>
            </w:r>
          </w:p>
        </w:tc>
        <w:tc>
          <w:tcPr>
            <w:tcW w:w="1676" w:type="dxa"/>
          </w:tcPr>
          <w:p w:rsidR="002B0861" w:rsidRDefault="002B0861" w:rsidP="007322FE">
            <w:r>
              <w:t>Sättigung</w:t>
            </w:r>
          </w:p>
        </w:tc>
        <w:tc>
          <w:tcPr>
            <w:tcW w:w="2268" w:type="dxa"/>
            <w:vMerge/>
            <w:shd w:val="clear" w:color="auto" w:fill="FFC000"/>
          </w:tcPr>
          <w:p w:rsidR="002B0861" w:rsidRPr="00EA4433" w:rsidRDefault="002B0861" w:rsidP="007322FE">
            <w:pPr>
              <w:rPr>
                <w:color w:val="000000" w:themeColor="text1"/>
              </w:rPr>
            </w:pPr>
          </w:p>
        </w:tc>
      </w:tr>
      <w:tr w:rsidR="000F467E" w:rsidTr="00EA4433">
        <w:tc>
          <w:tcPr>
            <w:tcW w:w="2426" w:type="dxa"/>
          </w:tcPr>
          <w:p w:rsidR="000F467E" w:rsidRDefault="000F467E" w:rsidP="007322FE">
            <w:r>
              <w:t>Marktrückgangsphase</w:t>
            </w:r>
          </w:p>
        </w:tc>
        <w:tc>
          <w:tcPr>
            <w:tcW w:w="2066" w:type="dxa"/>
            <w:vMerge/>
          </w:tcPr>
          <w:p w:rsidR="000F467E" w:rsidRDefault="000F467E" w:rsidP="007322FE"/>
        </w:tc>
        <w:tc>
          <w:tcPr>
            <w:tcW w:w="1676" w:type="dxa"/>
            <w:vMerge w:val="restart"/>
            <w:vAlign w:val="center"/>
          </w:tcPr>
          <w:p w:rsidR="000F467E" w:rsidRDefault="000F467E" w:rsidP="005D27BB">
            <w:pPr>
              <w:jc w:val="left"/>
            </w:pPr>
            <w:r>
              <w:t>Degeneration</w:t>
            </w:r>
          </w:p>
        </w:tc>
        <w:tc>
          <w:tcPr>
            <w:tcW w:w="2268" w:type="dxa"/>
            <w:vMerge w:val="restart"/>
            <w:shd w:val="clear" w:color="auto" w:fill="FFC000"/>
            <w:vAlign w:val="center"/>
          </w:tcPr>
          <w:p w:rsidR="000F467E" w:rsidRPr="00EA4433" w:rsidRDefault="000F467E" w:rsidP="000F467E">
            <w:pPr>
              <w:jc w:val="left"/>
              <w:rPr>
                <w:color w:val="000000" w:themeColor="text1"/>
              </w:rPr>
            </w:pPr>
            <w:r w:rsidRPr="00EA4433">
              <w:rPr>
                <w:color w:val="000000" w:themeColor="text1"/>
              </w:rPr>
              <w:t>Entsorgung</w:t>
            </w:r>
          </w:p>
        </w:tc>
      </w:tr>
      <w:tr w:rsidR="000F467E" w:rsidTr="00EA4433">
        <w:trPr>
          <w:trHeight w:val="561"/>
        </w:trPr>
        <w:tc>
          <w:tcPr>
            <w:tcW w:w="2426" w:type="dxa"/>
          </w:tcPr>
          <w:p w:rsidR="000F467E" w:rsidRDefault="000F467E" w:rsidP="007322FE">
            <w:r>
              <w:t>Elimination</w:t>
            </w:r>
          </w:p>
        </w:tc>
        <w:tc>
          <w:tcPr>
            <w:tcW w:w="2066" w:type="dxa"/>
          </w:tcPr>
          <w:p w:rsidR="000F467E" w:rsidRDefault="000F467E" w:rsidP="007322FE">
            <w:r>
              <w:t>Entsorgungsphase</w:t>
            </w:r>
          </w:p>
        </w:tc>
        <w:tc>
          <w:tcPr>
            <w:tcW w:w="1676" w:type="dxa"/>
            <w:vMerge/>
          </w:tcPr>
          <w:p w:rsidR="000F467E" w:rsidRDefault="000F467E" w:rsidP="007322FE"/>
        </w:tc>
        <w:tc>
          <w:tcPr>
            <w:tcW w:w="2268" w:type="dxa"/>
            <w:vMerge/>
            <w:shd w:val="clear" w:color="auto" w:fill="FFC000"/>
          </w:tcPr>
          <w:p w:rsidR="000F467E" w:rsidRDefault="000F467E" w:rsidP="00075C67">
            <w:pPr>
              <w:keepNext/>
            </w:pPr>
          </w:p>
        </w:tc>
      </w:tr>
    </w:tbl>
    <w:p w:rsidR="005D27BB" w:rsidRPr="00CD6296" w:rsidRDefault="00075C67" w:rsidP="00CD6296">
      <w:pPr>
        <w:pStyle w:val="Beschriftung"/>
      </w:pPr>
      <w:bookmarkStart w:id="72" w:name="_Ref445303931"/>
      <w:bookmarkStart w:id="73" w:name="_Toc45724676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72"/>
      <w:r w:rsidRPr="00CD6296">
        <w:t xml:space="preserve">: Zuordnung der </w:t>
      </w:r>
      <w:r w:rsidR="0042751A">
        <w:t xml:space="preserve">verschiedenen </w:t>
      </w:r>
      <w:r w:rsidRPr="00CD6296">
        <w:t>Produktlebenszyklusphasen</w:t>
      </w:r>
      <w:bookmarkEnd w:id="73"/>
    </w:p>
    <w:p w:rsidR="00075C67" w:rsidRPr="00075C67" w:rsidRDefault="00075C67" w:rsidP="00075C67">
      <w:pPr>
        <w:jc w:val="center"/>
      </w:pPr>
      <w:r w:rsidRPr="00075C67">
        <w:t>Quelle: eigene Tabelle</w:t>
      </w:r>
    </w:p>
    <w:p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w:t>
      </w:r>
      <w:r w:rsidR="004C0E54">
        <w:t>l</w:t>
      </w:r>
      <w:r w:rsidR="004C0E54">
        <w:t>genden Kapitel erläutert wird.</w:t>
      </w:r>
    </w:p>
    <w:p w:rsidR="00461FAA" w:rsidRDefault="00461FAA" w:rsidP="00461FAA">
      <w:pPr>
        <w:pStyle w:val="berschrift2"/>
      </w:pPr>
      <w:bookmarkStart w:id="74" w:name="_Ref446517190"/>
      <w:bookmarkStart w:id="75" w:name="_Toc457246783"/>
      <w:r>
        <w:t xml:space="preserve">Produktveröffentlichung durch Standards im </w:t>
      </w:r>
      <w:r w:rsidR="00803CAA">
        <w:t>Release-Management</w:t>
      </w:r>
      <w:bookmarkEnd w:id="74"/>
      <w:bookmarkEnd w:id="75"/>
    </w:p>
    <w:p w:rsidR="003C772E" w:rsidRDefault="00312900" w:rsidP="00E8229F">
      <w:r>
        <w:t>Um neue Produkte oder Ä</w:t>
      </w:r>
      <w:r w:rsidR="00D477E1">
        <w:t>nderungen</w:t>
      </w:r>
      <w:r w:rsidR="00BF202D">
        <w:t xml:space="preserve"> an Produkten</w:t>
      </w:r>
      <w:r w:rsidR="00D477E1">
        <w:t xml:space="preserve"> zu veröffentlichen</w:t>
      </w:r>
      <w:ins w:id="76" w:author="Kerstin Bartsch" w:date="2016-07-26T20:12:00Z">
        <w:r w:rsidR="00EA61FF">
          <w:t>,</w:t>
        </w:r>
      </w:ins>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Prinz</w:t>
      </w:r>
      <w:r w:rsidR="008528FB">
        <w:t>i</w:t>
      </w:r>
      <w:r w:rsidR="008528FB">
        <w:t>piell könnte für jedes Produkt ein eigener Prozess gemäß den individuellen A</w:t>
      </w:r>
      <w:r w:rsidR="008528FB">
        <w:t>n</w:t>
      </w:r>
      <w:r w:rsidR="008528FB">
        <w:t xml:space="preserve">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w:t>
      </w:r>
      <w:r w:rsidR="008528FB">
        <w:t>r</w:t>
      </w:r>
      <w:r w:rsidR="008528FB">
        <w:t>dernisse ignoriert und daher möglicherweise zu Verzögerungen und Mehrkosten führt, da unnötige Schritte durchgeführt werden. Besser ist es daher</w:t>
      </w:r>
      <w:ins w:id="77" w:author="Kerstin Bartsch" w:date="2016-07-26T20:14:00Z">
        <w:r w:rsidR="00EA61FF">
          <w:t>,</w:t>
        </w:r>
      </w:ins>
      <w:r w:rsidR="008528FB">
        <w:t xml:space="preserve"> einen Kompromiss zwischen Individualität und Allgemeingültigkeit zu finden. D</w:t>
      </w:r>
      <w:ins w:id="78" w:author="Kerstin Bartsch" w:date="2016-07-26T20:15:00Z">
        <w:r w:rsidR="00EA61FF">
          <w:t>em</w:t>
        </w:r>
      </w:ins>
      <w:del w:id="79" w:author="Kerstin Bartsch" w:date="2016-07-26T20:15:00Z">
        <w:r w:rsidR="008528FB" w:rsidDel="00EA61FF">
          <w:delText>i</w:delText>
        </w:r>
        <w:r w:rsidR="008528FB" w:rsidDel="00EA61FF">
          <w:delText>e</w:delText>
        </w:r>
        <w:r w:rsidR="008528FB" w:rsidDel="00EA61FF">
          <w:delText>sem</w:delText>
        </w:r>
      </w:del>
      <w:r w:rsidR="008528FB">
        <w:t xml:space="preserve"> </w:t>
      </w:r>
      <w:del w:id="80" w:author="Kerstin Bartsch" w:date="2016-07-26T20:15:00Z">
        <w:r w:rsidR="008528FB" w:rsidDel="00EA61FF">
          <w:delText>Kompromiss</w:delText>
        </w:r>
      </w:del>
      <w:r w:rsidR="008528FB">
        <w:t xml:space="preserve"> kann durch die Etablierung von einigen wenigen Typen von Sta</w:t>
      </w:r>
      <w:r w:rsidR="008528FB">
        <w:t>n</w:t>
      </w:r>
      <w:r w:rsidR="008528FB">
        <w:t xml:space="preserve">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w:t>
      </w:r>
      <w:r w:rsidR="001C444D">
        <w:t>i</w:t>
      </w:r>
      <w:r w:rsidR="001C444D">
        <w:t xml:space="preserve">ell) Rolle. Im Fokus dieser Ausarbeitung stehen </w:t>
      </w:r>
      <w:r w:rsidR="00410E27">
        <w:t>aufgrund der steigenden Bede</w:t>
      </w:r>
      <w:r w:rsidR="00410E27">
        <w:t>u</w:t>
      </w:r>
      <w:r w:rsidR="00410E27">
        <w:t>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w:t>
      </w:r>
      <w:r w:rsidR="00C95B01">
        <w:t>e</w:t>
      </w:r>
      <w:r w:rsidR="00C95B01">
        <w:t>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w:t>
      </w:r>
      <w:r w:rsidR="00C95B01">
        <w:t>f</w:t>
      </w:r>
      <w:r w:rsidR="00C95B01">
        <w:t>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rsidR="003C772E" w:rsidRPr="00CD6296" w:rsidRDefault="004530A1" w:rsidP="00CD6296">
      <w:pPr>
        <w:pStyle w:val="Beschriftung"/>
      </w:pPr>
      <w:bookmarkStart w:id="81" w:name="_Ref445901269"/>
      <w:bookmarkStart w:id="82" w:name="_Ref445031218"/>
      <w:bookmarkStart w:id="83" w:name="_Toc457246771"/>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81"/>
      <w:r w:rsidRPr="00CD6296">
        <w:t>: Zusammenhang Produkt zu Release</w:t>
      </w:r>
      <w:bookmarkEnd w:id="82"/>
      <w:bookmarkEnd w:id="83"/>
    </w:p>
    <w:p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rsidR="002B69AD" w:rsidRDefault="00436A4E" w:rsidP="00E8229F">
      <w:r w:rsidRPr="00C95B01">
        <w:rPr>
          <w:i/>
        </w:rPr>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w:t>
      </w:r>
      <w:r>
        <w:t>e</w:t>
      </w:r>
      <w:r>
        <w:t xml:space="preserv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t xml:space="preserve"> ist ein Release</w:t>
      </w:r>
      <w:del w:id="84" w:author="Kerstin Bartsch" w:date="2016-07-26T20:21:00Z">
        <w:r w:rsidDel="007F7CB6">
          <w:delText>,</w:delText>
        </w:r>
      </w:del>
      <w:r>
        <w:t xml:space="preserve"> eine </w:t>
      </w:r>
      <w:r w:rsidR="00312900">
        <w:t>Ä</w:t>
      </w:r>
      <w:r w:rsidR="00BF7373">
        <w:t>nd</w:t>
      </w:r>
      <w:r w:rsidR="00BF7373">
        <w:t>e</w:t>
      </w:r>
      <w:r w:rsidR="00BF7373">
        <w:t xml:space="preserve">rung </w:t>
      </w:r>
      <w:r>
        <w:t xml:space="preserve">oder die Kombination mehrerer Änderungen an einem </w:t>
      </w:r>
      <w:r w:rsidR="00A61508">
        <w:t>IT-Service</w:t>
      </w:r>
      <w:r>
        <w:t>, welche gemeinsam erstellt, getestet und installiert werden. Auf den ersten</w:t>
      </w:r>
      <w:r w:rsidR="00C46E62">
        <w:t xml:space="preserve"> Blick sche</w:t>
      </w:r>
      <w:r w:rsidR="00C46E62">
        <w:t>i</w:t>
      </w:r>
      <w:r w:rsidR="00C46E62">
        <w:t xml:space="preserve">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Die unte</w:t>
      </w:r>
      <w:r w:rsidR="00C46E62">
        <w:t>r</w:t>
      </w:r>
      <w:r w:rsidR="00C46E62">
        <w:t>schiedlichen Begriffe entstehen durch die verschiedene</w:t>
      </w:r>
      <w:ins w:id="85" w:author="Kerstin Bartsch" w:date="2016-07-26T20:22:00Z">
        <w:r w:rsidR="007F7CB6">
          <w:t>n</w:t>
        </w:r>
      </w:ins>
      <w:r w:rsidR="00C46E62">
        <w:t xml:space="preserve"> Perspektiven der Aut</w:t>
      </w:r>
      <w:r w:rsidR="00C46E62">
        <w:t>o</w:t>
      </w:r>
      <w:r w:rsidR="00C46E62">
        <w:t xml:space="preserve">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-Management b</w:t>
      </w:r>
      <w:r w:rsidR="00BF7373">
        <w:t>e</w:t>
      </w:r>
      <w:r w:rsidR="00BF7373">
        <w:t xml:space="preserv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w:t>
      </w:r>
      <w:r w:rsidR="009B4007">
        <w:t>r</w:t>
      </w:r>
      <w:r w:rsidR="009B4007">
        <w:t>schiedliche Bereiche beteiligt sind, welche in vielen Unternehmen strikt vone</w:t>
      </w:r>
      <w:r w:rsidR="009B4007">
        <w:t>i</w:t>
      </w:r>
      <w:r w:rsidR="009B4007">
        <w:t xml:space="preserve">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w:t>
      </w:r>
      <w:r w:rsidR="009B4007">
        <w:t>r</w:t>
      </w:r>
      <w:r w:rsidR="009B4007">
        <w:t>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w:t>
      </w:r>
      <w:r w:rsidR="009B4007">
        <w:t>e</w:t>
      </w:r>
      <w:r w:rsidR="009B4007">
        <w:t>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w:t>
      </w:r>
      <w:r w:rsidR="009B4007">
        <w:t>n</w:t>
      </w:r>
      <w:r w:rsidR="009B4007">
        <w:t>derungen benötigen, strebt der Betrieb nach wenig Veränderung.</w:t>
      </w:r>
      <w:r w:rsidR="00B4347A">
        <w:t xml:space="preserve"> Wie bereits in der Einleitung angedeutet, gibt es aber auch Ansätze diese Trennung aufzuh</w:t>
      </w:r>
      <w:r w:rsidR="00B4347A">
        <w:t>e</w:t>
      </w:r>
      <w:r w:rsidR="00B4347A">
        <w:t xml:space="preserve">ben. So ist beim </w:t>
      </w:r>
      <w:proofErr w:type="spellStart"/>
      <w:r w:rsidR="00B4347A">
        <w:t>DevOps</w:t>
      </w:r>
      <w:proofErr w:type="spellEnd"/>
      <w:r w:rsidR="00B4347A">
        <w:t xml:space="preserve">-Ansatz ein Team </w:t>
      </w:r>
      <w:ins w:id="86" w:author="Kerstin Bartsch" w:date="2016-07-26T20:25:00Z">
        <w:r w:rsidR="007F7CB6">
          <w:t>g</w:t>
        </w:r>
      </w:ins>
      <w:del w:id="87" w:author="Kerstin Bartsch" w:date="2016-07-26T20:25:00Z">
        <w:r w:rsidR="00B4347A" w:rsidDel="007F7CB6">
          <w:delText>G</w:delText>
        </w:r>
      </w:del>
      <w:r w:rsidR="00B4347A">
        <w:t>esamtverantwortlich für das Pr</w:t>
      </w:r>
      <w:r w:rsidR="00B4347A">
        <w:t>o</w:t>
      </w:r>
      <w:r w:rsidR="00B4347A">
        <w:t>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w:t>
      </w:r>
      <w:r w:rsidR="00590149">
        <w:t>e</w:t>
      </w:r>
      <w:r w:rsidR="00590149">
        <w:t>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w:t>
      </w:r>
      <w:r w:rsidR="005B656A">
        <w:t>e</w:t>
      </w:r>
      <w:r w:rsidR="005B656A">
        <w:t>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w:t>
      </w:r>
      <w:r w:rsidR="00470564">
        <w:t>f</w:t>
      </w:r>
      <w:r w:rsidR="00470564">
        <w:t>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rsidR="00E668F2" w:rsidRDefault="00E668F2" w:rsidP="00E668F2">
      <w:pPr>
        <w:pStyle w:val="Listenabsatz"/>
        <w:numPr>
          <w:ilvl w:val="0"/>
          <w:numId w:val="18"/>
        </w:numPr>
      </w:pPr>
      <w:r>
        <w:t>Service Strateg</w:t>
      </w:r>
      <w:ins w:id="88" w:author="Kerstin Bartsch" w:date="2016-07-26T20:27:00Z">
        <w:r w:rsidR="007F7CB6">
          <w:t>ie</w:t>
        </w:r>
      </w:ins>
      <w:del w:id="89" w:author="Kerstin Bartsch" w:date="2016-07-26T20:27:00Z">
        <w:r w:rsidDel="007F7CB6">
          <w:delText>y</w:delText>
        </w:r>
      </w:del>
    </w:p>
    <w:p w:rsidR="00E668F2" w:rsidRDefault="00E668F2" w:rsidP="00E668F2">
      <w:pPr>
        <w:pStyle w:val="Listenabsatz"/>
        <w:numPr>
          <w:ilvl w:val="0"/>
          <w:numId w:val="18"/>
        </w:numPr>
      </w:pPr>
      <w:r>
        <w:t>Service Design</w:t>
      </w:r>
    </w:p>
    <w:p w:rsidR="00E668F2" w:rsidRDefault="00E668F2" w:rsidP="00E668F2">
      <w:pPr>
        <w:pStyle w:val="Listenabsatz"/>
        <w:numPr>
          <w:ilvl w:val="0"/>
          <w:numId w:val="18"/>
        </w:numPr>
      </w:pPr>
      <w:r>
        <w:t>Service Transition</w:t>
      </w:r>
    </w:p>
    <w:p w:rsidR="00E668F2" w:rsidRDefault="00E668F2" w:rsidP="00E668F2">
      <w:pPr>
        <w:pStyle w:val="Listenabsatz"/>
        <w:numPr>
          <w:ilvl w:val="0"/>
          <w:numId w:val="18"/>
        </w:numPr>
      </w:pPr>
      <w:r>
        <w:t>Service Operation</w:t>
      </w:r>
    </w:p>
    <w:p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rsidR="00D477E1" w:rsidRDefault="00F369E1" w:rsidP="00E8229F">
      <w:r>
        <w:t>I</w:t>
      </w:r>
      <w:r w:rsidR="00E668F2">
        <w:t>m Zentrum steht die Service S</w:t>
      </w:r>
      <w:r>
        <w:t>trateg</w:t>
      </w:r>
      <w:ins w:id="90" w:author="Kerstin Bartsch" w:date="2016-07-26T20:27:00Z">
        <w:r w:rsidR="007F7CB6">
          <w:t>ie</w:t>
        </w:r>
      </w:ins>
      <w:del w:id="91" w:author="Kerstin Bartsch" w:date="2016-07-26T20:27:00Z">
        <w:r w:rsidDel="007F7CB6">
          <w:delText>y</w:delText>
        </w:r>
      </w:del>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w:t>
      </w:r>
      <w:r w:rsidR="00F74DE6">
        <w:t>r</w:t>
      </w:r>
      <w:r w:rsidR="00F74DE6">
        <w:t>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w:t>
      </w:r>
      <w:r w:rsidR="00F74DE6">
        <w:t>o</w:t>
      </w:r>
      <w:r w:rsidR="00F74DE6">
        <w:t>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w:t>
      </w:r>
      <w:r w:rsidR="002B69AD">
        <w:t>i</w:t>
      </w:r>
      <w:r w:rsidR="002B69AD">
        <w:t>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w:t>
      </w:r>
      <w:r w:rsidR="00F74DE6">
        <w:t>e</w:t>
      </w:r>
      <w:r w:rsidR="00F74DE6">
        <w:t>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w:t>
      </w:r>
      <w:r w:rsidR="00247376">
        <w:t>a</w:t>
      </w:r>
      <w:r w:rsidR="00247376">
        <w:t>nagement bezeichnet und</w:t>
      </w:r>
      <w:r w:rsidR="00F74DE6">
        <w:t xml:space="preserve"> ist ein Te</w:t>
      </w:r>
      <w:r w:rsidR="00247376">
        <w:t>ilaspekt der Service Transition. Eine Definit</w:t>
      </w:r>
      <w:r w:rsidR="00247376">
        <w:t>i</w:t>
      </w:r>
      <w:r w:rsidR="00247376">
        <w:t xml:space="preserve">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w:t>
      </w:r>
      <w:r w:rsidR="00577DC0">
        <w:t>r</w:t>
      </w:r>
      <w:r w:rsidR="00577DC0">
        <w:t>vice Trans</w:t>
      </w:r>
      <w:r w:rsidR="00577DC0">
        <w:t>i</w:t>
      </w:r>
      <w:r w:rsidR="00577DC0">
        <w:t>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rsidR="00577DC0" w:rsidRDefault="00577DC0" w:rsidP="00577DC0">
      <w:pPr>
        <w:pStyle w:val="Listenabsatz"/>
        <w:numPr>
          <w:ilvl w:val="0"/>
          <w:numId w:val="20"/>
        </w:numPr>
      </w:pPr>
      <w:r>
        <w:t>effizienter und effektiver Umgang mit Änderungen („</w:t>
      </w:r>
      <w:proofErr w:type="spellStart"/>
      <w:r>
        <w:t>Changes</w:t>
      </w:r>
      <w:proofErr w:type="spellEnd"/>
      <w:r>
        <w:t>“)</w:t>
      </w:r>
    </w:p>
    <w:p w:rsidR="00577DC0" w:rsidRDefault="00577DC0" w:rsidP="00577DC0">
      <w:pPr>
        <w:pStyle w:val="Listenabsatz"/>
        <w:numPr>
          <w:ilvl w:val="0"/>
          <w:numId w:val="20"/>
        </w:numPr>
      </w:pPr>
      <w:r>
        <w:t>Risiken gezielt verwalten und steuern</w:t>
      </w:r>
    </w:p>
    <w:p w:rsidR="00577DC0" w:rsidRDefault="00577DC0" w:rsidP="00577DC0">
      <w:pPr>
        <w:pStyle w:val="Listenabsatz"/>
        <w:numPr>
          <w:ilvl w:val="0"/>
          <w:numId w:val="20"/>
        </w:numPr>
      </w:pPr>
      <w:r>
        <w:t>erfolgreiche Bereitstellung von Releases</w:t>
      </w:r>
    </w:p>
    <w:p w:rsidR="00D53062" w:rsidRDefault="00D77436" w:rsidP="00D53062">
      <w:pPr>
        <w:pStyle w:val="Listenabsatz"/>
        <w:numPr>
          <w:ilvl w:val="0"/>
          <w:numId w:val="20"/>
        </w:numPr>
      </w:pPr>
      <w:r>
        <w:t xml:space="preserve">Sicherstellung des </w:t>
      </w:r>
      <w:r w:rsidR="00577DC0">
        <w:t>Nutzens</w:t>
      </w:r>
      <w:r>
        <w:t xml:space="preserve"> eines Service</w:t>
      </w:r>
    </w:p>
    <w:p w:rsidR="00D53062" w:rsidRDefault="00D53062" w:rsidP="00D53062">
      <w:r>
        <w:t>Innerhalb der ITIL Service Transition Prinzipien werden verschiedene Richtlinien genannt, um diese Ziel</w:t>
      </w:r>
      <w:ins w:id="92" w:author="Kerstin Bartsch" w:date="2016-07-26T20:30:00Z">
        <w:r w:rsidR="00E3705E">
          <w:t>e</w:t>
        </w:r>
      </w:ins>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w:t>
      </w:r>
      <w:r>
        <w:t>i</w:t>
      </w:r>
      <w:r>
        <w:t>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w:t>
      </w:r>
      <w:r>
        <w:t>s</w:t>
      </w:r>
      <w:r>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rsidR="00D53062" w:rsidRDefault="00D53062" w:rsidP="00D53062">
      <w:pPr>
        <w:pStyle w:val="Listenabsatz"/>
        <w:numPr>
          <w:ilvl w:val="0"/>
          <w:numId w:val="24"/>
        </w:numPr>
      </w:pPr>
      <w:r>
        <w:t>Implementierung einer eigenen Service Transition Richtlinie</w:t>
      </w:r>
    </w:p>
    <w:p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rsidR="00D53062" w:rsidRDefault="00D53062" w:rsidP="00D53062">
      <w:pPr>
        <w:pStyle w:val="Listenabsatz"/>
        <w:numPr>
          <w:ilvl w:val="0"/>
          <w:numId w:val="24"/>
        </w:numPr>
      </w:pPr>
      <w:r>
        <w:t>allgemeine Standards und Rahmenwerk sollen übernommen werden</w:t>
      </w:r>
    </w:p>
    <w:p w:rsidR="00D53062" w:rsidRDefault="00D53062" w:rsidP="00D53062">
      <w:pPr>
        <w:pStyle w:val="Listenabsatz"/>
        <w:numPr>
          <w:ilvl w:val="0"/>
          <w:numId w:val="24"/>
        </w:numPr>
      </w:pPr>
      <w:r>
        <w:t>Wiederverwendung von bestehenden Prozessen</w:t>
      </w:r>
    </w:p>
    <w:p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rsidR="00D53062" w:rsidRDefault="00D53062" w:rsidP="00D53062">
      <w:pPr>
        <w:pStyle w:val="Listenabsatz"/>
        <w:numPr>
          <w:ilvl w:val="0"/>
          <w:numId w:val="24"/>
        </w:numPr>
      </w:pPr>
      <w:r>
        <w:t>Stakeholder-Management betreiben</w:t>
      </w:r>
    </w:p>
    <w:p w:rsidR="00D53062" w:rsidRDefault="00D53062" w:rsidP="00D53062">
      <w:pPr>
        <w:pStyle w:val="Listenabsatz"/>
        <w:numPr>
          <w:ilvl w:val="0"/>
          <w:numId w:val="24"/>
        </w:numPr>
      </w:pPr>
      <w:r>
        <w:t xml:space="preserve">ein Kontrollsystem </w:t>
      </w:r>
      <w:r w:rsidR="00853517">
        <w:t xml:space="preserve">soll </w:t>
      </w:r>
      <w:r>
        <w:t>auf</w:t>
      </w:r>
      <w:r w:rsidR="00853517">
        <w:t xml:space="preserve">gesetzt </w:t>
      </w:r>
      <w:commentRangeStart w:id="93"/>
      <w:r w:rsidR="00853517">
        <w:t>werden</w:t>
      </w:r>
      <w:commentRangeEnd w:id="93"/>
      <w:r w:rsidR="00E3705E">
        <w:rPr>
          <w:rStyle w:val="Kommentarzeichen"/>
        </w:rPr>
        <w:commentReference w:id="93"/>
      </w:r>
    </w:p>
    <w:p w:rsidR="00D53062" w:rsidRDefault="00D53062" w:rsidP="00D53062">
      <w:pPr>
        <w:pStyle w:val="Listenabsatz"/>
        <w:numPr>
          <w:ilvl w:val="0"/>
          <w:numId w:val="24"/>
        </w:numPr>
      </w:pPr>
      <w:r>
        <w:t>Systeme für Wissens- und Entscheidungs-Management bereitstellen</w:t>
      </w:r>
    </w:p>
    <w:p w:rsidR="00D53062" w:rsidRDefault="00D53062" w:rsidP="00D53062">
      <w:pPr>
        <w:pStyle w:val="Listenabsatz"/>
        <w:numPr>
          <w:ilvl w:val="0"/>
          <w:numId w:val="24"/>
        </w:numPr>
      </w:pPr>
      <w:r>
        <w:t>Release-Pakete nutzen</w:t>
      </w:r>
    </w:p>
    <w:p w:rsidR="00D53062" w:rsidRDefault="00D53062" w:rsidP="00D53062">
      <w:pPr>
        <w:pStyle w:val="Listenabsatz"/>
        <w:numPr>
          <w:ilvl w:val="0"/>
          <w:numId w:val="24"/>
        </w:numPr>
      </w:pPr>
      <w:r>
        <w:t>vorausschauend Änderung</w:t>
      </w:r>
      <w:r w:rsidR="00853517">
        <w:t>en</w:t>
      </w:r>
      <w:r>
        <w:t xml:space="preserve"> einplanen</w:t>
      </w:r>
    </w:p>
    <w:p w:rsidR="00D53062" w:rsidRDefault="00D53062" w:rsidP="00D53062">
      <w:pPr>
        <w:pStyle w:val="Listenabsatz"/>
        <w:numPr>
          <w:ilvl w:val="0"/>
          <w:numId w:val="24"/>
        </w:numPr>
      </w:pPr>
      <w:r>
        <w:t>proaktive Ressourcenverwaltung</w:t>
      </w:r>
    </w:p>
    <w:p w:rsidR="00D53062" w:rsidRDefault="00D53062" w:rsidP="00D53062">
      <w:pPr>
        <w:pStyle w:val="Listenabsatz"/>
        <w:numPr>
          <w:ilvl w:val="0"/>
          <w:numId w:val="24"/>
        </w:numPr>
      </w:pPr>
      <w:r>
        <w:t>zeitige Integ</w:t>
      </w:r>
      <w:r w:rsidR="00D1021A">
        <w:t>ration der Service Transition im</w:t>
      </w:r>
      <w:r>
        <w:t xml:space="preserve"> Lebenszyklus sicherstellen</w:t>
      </w:r>
    </w:p>
    <w:p w:rsidR="00D53062" w:rsidRDefault="00D53062" w:rsidP="00D53062">
      <w:pPr>
        <w:pStyle w:val="Listenabsatz"/>
        <w:numPr>
          <w:ilvl w:val="0"/>
          <w:numId w:val="24"/>
        </w:numPr>
      </w:pPr>
      <w:r>
        <w:t>Qualitätssicherung für Services durchführen</w:t>
      </w:r>
    </w:p>
    <w:p w:rsidR="00D53062" w:rsidRDefault="00D53062" w:rsidP="00D53062">
      <w:pPr>
        <w:pStyle w:val="Listenabsatz"/>
        <w:numPr>
          <w:ilvl w:val="0"/>
          <w:numId w:val="24"/>
        </w:numPr>
      </w:pPr>
      <w:r>
        <w:t>proaktive Qualitätsverbesserungen durchführen</w:t>
      </w:r>
    </w:p>
    <w:p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w:t>
      </w:r>
      <w:r>
        <w:t>i</w:t>
      </w:r>
      <w:r>
        <w:t>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w:t>
      </w:r>
      <w:r>
        <w:t>t</w:t>
      </w:r>
      <w:r>
        <w: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rsidR="00577DC0" w:rsidRDefault="00D53062" w:rsidP="00577DC0">
      <w:r>
        <w:t>Neben den Richtlinien innerhalb der ITIL Service Transition werden auch die fo</w:t>
      </w:r>
      <w:r>
        <w:t>l</w:t>
      </w:r>
      <w:r>
        <w:t>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rsidR="00577DC0" w:rsidRDefault="00577DC0" w:rsidP="00577DC0">
      <w:pPr>
        <w:pStyle w:val="Listenabsatz"/>
        <w:numPr>
          <w:ilvl w:val="0"/>
          <w:numId w:val="21"/>
        </w:numPr>
      </w:pPr>
      <w:r>
        <w:t>Change Management</w:t>
      </w:r>
    </w:p>
    <w:p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rsidR="00577DC0" w:rsidRDefault="00577DC0" w:rsidP="00577DC0">
      <w:pPr>
        <w:pStyle w:val="Listenabsatz"/>
        <w:numPr>
          <w:ilvl w:val="0"/>
          <w:numId w:val="21"/>
        </w:numPr>
      </w:pPr>
      <w:r>
        <w:t>Change Evaluation</w:t>
      </w:r>
    </w:p>
    <w:p w:rsidR="00853517" w:rsidRDefault="00853517" w:rsidP="00853517">
      <w:pPr>
        <w:pStyle w:val="Listenabsatz"/>
        <w:numPr>
          <w:ilvl w:val="0"/>
          <w:numId w:val="21"/>
        </w:numPr>
      </w:pPr>
      <w:r>
        <w:t>Knowledge Management</w:t>
      </w:r>
    </w:p>
    <w:p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rsidR="00577DC0" w:rsidRPr="00CD6296" w:rsidRDefault="0053131B" w:rsidP="00CD6296">
      <w:pPr>
        <w:pStyle w:val="Beschriftung"/>
      </w:pPr>
      <w:bookmarkStart w:id="94" w:name="_Ref445907730"/>
      <w:bookmarkStart w:id="95" w:name="_Toc457246772"/>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94"/>
      <w:r w:rsidRPr="00CD6296">
        <w:t>: Überblick ITIL</w:t>
      </w:r>
      <w:bookmarkEnd w:id="95"/>
    </w:p>
    <w:p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w:t>
      </w:r>
      <w:r>
        <w:t>e</w:t>
      </w:r>
      <w:r>
        <w:t>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w:t>
      </w:r>
      <w:r w:rsidR="005B4D0E">
        <w:t>y</w:t>
      </w:r>
      <w:r w:rsidR="005B4D0E">
        <w:t>ment</w:t>
      </w:r>
      <w:proofErr w:type="spellEnd"/>
      <w:r w:rsidR="005B4D0E">
        <w:t xml:space="preserve"> Management aus ITIL findet sich in COBIT im Prozess „Managen der A</w:t>
      </w:r>
      <w:r w:rsidR="005B4D0E">
        <w:t>b</w:t>
      </w:r>
      <w:r w:rsidR="005B4D0E">
        <w:t xml:space="preserve">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rsidR="00461FAA" w:rsidRDefault="00CF03A8" w:rsidP="00461FAA">
      <w:pPr>
        <w:pStyle w:val="berschrift1"/>
      </w:pPr>
      <w:bookmarkStart w:id="96" w:name="_Ref450729038"/>
      <w:bookmarkStart w:id="97" w:name="_Ref456957078"/>
      <w:bookmarkStart w:id="98" w:name="_Toc457246784"/>
      <w:r>
        <w:t>Risiken im</w:t>
      </w:r>
      <w:r w:rsidR="00E67FF7">
        <w:t xml:space="preserve"> Produktlebenszyklus</w:t>
      </w:r>
      <w:bookmarkEnd w:id="96"/>
      <w:r w:rsidR="00F5007E">
        <w:t xml:space="preserve"> als Basis</w:t>
      </w:r>
      <w:r>
        <w:t xml:space="preserve"> der Standardtypen</w:t>
      </w:r>
      <w:bookmarkEnd w:id="97"/>
      <w:bookmarkEnd w:id="98"/>
    </w:p>
    <w:p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w:t>
      </w:r>
      <w:r w:rsidR="00E67FF7">
        <w:t>e</w:t>
      </w:r>
      <w:r w:rsidR="00E67FF7">
        <w:t>te Risiken zu ermitteln. Charakteristisch für die einzelnen Phasen sind unte</w:t>
      </w:r>
      <w:r w:rsidR="00E67FF7">
        <w:t>r</w:t>
      </w:r>
      <w:r w:rsidR="00E67FF7">
        <w:t>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 xml:space="preserv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rsidR="005941BA" w:rsidRDefault="005941BA" w:rsidP="00E67FF7">
      <w:pPr>
        <w:pStyle w:val="berschrift2"/>
      </w:pPr>
      <w:bookmarkStart w:id="99" w:name="_Ref455737864"/>
      <w:bookmarkStart w:id="100" w:name="_Ref455738083"/>
      <w:bookmarkStart w:id="101" w:name="_Ref455738212"/>
      <w:bookmarkStart w:id="102" w:name="_Toc457246785"/>
      <w:r>
        <w:t>Entwicklung</w:t>
      </w:r>
      <w:bookmarkEnd w:id="99"/>
      <w:bookmarkEnd w:id="100"/>
      <w:bookmarkEnd w:id="101"/>
      <w:bookmarkEnd w:id="102"/>
    </w:p>
    <w:p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w:t>
      </w:r>
      <w:del w:id="103" w:author="Kerstin Bartsch" w:date="2016-07-26T21:16:00Z">
        <w:r w:rsidR="00790754" w:rsidRPr="00623CCD" w:rsidDel="0069102F">
          <w:delText>en</w:delText>
        </w:r>
      </w:del>
      <w:r w:rsidR="00790754" w:rsidRPr="00623CCD">
        <w:t xml:space="preserve">, </w:t>
      </w:r>
      <w:r w:rsidR="00F15B33" w:rsidRPr="00623CCD">
        <w:t>Qualitätsei</w:t>
      </w:r>
      <w:r w:rsidR="00F15B33" w:rsidRPr="00623CCD">
        <w:t>n</w:t>
      </w:r>
      <w:r w:rsidR="00F15B33" w:rsidRPr="00623CCD">
        <w:t>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w:t>
      </w:r>
      <w:r w:rsidR="004D72F4" w:rsidRPr="00623CCD">
        <w:t>h</w:t>
      </w:r>
      <w:r w:rsidR="004D72F4" w:rsidRPr="00623CCD">
        <w:t>tig für den zukünftigen Erfolg ist eine hohe Produktqualität, welche die Grundl</w:t>
      </w:r>
      <w:r w:rsidR="004D72F4" w:rsidRPr="00623CCD">
        <w:t>a</w:t>
      </w:r>
      <w:r w:rsidR="004D72F4" w:rsidRPr="00623CCD">
        <w:t>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w:t>
      </w:r>
      <w:r w:rsidR="004903D2">
        <w:t>n</w:t>
      </w:r>
      <w:r w:rsidR="004903D2">
        <w:t>det</w:t>
      </w:r>
      <w:r w:rsidR="001F4B9C" w:rsidRPr="00623CCD">
        <w:t xml:space="preserve"> vor der Übergabe an die Serienfertigung der </w:t>
      </w:r>
      <w:r w:rsidR="00790754" w:rsidRPr="00623CCD">
        <w:t>Test der Prototypen durch p</w:t>
      </w:r>
      <w:r w:rsidR="00790754" w:rsidRPr="00623CCD">
        <w:t>o</w:t>
      </w:r>
      <w:r w:rsidR="00790754" w:rsidRPr="00623CCD">
        <w:t>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w:t>
      </w:r>
      <w:r w:rsidR="00D3072A" w:rsidRPr="00623CCD">
        <w:t>ß</w:t>
      </w:r>
      <w:r w:rsidR="00D3072A" w:rsidRPr="00623CCD">
        <w:t>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 xml:space="preserve">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w:t>
      </w:r>
      <w:r w:rsidR="0031173A" w:rsidRPr="00F15B33">
        <w:t>l</w:t>
      </w:r>
      <w:r w:rsidR="0031173A" w:rsidRPr="00F15B33">
        <w:t>lem durch einen Wissensmangel, welcher bei einer Innovation aber unvermei</w:t>
      </w:r>
      <w:r w:rsidR="0031173A" w:rsidRPr="00F15B33">
        <w:t>d</w:t>
      </w:r>
      <w:r w:rsidR="0031173A" w:rsidRPr="00F15B33">
        <w:t>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w:t>
      </w:r>
      <w:r w:rsidR="006D3D99" w:rsidRPr="00623CCD">
        <w:t>r</w:t>
      </w:r>
      <w:r w:rsidR="006D3D99" w:rsidRPr="00623CCD">
        <w:t>folg, da es aufgrund der Fokussierung auf Kernfunktionen günstiger und schne</w:t>
      </w:r>
      <w:r w:rsidR="006D3D99" w:rsidRPr="00623CCD">
        <w:t>l</w:t>
      </w:r>
      <w:r w:rsidR="006D3D99" w:rsidRPr="00623CCD">
        <w:t>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w:t>
      </w:r>
      <w:r w:rsidR="0031173A" w:rsidRPr="00623CCD">
        <w:t>a</w:t>
      </w:r>
      <w:r w:rsidR="0031173A" w:rsidRPr="00623CCD">
        <w:t>se</w:t>
      </w:r>
      <w:r w:rsidR="00E5365C" w:rsidRPr="00623CCD">
        <w:t>-P</w:t>
      </w:r>
      <w:r w:rsidR="0031173A" w:rsidRPr="00623CCD">
        <w:t xml:space="preserve">lanung, welche außerdem noch ein gewisses Budgetziel und einen </w:t>
      </w:r>
      <w:commentRangeStart w:id="104"/>
      <w:r w:rsidR="0031173A" w:rsidRPr="00623CCD">
        <w:t>Funktio</w:t>
      </w:r>
      <w:r w:rsidR="0031173A" w:rsidRPr="00623CCD">
        <w:t>n</w:t>
      </w:r>
      <w:r w:rsidR="0031173A" w:rsidRPr="00623CCD">
        <w:t>sumfang</w:t>
      </w:r>
      <w:commentRangeEnd w:id="104"/>
      <w:r w:rsidR="0069102F">
        <w:rPr>
          <w:rStyle w:val="Kommentarzeichen"/>
        </w:rPr>
        <w:commentReference w:id="104"/>
      </w:r>
      <w:r w:rsidR="0031173A" w:rsidRPr="00623CCD">
        <w:t xml:space="preserve">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w:t>
      </w:r>
      <w:r w:rsidR="00E5365C" w:rsidRPr="00623CCD">
        <w:t>l</w:t>
      </w:r>
      <w:r w:rsidR="00E5365C" w:rsidRPr="00623CCD">
        <w:t>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w:t>
      </w:r>
      <w:r w:rsidR="00466529">
        <w:t>t</w:t>
      </w:r>
      <w:r w:rsidR="00466529">
        <w: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rsidR="00461FAA" w:rsidRDefault="00461FAA" w:rsidP="00E67FF7">
      <w:pPr>
        <w:pStyle w:val="berschrift2"/>
      </w:pPr>
      <w:bookmarkStart w:id="105" w:name="_Ref455737867"/>
      <w:bookmarkStart w:id="106" w:name="_Ref455738391"/>
      <w:bookmarkStart w:id="107" w:name="_Toc457246786"/>
      <w:r>
        <w:t>Einführung</w:t>
      </w:r>
      <w:bookmarkEnd w:id="105"/>
      <w:bookmarkEnd w:id="106"/>
      <w:bookmarkEnd w:id="107"/>
    </w:p>
    <w:p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w:t>
      </w:r>
      <w:r w:rsidRPr="00006BFE">
        <w:t>a</w:t>
      </w:r>
      <w:r w:rsidRPr="00006BFE">
        <w:t>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w:t>
      </w:r>
      <w:r w:rsidR="0004504F" w:rsidRPr="00006BFE">
        <w:t>n</w:t>
      </w:r>
      <w:r w:rsidR="0004504F" w:rsidRPr="00006BFE">
        <w:t>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w:t>
      </w:r>
      <w:r w:rsidR="002B0861" w:rsidRPr="00006BFE">
        <w:t>s</w:t>
      </w:r>
      <w:r w:rsidR="002B0861" w:rsidRPr="00006BFE">
        <w:t>kosten</w:t>
      </w:r>
      <w:r w:rsidR="002B0861">
        <w:t xml:space="preserve"> und </w:t>
      </w:r>
      <w:r w:rsidR="0004504F">
        <w:t>der aufgrund der geringen Bekanntheit geringe</w:t>
      </w:r>
      <w:r w:rsidR="002B0861">
        <w:t xml:space="preserve"> Absatz</w:t>
      </w:r>
      <w:r w:rsidR="0004504F">
        <w:t xml:space="preserve"> führen zu e</w:t>
      </w:r>
      <w:r w:rsidR="0004504F">
        <w:t>i</w:t>
      </w:r>
      <w:r w:rsidR="0004504F">
        <w:t>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ins w:id="108" w:author="Kerstin Bartsch" w:date="2016-07-26T21:27:00Z">
        <w:r w:rsidR="00871399">
          <w:t>e</w:t>
        </w:r>
      </w:ins>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w:t>
      </w:r>
      <w:r w:rsidR="001974AD">
        <w:t>o</w:t>
      </w:r>
      <w:r w:rsidR="001974AD">
        <w:t>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w:t>
      </w:r>
      <w:r w:rsidR="0004504F">
        <w:t>o</w:t>
      </w:r>
      <w:r w:rsidR="0004504F">
        <w:t xml:space="preserve">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rsidR="00461FAA" w:rsidRDefault="00461FAA" w:rsidP="00E67FF7">
      <w:pPr>
        <w:pStyle w:val="berschrift2"/>
      </w:pPr>
      <w:bookmarkStart w:id="109" w:name="_Ref455738543"/>
      <w:bookmarkStart w:id="110" w:name="_Ref455738792"/>
      <w:bookmarkStart w:id="111" w:name="_Toc457246787"/>
      <w:r>
        <w:t>Wachstum</w:t>
      </w:r>
      <w:bookmarkEnd w:id="109"/>
      <w:bookmarkEnd w:id="110"/>
      <w:bookmarkEnd w:id="111"/>
    </w:p>
    <w:p w:rsidR="002B0861" w:rsidRDefault="002B0861" w:rsidP="00BC71A2">
      <w:r w:rsidRPr="002B0861">
        <w:t>Für die Wachstumsphase ist der schnelle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w:t>
      </w:r>
      <w:r w:rsidR="0081285F">
        <w:t>a</w:t>
      </w:r>
      <w:r w:rsidR="0081285F">
        <w:t>tion des Produkts sowie die Veröffentlichungen von unterschiedlichen Produkto</w:t>
      </w:r>
      <w:r w:rsidR="0081285F">
        <w:t>p</w:t>
      </w:r>
      <w:r w:rsidR="0081285F">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j</w:t>
      </w:r>
      <w:r w:rsidR="000D00F7">
        <w:t>e</w:t>
      </w:r>
      <w:r w:rsidR="000D00F7">
        <w:t xml:space="preserv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w:t>
      </w:r>
      <w:r w:rsidR="0081285F">
        <w:t>n</w:t>
      </w:r>
      <w:r w:rsidR="0081285F">
        <w:t xml:space="preserve">de der Phase </w:t>
      </w:r>
      <w:r w:rsidR="000D00F7">
        <w:t>ist erreicht, sobald das Umsatzwachstum am Höhepunkt ist, sp</w:t>
      </w:r>
      <w:r w:rsidR="000D00F7">
        <w:t>ä</w:t>
      </w:r>
      <w:r w:rsidR="000D00F7">
        <w:t xml:space="preserve">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im Fokus die Kostensenkung steht. Beide Risiken sind von entscheide</w:t>
      </w:r>
      <w:r w:rsidR="00534262">
        <w:t>n</w:t>
      </w:r>
      <w:r w:rsidR="00534262">
        <w:t>der Bedeutung für die Durchsetzung gegen den Wettbewerb.</w:t>
      </w:r>
    </w:p>
    <w:p w:rsidR="00461FAA" w:rsidRDefault="00921A03" w:rsidP="00E67FF7">
      <w:pPr>
        <w:pStyle w:val="berschrift2"/>
      </w:pPr>
      <w:bookmarkStart w:id="112" w:name="_Ref455738794"/>
      <w:bookmarkStart w:id="113" w:name="_Toc457246788"/>
      <w:r>
        <w:t>Reife</w:t>
      </w:r>
      <w:bookmarkEnd w:id="112"/>
      <w:bookmarkEnd w:id="113"/>
    </w:p>
    <w:p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w:t>
      </w:r>
      <w:r w:rsidR="00162FA4">
        <w:t>u</w:t>
      </w:r>
      <w:r w:rsidR="00162FA4">
        <w:t>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nderungsbedarf au</w:t>
      </w:r>
      <w:r w:rsidR="00162FA4">
        <w:t>f</w:t>
      </w:r>
      <w:r w:rsidR="00162FA4">
        <w:t xml:space="preserve">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w:t>
      </w:r>
      <w:r w:rsidR="00702287">
        <w:t>i</w:t>
      </w:r>
      <w:r w:rsidR="00702287">
        <w:t>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Aufgrund des rückläufigen Wachstums</w:t>
      </w:r>
      <w:del w:id="114" w:author="Kerstin Bartsch" w:date="2016-07-26T21:48:00Z">
        <w:r w:rsidR="00EF23C5" w:rsidDel="008A1012">
          <w:delText>,</w:delText>
        </w:r>
      </w:del>
      <w:r w:rsidR="00EF23C5">
        <w:t xml:space="preserve"> sollte m</w:t>
      </w:r>
      <w:r w:rsidR="00F74F2B">
        <w:t>i</w:t>
      </w:r>
      <w:r w:rsidR="00EF23C5">
        <w:t>t Erreichen der Sättigung</w:t>
      </w:r>
      <w:r w:rsidR="00F74F2B">
        <w:t xml:space="preserve"> das Nachfolgeprodukt </w:t>
      </w:r>
      <w:r w:rsidR="00EC4946">
        <w:t>fertig entwickelt sein und ersten Kunden ve</w:t>
      </w:r>
      <w:r w:rsidR="00EC4946">
        <w:t>r</w:t>
      </w:r>
      <w:r w:rsidR="00EC4946">
        <w:t>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rsidR="00461FAA" w:rsidRDefault="000F467E" w:rsidP="00E67FF7">
      <w:pPr>
        <w:pStyle w:val="berschrift2"/>
      </w:pPr>
      <w:bookmarkStart w:id="115" w:name="_Ref455738545"/>
      <w:bookmarkStart w:id="116" w:name="_Ref455738900"/>
      <w:bookmarkStart w:id="117" w:name="_Toc457246789"/>
      <w:r>
        <w:t>Entsorgung</w:t>
      </w:r>
      <w:bookmarkEnd w:id="115"/>
      <w:bookmarkEnd w:id="116"/>
      <w:bookmarkEnd w:id="117"/>
    </w:p>
    <w:p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z. B. durch Faceli</w:t>
      </w:r>
      <w:r w:rsidR="00EA6C89">
        <w:t>f</w:t>
      </w:r>
      <w:r w:rsidR="00EA6C89">
        <w:t xml:space="preserve">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w:t>
      </w:r>
      <w:proofErr w:type="gramStart"/>
      <w:r w:rsidR="00EA6C89">
        <w:t>und</w:t>
      </w:r>
      <w:proofErr w:type="gramEnd"/>
      <w:r w:rsidR="00EA6C89">
        <w:t xml:space="preserve">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daher sollte das Nachfo</w:t>
      </w:r>
      <w:r w:rsidR="00EC4946">
        <w:t>l</w:t>
      </w:r>
      <w:r w:rsidR="00EC4946">
        <w:t xml:space="preserve">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w:t>
      </w:r>
      <w:r>
        <w:t>f</w:t>
      </w:r>
      <w:r>
        <w:t xml:space="preserve">grund negativer Erfahrung, z. B. </w:t>
      </w:r>
      <w:del w:id="118" w:author="Kerstin Bartsch" w:date="2016-07-26T21:50:00Z">
        <w:r w:rsidDel="008A1012">
          <w:delText xml:space="preserve">aufgrund </w:delText>
        </w:r>
      </w:del>
      <w:r>
        <w:t>mangelhafte</w:t>
      </w:r>
      <w:del w:id="119" w:author="Kerstin Bartsch" w:date="2016-07-26T21:51:00Z">
        <w:r w:rsidDel="008A1012">
          <w:delText>r</w:delText>
        </w:r>
      </w:del>
      <w:r>
        <w:t xml:space="preserve"> Verfügbarkeit oder Pe</w:t>
      </w:r>
      <w:r>
        <w:t>r</w:t>
      </w:r>
      <w:r>
        <w:t>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w:t>
      </w:r>
      <w:r>
        <w:t>k</w:t>
      </w:r>
      <w:r>
        <w:t>zeptablen Qualitätsniveaus.</w:t>
      </w:r>
      <w:r w:rsidR="00E04A06">
        <w:t xml:space="preserve"> </w:t>
      </w:r>
    </w:p>
    <w:p w:rsidR="00175F2D" w:rsidRDefault="00175F2D" w:rsidP="00E67FF7">
      <w:pPr>
        <w:pStyle w:val="berschrift2"/>
      </w:pPr>
      <w:bookmarkStart w:id="120" w:name="_Ref451345102"/>
      <w:bookmarkStart w:id="121" w:name="_Toc457246790"/>
      <w:r>
        <w:t>Zusammenf</w:t>
      </w:r>
      <w:r w:rsidR="0007273A">
        <w:t xml:space="preserve">assung der Risiken </w:t>
      </w:r>
      <w:r w:rsidR="0074599A">
        <w:t>in den</w:t>
      </w:r>
      <w:r>
        <w:t xml:space="preserve"> Phasen</w:t>
      </w:r>
      <w:bookmarkEnd w:id="120"/>
      <w:bookmarkEnd w:id="121"/>
    </w:p>
    <w:p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Zusamme</w:t>
      </w:r>
      <w:r>
        <w:t>n</w:t>
      </w:r>
      <w:r>
        <w:t xml:space="preserve">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eine Zuordnung dieser Risikot</w:t>
      </w:r>
      <w:r>
        <w:t>y</w:t>
      </w:r>
      <w:r>
        <w:t xml:space="preserve">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rsidTr="007C2367">
        <w:trPr>
          <w:trHeight w:val="230"/>
        </w:trPr>
        <w:tc>
          <w:tcPr>
            <w:tcW w:w="2090" w:type="dxa"/>
            <w:vMerge w:val="restart"/>
            <w:shd w:val="clear" w:color="auto" w:fill="595959" w:themeFill="text1" w:themeFillTint="A6"/>
            <w:vAlign w:val="center"/>
          </w:tcPr>
          <w:p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rsidTr="00E61E9A">
        <w:trPr>
          <w:trHeight w:val="230"/>
        </w:trPr>
        <w:tc>
          <w:tcPr>
            <w:tcW w:w="2090" w:type="dxa"/>
            <w:vMerge/>
            <w:shd w:val="clear" w:color="auto" w:fill="595959" w:themeFill="text1" w:themeFillTint="A6"/>
          </w:tcPr>
          <w:p w:rsidR="00623CCD" w:rsidRPr="00E61E9A" w:rsidRDefault="00623CCD" w:rsidP="00E67FF7"/>
        </w:tc>
        <w:tc>
          <w:tcPr>
            <w:tcW w:w="2090" w:type="dxa"/>
            <w:shd w:val="clear" w:color="auto" w:fill="D9D9D9" w:themeFill="background1" w:themeFillShade="D9"/>
          </w:tcPr>
          <w:p w:rsidR="00623CCD" w:rsidRPr="00E61E9A" w:rsidRDefault="00623CCD" w:rsidP="00E67FF7">
            <w:r w:rsidRPr="00E61E9A">
              <w:t>Zeit</w:t>
            </w:r>
          </w:p>
        </w:tc>
        <w:tc>
          <w:tcPr>
            <w:tcW w:w="2090" w:type="dxa"/>
            <w:shd w:val="clear" w:color="auto" w:fill="D9D9D9" w:themeFill="background1" w:themeFillShade="D9"/>
          </w:tcPr>
          <w:p w:rsidR="00623CCD" w:rsidRPr="00E61E9A" w:rsidRDefault="00623CCD" w:rsidP="00E67FF7">
            <w:r w:rsidRPr="00E61E9A">
              <w:t>Qualität</w:t>
            </w:r>
          </w:p>
        </w:tc>
        <w:tc>
          <w:tcPr>
            <w:tcW w:w="2090" w:type="dxa"/>
            <w:shd w:val="clear" w:color="auto" w:fill="D9D9D9" w:themeFill="background1" w:themeFillShade="D9"/>
          </w:tcPr>
          <w:p w:rsidR="00623CCD" w:rsidRPr="00E61E9A" w:rsidRDefault="00623CCD" w:rsidP="00E67FF7">
            <w:r w:rsidRPr="00E61E9A">
              <w:t>Kosten</w:t>
            </w:r>
          </w:p>
        </w:tc>
      </w:tr>
      <w:tr w:rsidR="00623CCD" w:rsidTr="007C2367">
        <w:tc>
          <w:tcPr>
            <w:tcW w:w="2090" w:type="dxa"/>
            <w:shd w:val="clear" w:color="auto" w:fill="D9D9D9" w:themeFill="background1" w:themeFillShade="D9"/>
          </w:tcPr>
          <w:p w:rsidR="00623CCD" w:rsidRPr="00006BFE" w:rsidRDefault="00623CCD" w:rsidP="00E67FF7">
            <w:r w:rsidRPr="00006BFE">
              <w:t>Entwicklung</w:t>
            </w:r>
          </w:p>
        </w:tc>
        <w:tc>
          <w:tcPr>
            <w:tcW w:w="2090" w:type="dxa"/>
            <w:shd w:val="clear" w:color="auto" w:fill="FFC000"/>
          </w:tcPr>
          <w:p w:rsidR="00623CCD" w:rsidRPr="00006BFE" w:rsidRDefault="00B9579B" w:rsidP="00E67FF7">
            <w:r w:rsidRPr="00006BFE">
              <w:t>ja</w:t>
            </w:r>
          </w:p>
        </w:tc>
        <w:tc>
          <w:tcPr>
            <w:tcW w:w="2090" w:type="dxa"/>
            <w:shd w:val="clear" w:color="auto" w:fill="FFC000"/>
          </w:tcPr>
          <w:p w:rsidR="00623CCD" w:rsidRPr="00006BFE" w:rsidRDefault="00B9579B" w:rsidP="00E67FF7">
            <w:r w:rsidRPr="00006BFE">
              <w:t>ja</w:t>
            </w:r>
          </w:p>
        </w:tc>
        <w:tc>
          <w:tcPr>
            <w:tcW w:w="2090" w:type="dxa"/>
          </w:tcPr>
          <w:p w:rsidR="00623CCD" w:rsidRPr="00006BFE" w:rsidRDefault="00B9579B" w:rsidP="00E67FF7">
            <w:r w:rsidRPr="00006BFE">
              <w:t>nein</w:t>
            </w:r>
          </w:p>
        </w:tc>
      </w:tr>
      <w:tr w:rsidR="00623CCD" w:rsidTr="007C2367">
        <w:trPr>
          <w:trHeight w:val="631"/>
        </w:trPr>
        <w:tc>
          <w:tcPr>
            <w:tcW w:w="2090" w:type="dxa"/>
            <w:shd w:val="clear" w:color="auto" w:fill="D9D9D9" w:themeFill="background1" w:themeFillShade="D9"/>
          </w:tcPr>
          <w:p w:rsidR="00623CCD" w:rsidRPr="00006BFE" w:rsidRDefault="00B9579B" w:rsidP="00E67FF7">
            <w:r w:rsidRPr="00006BFE">
              <w:t>Einführung</w:t>
            </w:r>
          </w:p>
        </w:tc>
        <w:tc>
          <w:tcPr>
            <w:tcW w:w="2090" w:type="dxa"/>
            <w:shd w:val="clear" w:color="auto" w:fill="FFC000"/>
          </w:tcPr>
          <w:p w:rsidR="00623CCD" w:rsidRPr="00006BFE" w:rsidRDefault="00006BFE" w:rsidP="00E67FF7">
            <w:r w:rsidRPr="00006BFE">
              <w:t>ja</w:t>
            </w:r>
          </w:p>
        </w:tc>
        <w:tc>
          <w:tcPr>
            <w:tcW w:w="2090" w:type="dxa"/>
            <w:shd w:val="clear" w:color="auto" w:fill="FFC000"/>
          </w:tcPr>
          <w:p w:rsidR="00623CCD" w:rsidRPr="00006BFE" w:rsidRDefault="00006BFE" w:rsidP="00E67FF7">
            <w:r w:rsidRPr="00006BFE">
              <w:t>ja</w:t>
            </w:r>
          </w:p>
        </w:tc>
        <w:tc>
          <w:tcPr>
            <w:tcW w:w="2090" w:type="dxa"/>
          </w:tcPr>
          <w:p w:rsidR="00623CCD" w:rsidRPr="00006BFE" w:rsidRDefault="00006BFE" w:rsidP="00E67FF7">
            <w:r w:rsidRPr="00006BFE">
              <w:t>nein</w:t>
            </w:r>
          </w:p>
        </w:tc>
      </w:tr>
      <w:tr w:rsidR="00623CCD" w:rsidTr="007C2367">
        <w:tc>
          <w:tcPr>
            <w:tcW w:w="2090" w:type="dxa"/>
            <w:shd w:val="clear" w:color="auto" w:fill="D9D9D9" w:themeFill="background1" w:themeFillShade="D9"/>
          </w:tcPr>
          <w:p w:rsidR="00623CCD" w:rsidRPr="00534262" w:rsidRDefault="00B9579B" w:rsidP="00E67FF7">
            <w:r w:rsidRPr="00534262">
              <w:t>Wachstum</w:t>
            </w:r>
          </w:p>
        </w:tc>
        <w:tc>
          <w:tcPr>
            <w:tcW w:w="2090" w:type="dxa"/>
          </w:tcPr>
          <w:p w:rsidR="00623CCD" w:rsidRPr="00534262" w:rsidRDefault="00E61E9A" w:rsidP="00E67FF7">
            <w:r w:rsidRPr="00534262">
              <w:t>nein</w:t>
            </w:r>
          </w:p>
        </w:tc>
        <w:tc>
          <w:tcPr>
            <w:tcW w:w="2090" w:type="dxa"/>
            <w:shd w:val="clear" w:color="auto" w:fill="FFC000"/>
          </w:tcPr>
          <w:p w:rsidR="00E61E9A" w:rsidRPr="00534262" w:rsidRDefault="007C2367" w:rsidP="00E67FF7">
            <w:r>
              <w:t>j</w:t>
            </w:r>
            <w:r w:rsidR="00E61E9A" w:rsidRPr="00534262">
              <w:t>a</w:t>
            </w:r>
          </w:p>
        </w:tc>
        <w:tc>
          <w:tcPr>
            <w:tcW w:w="2090" w:type="dxa"/>
            <w:shd w:val="clear" w:color="auto" w:fill="FFC000"/>
          </w:tcPr>
          <w:p w:rsidR="00623CCD" w:rsidRPr="00534262" w:rsidRDefault="007C2367" w:rsidP="00E67FF7">
            <w:r>
              <w:t>j</w:t>
            </w:r>
            <w:r w:rsidR="00E61E9A" w:rsidRPr="00534262">
              <w:t>a</w:t>
            </w:r>
          </w:p>
        </w:tc>
      </w:tr>
      <w:tr w:rsidR="00623CCD" w:rsidTr="007C2367">
        <w:tc>
          <w:tcPr>
            <w:tcW w:w="2090" w:type="dxa"/>
            <w:shd w:val="clear" w:color="auto" w:fill="D9D9D9" w:themeFill="background1" w:themeFillShade="D9"/>
          </w:tcPr>
          <w:p w:rsidR="00623CCD" w:rsidRPr="00EF23C5" w:rsidRDefault="00B9579B" w:rsidP="00E67FF7">
            <w:r w:rsidRPr="00EF23C5">
              <w:t>Reife</w:t>
            </w:r>
          </w:p>
        </w:tc>
        <w:tc>
          <w:tcPr>
            <w:tcW w:w="2090" w:type="dxa"/>
          </w:tcPr>
          <w:p w:rsidR="00623CCD" w:rsidRPr="00EF23C5" w:rsidRDefault="007C2367" w:rsidP="00E67FF7">
            <w:r>
              <w:t>n</w:t>
            </w:r>
            <w:r w:rsidR="00E61E9A" w:rsidRPr="00EF23C5">
              <w:t>ein</w:t>
            </w:r>
          </w:p>
        </w:tc>
        <w:tc>
          <w:tcPr>
            <w:tcW w:w="2090" w:type="dxa"/>
            <w:shd w:val="clear" w:color="auto" w:fill="FFC000"/>
          </w:tcPr>
          <w:p w:rsidR="00623CCD" w:rsidRPr="00EF23C5" w:rsidRDefault="007C2367" w:rsidP="00E67FF7">
            <w:r>
              <w:t>j</w:t>
            </w:r>
            <w:r w:rsidR="00E61E9A" w:rsidRPr="00EF23C5">
              <w:t>a</w:t>
            </w:r>
          </w:p>
        </w:tc>
        <w:tc>
          <w:tcPr>
            <w:tcW w:w="2090" w:type="dxa"/>
            <w:shd w:val="clear" w:color="auto" w:fill="FFC000"/>
          </w:tcPr>
          <w:p w:rsidR="00623CCD" w:rsidRPr="00EF23C5" w:rsidRDefault="007C2367" w:rsidP="00E67FF7">
            <w:r>
              <w:t>j</w:t>
            </w:r>
            <w:r w:rsidR="00E61E9A" w:rsidRPr="00EF23C5">
              <w:t>a</w:t>
            </w:r>
          </w:p>
        </w:tc>
      </w:tr>
      <w:tr w:rsidR="00623CCD" w:rsidTr="00154BC1">
        <w:tc>
          <w:tcPr>
            <w:tcW w:w="2090" w:type="dxa"/>
            <w:shd w:val="clear" w:color="auto" w:fill="D9D9D9" w:themeFill="background1" w:themeFillShade="D9"/>
          </w:tcPr>
          <w:p w:rsidR="00623CCD" w:rsidRPr="00E04A06" w:rsidRDefault="00B9579B" w:rsidP="00E67FF7">
            <w:r w:rsidRPr="00E04A06">
              <w:t>Entsorgung</w:t>
            </w:r>
          </w:p>
        </w:tc>
        <w:tc>
          <w:tcPr>
            <w:tcW w:w="2090" w:type="dxa"/>
          </w:tcPr>
          <w:p w:rsidR="00623CCD" w:rsidRPr="00E04A06" w:rsidRDefault="00E04A06" w:rsidP="00E67FF7">
            <w:r w:rsidRPr="00E04A06">
              <w:t>n</w:t>
            </w:r>
            <w:r w:rsidR="00E61E9A" w:rsidRPr="00E04A06">
              <w:t>ein</w:t>
            </w:r>
          </w:p>
        </w:tc>
        <w:tc>
          <w:tcPr>
            <w:tcW w:w="2090" w:type="dxa"/>
            <w:shd w:val="clear" w:color="auto" w:fill="FFC000"/>
          </w:tcPr>
          <w:p w:rsidR="00623CCD" w:rsidRPr="00E04A06" w:rsidRDefault="00154BC1" w:rsidP="00E67FF7">
            <w:r>
              <w:t>ja</w:t>
            </w:r>
          </w:p>
        </w:tc>
        <w:tc>
          <w:tcPr>
            <w:tcW w:w="2090" w:type="dxa"/>
            <w:shd w:val="clear" w:color="auto" w:fill="FFC000"/>
          </w:tcPr>
          <w:p w:rsidR="00623CCD" w:rsidRPr="00E04A06" w:rsidRDefault="00E04A06" w:rsidP="00E61E9A">
            <w:pPr>
              <w:keepNext/>
            </w:pPr>
            <w:r w:rsidRPr="00E04A06">
              <w:t>j</w:t>
            </w:r>
            <w:r w:rsidR="00E61E9A" w:rsidRPr="00E04A06">
              <w:t>a</w:t>
            </w:r>
          </w:p>
        </w:tc>
      </w:tr>
    </w:tbl>
    <w:p w:rsidR="00E61E9A" w:rsidRDefault="00E61E9A" w:rsidP="00E61E9A">
      <w:pPr>
        <w:pStyle w:val="Beschriftung"/>
      </w:pPr>
      <w:bookmarkStart w:id="122" w:name="_Ref450759520"/>
      <w:bookmarkStart w:id="123" w:name="_Toc457246762"/>
      <w:r>
        <w:t xml:space="preserve">Tabelle </w:t>
      </w:r>
      <w:fldSimple w:instr=" STYLEREF 1 \s ">
        <w:r w:rsidR="00EA4433">
          <w:rPr>
            <w:noProof/>
          </w:rPr>
          <w:t>3</w:t>
        </w:r>
      </w:fldSimple>
      <w:r w:rsidR="00EA4433">
        <w:t>.</w:t>
      </w:r>
      <w:fldSimple w:instr=" SEQ Tabelle \* ARABIC \s 1 ">
        <w:r w:rsidR="00EA4433">
          <w:rPr>
            <w:noProof/>
          </w:rPr>
          <w:t>1</w:t>
        </w:r>
      </w:fldSimple>
      <w:bookmarkEnd w:id="122"/>
      <w:r>
        <w:t>: Zuordnung Risikotypen zu Produktlebenszyklusphasen</w:t>
      </w:r>
      <w:bookmarkEnd w:id="123"/>
    </w:p>
    <w:p w:rsidR="00E61E9A" w:rsidRDefault="00E61E9A" w:rsidP="00E61E9A">
      <w:pPr>
        <w:jc w:val="center"/>
      </w:pPr>
      <w:r>
        <w:t>Quelle: eigene Tabelle</w:t>
      </w:r>
    </w:p>
    <w:p w:rsidR="00ED2CC2"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p w:rsidR="00ED2CC2" w:rsidRDefault="00ED2CC2">
      <w:pPr>
        <w:spacing w:before="0" w:after="0" w:line="240" w:lineRule="auto"/>
        <w:jc w:val="left"/>
      </w:pPr>
      <w:r>
        <w:br w:type="page"/>
      </w:r>
      <w:r w:rsidR="008A1012">
        <w:rPr>
          <w:rStyle w:val="Kommentarzeichen"/>
        </w:rPr>
        <w:commentReference w:id="124"/>
      </w:r>
    </w:p>
    <w:p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rsidTr="002C090B">
        <w:trPr>
          <w:trHeight w:val="230"/>
        </w:trPr>
        <w:tc>
          <w:tcPr>
            <w:tcW w:w="2863" w:type="dxa"/>
            <w:vMerge w:val="restart"/>
            <w:shd w:val="clear" w:color="auto" w:fill="595959" w:themeFill="text1" w:themeFillTint="A6"/>
            <w:vAlign w:val="center"/>
          </w:tcPr>
          <w:p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rsidR="002C090B" w:rsidRPr="00692308" w:rsidRDefault="002C090B" w:rsidP="00692308">
            <w:pPr>
              <w:jc w:val="center"/>
              <w:rPr>
                <w:color w:val="FFFFFF" w:themeColor="background1"/>
              </w:rPr>
            </w:pPr>
            <w:r>
              <w:rPr>
                <w:color w:val="FFFFFF" w:themeColor="background1"/>
              </w:rPr>
              <w:t>Risikotyp</w:t>
            </w:r>
          </w:p>
        </w:tc>
      </w:tr>
      <w:tr w:rsidR="002C090B" w:rsidTr="002C090B">
        <w:trPr>
          <w:trHeight w:val="230"/>
        </w:trPr>
        <w:tc>
          <w:tcPr>
            <w:tcW w:w="2863" w:type="dxa"/>
            <w:vMerge/>
          </w:tcPr>
          <w:p w:rsidR="002C090B" w:rsidRDefault="002C090B" w:rsidP="00692308">
            <w:pPr>
              <w:jc w:val="left"/>
            </w:pPr>
          </w:p>
        </w:tc>
        <w:tc>
          <w:tcPr>
            <w:tcW w:w="2915" w:type="dxa"/>
            <w:shd w:val="clear" w:color="auto" w:fill="D9D9D9" w:themeFill="background1" w:themeFillShade="D9"/>
          </w:tcPr>
          <w:p w:rsidR="002C090B" w:rsidRDefault="002C090B" w:rsidP="00692308">
            <w:pPr>
              <w:jc w:val="left"/>
            </w:pPr>
            <w:r>
              <w:t>Zeit</w:t>
            </w:r>
          </w:p>
        </w:tc>
        <w:tc>
          <w:tcPr>
            <w:tcW w:w="2694" w:type="dxa"/>
            <w:shd w:val="clear" w:color="auto" w:fill="D9D9D9" w:themeFill="background1" w:themeFillShade="D9"/>
          </w:tcPr>
          <w:p w:rsidR="002C090B" w:rsidRDefault="002C090B" w:rsidP="00692308">
            <w:pPr>
              <w:jc w:val="left"/>
            </w:pPr>
            <w:r>
              <w:t>Kosten</w:t>
            </w:r>
          </w:p>
        </w:tc>
      </w:tr>
      <w:tr w:rsidR="002C090B" w:rsidTr="002C090B">
        <w:tc>
          <w:tcPr>
            <w:tcW w:w="2863" w:type="dxa"/>
            <w:shd w:val="clear" w:color="auto" w:fill="D9D9D9" w:themeFill="background1" w:themeFillShade="D9"/>
          </w:tcPr>
          <w:p w:rsidR="002C090B" w:rsidRDefault="002C090B" w:rsidP="00692308">
            <w:pPr>
              <w:jc w:val="left"/>
            </w:pPr>
            <w:r>
              <w:t>Entwicklung</w:t>
            </w:r>
          </w:p>
        </w:tc>
        <w:tc>
          <w:tcPr>
            <w:tcW w:w="2915" w:type="dxa"/>
            <w:shd w:val="clear" w:color="auto" w:fill="FFC000"/>
          </w:tcPr>
          <w:p w:rsidR="002C090B" w:rsidRDefault="002C090B" w:rsidP="00692308">
            <w:pPr>
              <w:jc w:val="left"/>
            </w:pPr>
            <w:r>
              <w:t>ja</w:t>
            </w:r>
          </w:p>
        </w:tc>
        <w:tc>
          <w:tcPr>
            <w:tcW w:w="2694" w:type="dxa"/>
          </w:tcPr>
          <w:p w:rsidR="002C090B" w:rsidRDefault="002C090B" w:rsidP="00692308">
            <w:pPr>
              <w:jc w:val="left"/>
            </w:pPr>
            <w:r>
              <w:t>nein</w:t>
            </w:r>
          </w:p>
        </w:tc>
      </w:tr>
      <w:tr w:rsidR="002C090B" w:rsidTr="002C090B">
        <w:tc>
          <w:tcPr>
            <w:tcW w:w="2863" w:type="dxa"/>
            <w:shd w:val="clear" w:color="auto" w:fill="D9D9D9" w:themeFill="background1" w:themeFillShade="D9"/>
          </w:tcPr>
          <w:p w:rsidR="002C090B" w:rsidRDefault="002C090B" w:rsidP="00692308">
            <w:pPr>
              <w:jc w:val="left"/>
            </w:pPr>
            <w:r>
              <w:t>Einführung</w:t>
            </w:r>
          </w:p>
        </w:tc>
        <w:tc>
          <w:tcPr>
            <w:tcW w:w="2915" w:type="dxa"/>
            <w:shd w:val="clear" w:color="auto" w:fill="FFC000"/>
          </w:tcPr>
          <w:p w:rsidR="002C090B" w:rsidRDefault="002C090B" w:rsidP="00692308">
            <w:pPr>
              <w:jc w:val="left"/>
            </w:pPr>
            <w:r>
              <w:t>ja</w:t>
            </w:r>
          </w:p>
        </w:tc>
        <w:tc>
          <w:tcPr>
            <w:tcW w:w="2694" w:type="dxa"/>
          </w:tcPr>
          <w:p w:rsidR="002C090B" w:rsidRDefault="002C090B" w:rsidP="00692308">
            <w:pPr>
              <w:jc w:val="left"/>
            </w:pPr>
            <w:r>
              <w:t>nein</w:t>
            </w:r>
          </w:p>
        </w:tc>
      </w:tr>
      <w:tr w:rsidR="002C090B" w:rsidTr="002C090B">
        <w:tc>
          <w:tcPr>
            <w:tcW w:w="2863" w:type="dxa"/>
            <w:shd w:val="clear" w:color="auto" w:fill="D9D9D9" w:themeFill="background1" w:themeFillShade="D9"/>
          </w:tcPr>
          <w:p w:rsidR="002C090B" w:rsidRDefault="002C090B" w:rsidP="00692308">
            <w:pPr>
              <w:jc w:val="left"/>
            </w:pPr>
            <w:r>
              <w:t>Wachstum</w:t>
            </w:r>
          </w:p>
        </w:tc>
        <w:tc>
          <w:tcPr>
            <w:tcW w:w="2915" w:type="dxa"/>
          </w:tcPr>
          <w:p w:rsidR="002C090B" w:rsidRDefault="002C090B" w:rsidP="00692308">
            <w:pPr>
              <w:jc w:val="left"/>
            </w:pPr>
            <w:r>
              <w:t>nein</w:t>
            </w:r>
          </w:p>
        </w:tc>
        <w:tc>
          <w:tcPr>
            <w:tcW w:w="2694" w:type="dxa"/>
            <w:shd w:val="clear" w:color="auto" w:fill="FFC000"/>
          </w:tcPr>
          <w:p w:rsidR="002C090B" w:rsidRDefault="002C090B" w:rsidP="00692308">
            <w:pPr>
              <w:jc w:val="left"/>
            </w:pPr>
            <w:r>
              <w:t>ja</w:t>
            </w:r>
          </w:p>
        </w:tc>
      </w:tr>
      <w:tr w:rsidR="002C090B" w:rsidTr="002C090B">
        <w:tc>
          <w:tcPr>
            <w:tcW w:w="2863" w:type="dxa"/>
            <w:shd w:val="clear" w:color="auto" w:fill="D9D9D9" w:themeFill="background1" w:themeFillShade="D9"/>
          </w:tcPr>
          <w:p w:rsidR="002C090B" w:rsidRDefault="002C090B" w:rsidP="00692308">
            <w:pPr>
              <w:jc w:val="left"/>
            </w:pPr>
            <w:r>
              <w:t>Reife</w:t>
            </w:r>
          </w:p>
        </w:tc>
        <w:tc>
          <w:tcPr>
            <w:tcW w:w="2915" w:type="dxa"/>
          </w:tcPr>
          <w:p w:rsidR="002C090B" w:rsidRDefault="002C090B" w:rsidP="00692308">
            <w:pPr>
              <w:jc w:val="left"/>
            </w:pPr>
            <w:r>
              <w:t>nein</w:t>
            </w:r>
          </w:p>
        </w:tc>
        <w:tc>
          <w:tcPr>
            <w:tcW w:w="2694" w:type="dxa"/>
            <w:shd w:val="clear" w:color="auto" w:fill="FFC000"/>
          </w:tcPr>
          <w:p w:rsidR="002C090B" w:rsidRDefault="002C090B" w:rsidP="00692308">
            <w:pPr>
              <w:jc w:val="left"/>
            </w:pPr>
            <w:r>
              <w:t>ja</w:t>
            </w:r>
          </w:p>
        </w:tc>
      </w:tr>
      <w:tr w:rsidR="002C090B" w:rsidTr="002C090B">
        <w:tc>
          <w:tcPr>
            <w:tcW w:w="2863" w:type="dxa"/>
            <w:shd w:val="clear" w:color="auto" w:fill="D9D9D9" w:themeFill="background1" w:themeFillShade="D9"/>
          </w:tcPr>
          <w:p w:rsidR="002C090B" w:rsidRDefault="002C090B" w:rsidP="00692308">
            <w:pPr>
              <w:jc w:val="left"/>
            </w:pPr>
            <w:r>
              <w:t>Entsorgung</w:t>
            </w:r>
          </w:p>
        </w:tc>
        <w:tc>
          <w:tcPr>
            <w:tcW w:w="2915" w:type="dxa"/>
          </w:tcPr>
          <w:p w:rsidR="002C090B" w:rsidRDefault="002C090B" w:rsidP="00692308">
            <w:pPr>
              <w:jc w:val="left"/>
            </w:pPr>
            <w:r>
              <w:t>nein</w:t>
            </w:r>
          </w:p>
        </w:tc>
        <w:tc>
          <w:tcPr>
            <w:tcW w:w="2694" w:type="dxa"/>
            <w:shd w:val="clear" w:color="auto" w:fill="FFC000"/>
          </w:tcPr>
          <w:p w:rsidR="002C090B" w:rsidRDefault="002C090B" w:rsidP="00A5132D">
            <w:pPr>
              <w:keepNext/>
              <w:jc w:val="left"/>
            </w:pPr>
            <w:r>
              <w:t>ja</w:t>
            </w:r>
          </w:p>
        </w:tc>
      </w:tr>
    </w:tbl>
    <w:p w:rsidR="00692308" w:rsidRDefault="00A5132D" w:rsidP="00A5132D">
      <w:pPr>
        <w:pStyle w:val="Beschriftung"/>
      </w:pPr>
      <w:bookmarkStart w:id="125" w:name="_Ref450760245"/>
      <w:bookmarkStart w:id="126" w:name="_Ref455661998"/>
      <w:bookmarkStart w:id="127" w:name="_Toc457246763"/>
      <w:r>
        <w:t xml:space="preserve">Tabelle </w:t>
      </w:r>
      <w:fldSimple w:instr=" STYLEREF 1 \s ">
        <w:r w:rsidR="00EA4433">
          <w:rPr>
            <w:noProof/>
          </w:rPr>
          <w:t>3</w:t>
        </w:r>
      </w:fldSimple>
      <w:r w:rsidR="00EA4433">
        <w:t>.</w:t>
      </w:r>
      <w:fldSimple w:instr=" SEQ Tabelle \* ARABIC \s 1 ">
        <w:r w:rsidR="00EA4433">
          <w:rPr>
            <w:noProof/>
          </w:rPr>
          <w:t>2</w:t>
        </w:r>
      </w:fldSimple>
      <w:bookmarkEnd w:id="125"/>
      <w:r>
        <w:t xml:space="preserve">: </w:t>
      </w:r>
      <w:r w:rsidR="002C090B">
        <w:t xml:space="preserve">Reduzierte </w:t>
      </w:r>
      <w:r>
        <w:t xml:space="preserve">Zuordnung </w:t>
      </w:r>
      <w:r w:rsidR="002C090B">
        <w:t xml:space="preserve">Risikotypen zu </w:t>
      </w:r>
      <w:r>
        <w:t>Produktlebenszyklu</w:t>
      </w:r>
      <w:r>
        <w:t>s</w:t>
      </w:r>
      <w:r>
        <w:t>phasen</w:t>
      </w:r>
      <w:bookmarkEnd w:id="126"/>
      <w:bookmarkEnd w:id="127"/>
    </w:p>
    <w:p w:rsidR="00A5132D" w:rsidRDefault="00A5132D" w:rsidP="00A5132D">
      <w:pPr>
        <w:jc w:val="center"/>
      </w:pPr>
      <w:r>
        <w:t>Quelle: eigene Tabelle</w:t>
      </w:r>
    </w:p>
    <w:p w:rsidR="00606248" w:rsidRDefault="00606248" w:rsidP="00606248">
      <w:pPr>
        <w:jc w:val="left"/>
      </w:pPr>
      <w:r>
        <w:t>Als Basis für die Ableitung der Standardtypen in Kapitel 5 erfolgt eine kurze Z</w:t>
      </w:r>
      <w:r>
        <w:t>u</w:t>
      </w:r>
      <w:r>
        <w:t>sammenfassung der Risikotypen „Zeit“ und „Kosten“.</w:t>
      </w:r>
    </w:p>
    <w:p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Wichtig sind dabei vor allem die Prozesse, Dienste und Werkzeuge, welche zur Veröffentlichung von neuen Releases hera</w:t>
      </w:r>
      <w:r w:rsidR="0012339D">
        <w:t>n</w:t>
      </w:r>
      <w:r w:rsidR="0012339D">
        <w:t>gezogen werden, da Sie den Zeitpunkt der Veröffentlichung maßgeblich beei</w:t>
      </w:r>
      <w:r w:rsidR="0012339D">
        <w:t>n</w:t>
      </w:r>
      <w:r w:rsidR="0012339D">
        <w:t xml:space="preserve">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 xml:space="preserve">r Gewinn optimiert </w:t>
      </w:r>
      <w:proofErr w:type="gramStart"/>
      <w:r w:rsidR="00002EBB">
        <w:t>werden</w:t>
      </w:r>
      <w:proofErr w:type="gramEnd"/>
      <w:r w:rsidR="00002EBB">
        <w:t xml:space="preserve">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Nicht unbedingt notwendige Ausgaben oder wenig erfolgreiche Maßnahme sind im Sinne der Ko</w:t>
      </w:r>
      <w:r>
        <w:t>s</w:t>
      </w:r>
      <w:r>
        <w:t xml:space="preserve">tensenkung zu vermeiden (vgl. Kapitel </w:t>
      </w:r>
      <w:r>
        <w:fldChar w:fldCharType="begin"/>
      </w:r>
      <w:r>
        <w:instrText xml:space="preserve"> REF _Ref455738900 \r \h </w:instrText>
      </w:r>
      <w:r>
        <w:fldChar w:fldCharType="separate"/>
      </w:r>
      <w:r>
        <w:t>3.5</w:t>
      </w:r>
      <w:r>
        <w:fldChar w:fldCharType="end"/>
      </w:r>
      <w:r>
        <w:t>).</w:t>
      </w:r>
    </w:p>
    <w:p w:rsidR="00723DE4" w:rsidRPr="00A5132D" w:rsidRDefault="00633F9A" w:rsidP="00606248">
      <w:pPr>
        <w:jc w:val="left"/>
      </w:pPr>
      <w:r>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rsidR="00461FAA" w:rsidRDefault="0042751A" w:rsidP="00E67FF7">
      <w:pPr>
        <w:pStyle w:val="berschrift1"/>
      </w:pPr>
      <w:bookmarkStart w:id="128" w:name="_Ref456957100"/>
      <w:bookmarkStart w:id="129" w:name="_Toc457246791"/>
      <w:r>
        <w:t>Faktoren</w:t>
      </w:r>
      <w:r w:rsidR="00461FAA">
        <w:t xml:space="preserve"> des </w:t>
      </w:r>
      <w:r w:rsidR="00803CAA">
        <w:t>Release-Management</w:t>
      </w:r>
      <w:r w:rsidR="00461FAA">
        <w:t>s zum Umgang mit Risiken</w:t>
      </w:r>
      <w:bookmarkEnd w:id="128"/>
      <w:bookmarkEnd w:id="129"/>
    </w:p>
    <w:p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130"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Eine detaillierte Vo</w:t>
      </w:r>
      <w:r w:rsidR="00BE5B1B">
        <w:t>r</w:t>
      </w:r>
      <w:r w:rsidR="00BE5B1B">
        <w:t xml:space="preserve">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rsidR="00461FAA" w:rsidRDefault="00BE5B1B" w:rsidP="00E67FF7">
      <w:pPr>
        <w:pStyle w:val="berschrift2"/>
      </w:pPr>
      <w:bookmarkStart w:id="131" w:name="_Ref446517322"/>
      <w:bookmarkStart w:id="132" w:name="_Toc457246792"/>
      <w:bookmarkEnd w:id="130"/>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131"/>
      <w:bookmarkEnd w:id="132"/>
      <w:r>
        <w:rPr>
          <w:rStyle w:val="Kommentarzeichen"/>
          <w:b w:val="0"/>
          <w:kern w:val="0"/>
        </w:rPr>
        <w:t xml:space="preserve"> </w:t>
      </w:r>
    </w:p>
    <w:p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w:t>
      </w:r>
      <w:r w:rsidR="009344EF">
        <w:t>e</w:t>
      </w:r>
      <w:r w:rsidR="009344EF">
        <w:t>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w:t>
      </w:r>
      <w:r w:rsidR="009344EF">
        <w:t>r</w:t>
      </w:r>
      <w:r w:rsidR="009344EF">
        <w:t>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rsidR="00BE5B1B" w:rsidRPr="004E72CB" w:rsidRDefault="003E0117" w:rsidP="003E0117">
      <w:pPr>
        <w:pStyle w:val="Listenabsatz"/>
        <w:numPr>
          <w:ilvl w:val="0"/>
          <w:numId w:val="28"/>
        </w:numPr>
      </w:pPr>
      <w:r w:rsidRPr="004E72CB">
        <w:t>Namens- und Identifizierungskonventionen</w:t>
      </w:r>
    </w:p>
    <w:p w:rsidR="003E0117" w:rsidRPr="004E72CB" w:rsidRDefault="003E0117" w:rsidP="003E0117">
      <w:pPr>
        <w:pStyle w:val="Listenabsatz"/>
        <w:numPr>
          <w:ilvl w:val="0"/>
          <w:numId w:val="28"/>
        </w:numPr>
      </w:pPr>
      <w:r w:rsidRPr="004E72CB">
        <w:t>Rollen und Zuständigkeiten für die einzelnen Release-Phasen</w:t>
      </w:r>
    </w:p>
    <w:p w:rsidR="003E0117" w:rsidRPr="004E72CB" w:rsidRDefault="003E0117" w:rsidP="003E0117">
      <w:pPr>
        <w:pStyle w:val="Listenabsatz"/>
        <w:numPr>
          <w:ilvl w:val="0"/>
          <w:numId w:val="28"/>
        </w:numPr>
      </w:pPr>
      <w:r w:rsidRPr="004E72CB">
        <w:t>Nutzung von Medienbibliotheken</w:t>
      </w:r>
    </w:p>
    <w:p w:rsidR="003E0117" w:rsidRPr="004E72CB" w:rsidRDefault="003E0117" w:rsidP="003E0117">
      <w:pPr>
        <w:pStyle w:val="Listenabsatz"/>
        <w:numPr>
          <w:ilvl w:val="0"/>
          <w:numId w:val="28"/>
        </w:numPr>
      </w:pPr>
      <w:r w:rsidRPr="004E72CB">
        <w:t>Release-Zyklen</w:t>
      </w:r>
    </w:p>
    <w:p w:rsidR="003E0117" w:rsidRPr="004E72CB" w:rsidRDefault="003E0117" w:rsidP="003E0117">
      <w:pPr>
        <w:pStyle w:val="Listenabsatz"/>
        <w:numPr>
          <w:ilvl w:val="0"/>
          <w:numId w:val="28"/>
        </w:numPr>
      </w:pPr>
      <w:r w:rsidRPr="004E72CB">
        <w:t>Methode zur Release-Bündelung</w:t>
      </w:r>
    </w:p>
    <w:p w:rsidR="003E0117" w:rsidRPr="004E72CB" w:rsidRDefault="00645DA8" w:rsidP="003E0117">
      <w:pPr>
        <w:pStyle w:val="Listenabsatz"/>
        <w:numPr>
          <w:ilvl w:val="0"/>
          <w:numId w:val="28"/>
        </w:numPr>
      </w:pPr>
      <w:r w:rsidRPr="004E72CB">
        <w:t>Automatisierungsmechanismen</w:t>
      </w:r>
    </w:p>
    <w:p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rsidR="003E0117" w:rsidRPr="004E72CB" w:rsidRDefault="003E0117" w:rsidP="003E0117">
      <w:pPr>
        <w:pStyle w:val="Listenabsatz"/>
        <w:numPr>
          <w:ilvl w:val="0"/>
          <w:numId w:val="28"/>
        </w:numPr>
      </w:pPr>
      <w:r w:rsidRPr="004E72CB">
        <w:t>Kriterien und Berechtigungen für die Freigabe in spezifische Umgebungen</w:t>
      </w:r>
    </w:p>
    <w:p w:rsidR="003E0117" w:rsidRDefault="003E0117" w:rsidP="003E0117">
      <w:pPr>
        <w:pStyle w:val="Listenabsatz"/>
        <w:numPr>
          <w:ilvl w:val="0"/>
          <w:numId w:val="28"/>
        </w:numPr>
      </w:pPr>
      <w:r w:rsidRPr="004E72CB">
        <w:t>Kriterien für den Abschluss der Beobachtungsphase</w:t>
      </w:r>
    </w:p>
    <w:p w:rsidR="00037301" w:rsidRDefault="00AD0A40" w:rsidP="003E0117">
      <w:r>
        <w:t>Un</w:t>
      </w:r>
      <w:r w:rsidR="001B2E93">
        <w:t>abhängig vom Risikotyp</w:t>
      </w:r>
      <w:r>
        <w:t xml:space="preserve"> ist es notwendig</w:t>
      </w:r>
      <w:ins w:id="133" w:author="Kerstin Bartsch" w:date="2016-07-27T20:33:00Z">
        <w:r w:rsidR="00C02BB7">
          <w:t>,</w:t>
        </w:r>
      </w:ins>
      <w:r>
        <w:t xml:space="preserve"> gewisse </w:t>
      </w:r>
      <w:r w:rsidRPr="00326537">
        <w:rPr>
          <w:b/>
        </w:rPr>
        <w:t>Namens- und Identif</w:t>
      </w:r>
      <w:r w:rsidRPr="00326537">
        <w:rPr>
          <w:b/>
        </w:rPr>
        <w:t>i</w:t>
      </w:r>
      <w:r w:rsidRPr="00326537">
        <w:rPr>
          <w:b/>
        </w:rPr>
        <w:t>zierungskonventionen</w:t>
      </w:r>
      <w:r>
        <w:t xml:space="preserve"> einzuhalten, um </w:t>
      </w:r>
      <w:r w:rsidR="00312900">
        <w:t>einen eindeutigen Bezug zum Ä</w:t>
      </w:r>
      <w:r>
        <w:t>nd</w:t>
      </w:r>
      <w:r>
        <w:t>e</w:t>
      </w:r>
      <w:r>
        <w:t>rung</w:t>
      </w:r>
      <w:r>
        <w:t>s</w:t>
      </w:r>
      <w:r>
        <w:t xml:space="preserve">vorhaben innerhalb der Organisation sicherzustellen und Missverständnisse zu vermeiden. Dieser Sachverhalt gilt ebenfalls für die </w:t>
      </w:r>
      <w:r w:rsidR="00326537">
        <w:t xml:space="preserve">Vorschriften zur </w:t>
      </w:r>
      <w:proofErr w:type="spellStart"/>
      <w:r w:rsidR="00326537" w:rsidRPr="00326537">
        <w:rPr>
          <w:b/>
        </w:rPr>
        <w:t>Versi</w:t>
      </w:r>
      <w:r w:rsidR="00326537" w:rsidRPr="00326537">
        <w:rPr>
          <w:b/>
        </w:rPr>
        <w:t>o</w:t>
      </w:r>
      <w:r w:rsidR="00326537" w:rsidRPr="00326537">
        <w:rPr>
          <w:b/>
        </w:rPr>
        <w:t>nierung</w:t>
      </w:r>
      <w:proofErr w:type="spellEnd"/>
      <w:r w:rsidR="00326537">
        <w:t>. Damit nicht nur der Name und die Version eines Releases eindeutig sind, sondern auch der Ablageort, auf denen verschiedene Personen wie Entwic</w:t>
      </w:r>
      <w:r w:rsidR="00326537">
        <w:t>k</w:t>
      </w:r>
      <w:r w:rsidR="00326537">
        <w:t xml:space="preserve">ler, Tester und </w:t>
      </w:r>
      <w:commentRangeStart w:id="134"/>
      <w:ins w:id="135" w:author="Kerstin Bartsch" w:date="2016-07-27T20:39:00Z">
        <w:r w:rsidR="00C02BB7">
          <w:t>a</w:t>
        </w:r>
      </w:ins>
      <w:del w:id="136" w:author="Kerstin Bartsch" w:date="2016-07-27T20:39:00Z">
        <w:r w:rsidR="00326537" w:rsidDel="00C02BB7">
          <w:delText>A</w:delText>
        </w:r>
      </w:del>
      <w:r w:rsidR="00326537">
        <w:t>ndere</w:t>
      </w:r>
      <w:commentRangeEnd w:id="134"/>
      <w:r w:rsidR="00C02BB7">
        <w:rPr>
          <w:rStyle w:val="Kommentarzeichen"/>
        </w:rPr>
        <w:commentReference w:id="134"/>
      </w:r>
      <w:r w:rsidR="00326537">
        <w:t xml:space="preserve"> zugreifen müssen, empfiehlt sich die </w:t>
      </w:r>
      <w:r w:rsidR="0048741D">
        <w:t xml:space="preserve">allgemeine </w:t>
      </w:r>
      <w:r w:rsidR="00326537">
        <w:t>Nu</w:t>
      </w:r>
      <w:r w:rsidR="00326537">
        <w:t>t</w:t>
      </w:r>
      <w:r w:rsidR="00326537">
        <w:t xml:space="preserve">zung von zentralen </w:t>
      </w:r>
      <w:r w:rsidR="00326537" w:rsidRPr="00326537">
        <w:rPr>
          <w:b/>
        </w:rPr>
        <w:t>Medienbibliotheken</w:t>
      </w:r>
      <w:r w:rsidR="00326537">
        <w:t>. Die Verwendung der genannten Rich</w:t>
      </w:r>
      <w:r w:rsidR="00326537">
        <w:t>t</w:t>
      </w:r>
      <w:r w:rsidR="00326537">
        <w:t>linien behandelt Risiken allgemeiner Natur, aber nicht die s</w:t>
      </w:r>
      <w:r w:rsidR="001B2E93">
        <w:t>pezifisch genannten Risik</w:t>
      </w:r>
      <w:r w:rsidR="001B2E93">
        <w:t>o</w:t>
      </w:r>
      <w:r w:rsidR="001B2E93">
        <w:t>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w:t>
      </w:r>
      <w:r w:rsidR="00037301">
        <w:t>t</w:t>
      </w:r>
      <w:r w:rsidR="00037301">
        <w: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w:t>
      </w:r>
      <w:r w:rsidR="002A14CE">
        <w:t>z</w:t>
      </w:r>
      <w:r w:rsidR="002A14CE">
        <w:t>ten Anforderungen und desto später kann das Feedback der Endkunden eing</w:t>
      </w:r>
      <w:r w:rsidR="002A14CE">
        <w:t>e</w:t>
      </w:r>
      <w:r w:rsidR="002A14CE">
        <w:t>holt</w:t>
      </w:r>
      <w:del w:id="137" w:author="Kerstin Bartsch" w:date="2016-07-27T21:19:00Z">
        <w:r w:rsidR="002A14CE" w:rsidDel="006E1826">
          <w:delText>en</w:delText>
        </w:r>
      </w:del>
      <w:r w:rsidR="002A14CE">
        <w:t xml:space="preserve"> werden</w:t>
      </w:r>
      <w:r w:rsidR="00D83F8A">
        <w:t xml:space="preserve"> – das Risiko einer Fehlentwicklung steigt</w:t>
      </w:r>
      <w:r w:rsidR="002A14CE">
        <w:t xml:space="preserve"> (vgl. Kapitel 2.1).</w:t>
      </w:r>
      <w:r w:rsidR="00D83F8A">
        <w:t xml:space="preserve"> </w:t>
      </w:r>
      <w:r w:rsidR="008D3E9B">
        <w:t>Auch d</w:t>
      </w:r>
      <w:ins w:id="138" w:author="Kerstin Bartsch" w:date="2016-07-27T21:22:00Z">
        <w:r w:rsidR="006E1826">
          <w:t>er</w:t>
        </w:r>
      </w:ins>
      <w:del w:id="139" w:author="Kerstin Bartsch" w:date="2016-07-27T21:22:00Z">
        <w:r w:rsidR="008D3E9B" w:rsidDel="006E1826">
          <w:delText>ie</w:delText>
        </w:r>
      </w:del>
      <w:r w:rsidR="008D3E9B">
        <w:t xml:space="preserve"> </w:t>
      </w:r>
      <w:ins w:id="140" w:author="Kerstin Bartsch" w:date="2016-07-27T21:22:00Z">
        <w:r w:rsidR="006E1826">
          <w:t>Zeitpunkt</w:t>
        </w:r>
      </w:ins>
      <w:del w:id="141" w:author="Kerstin Bartsch" w:date="2016-07-27T21:22:00Z">
        <w:r w:rsidR="008D3E9B" w:rsidDel="006E1826">
          <w:delText>Dauer</w:delText>
        </w:r>
      </w:del>
      <w:ins w:id="142" w:author="Kerstin Bartsch" w:date="2016-07-27T20:41:00Z">
        <w:r w:rsidR="00C02BB7">
          <w:t>,</w:t>
        </w:r>
      </w:ins>
      <w:r w:rsidR="008D3E9B">
        <w:t xml:space="preserve"> bis eine notwendige Fehlerbehebung zur Verfügung g</w:t>
      </w:r>
      <w:r w:rsidR="008D3E9B">
        <w:t>e</w:t>
      </w:r>
      <w:r w:rsidR="008D3E9B">
        <w:t>stellt werden kann</w:t>
      </w:r>
      <w:ins w:id="143" w:author="Kerstin Bartsch" w:date="2016-07-27T20:41:00Z">
        <w:r w:rsidR="00C02BB7">
          <w:t>,</w:t>
        </w:r>
      </w:ins>
      <w:r w:rsidR="008D3E9B">
        <w:t xml:space="preserve"> </w:t>
      </w:r>
      <w:proofErr w:type="spellStart"/>
      <w:ins w:id="144" w:author="Kerstin Bartsch" w:date="2016-07-27T21:22:00Z">
        <w:r w:rsidR="006E1826">
          <w:t>verängert</w:t>
        </w:r>
        <w:proofErr w:type="spellEnd"/>
        <w:r w:rsidR="006E1826">
          <w:t xml:space="preserve"> sich</w:t>
        </w:r>
      </w:ins>
      <w:del w:id="145" w:author="Kerstin Bartsch" w:date="2016-07-27T21:22:00Z">
        <w:r w:rsidR="007610A0" w:rsidDel="006E1826">
          <w:delText>steigt</w:delText>
        </w:r>
      </w:del>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w:t>
      </w:r>
      <w:r w:rsidR="007610A0">
        <w:t>n</w:t>
      </w:r>
      <w:r w:rsidR="007610A0">
        <w:t>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w:t>
      </w:r>
      <w:ins w:id="146" w:author="Kerstin Bartsch" w:date="2016-07-27T21:23:00Z">
        <w:r w:rsidR="006E1826">
          <w:t>,</w:t>
        </w:r>
      </w:ins>
      <w:r w:rsidR="00002EBB">
        <w:t xml:space="preserve"> steigen</w:t>
      </w:r>
      <w:r w:rsidR="007610A0">
        <w:t xml:space="preserve"> aufgrund der größ</w:t>
      </w:r>
      <w:r w:rsidR="007610A0">
        <w:t>e</w:t>
      </w:r>
      <w:r w:rsidR="007610A0">
        <w:t>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w:t>
      </w:r>
      <w:r w:rsidR="0048741D">
        <w:t>r</w:t>
      </w:r>
      <w:r w:rsidR="0048741D">
        <w:t>öffentlich</w:t>
      </w:r>
      <w:ins w:id="147" w:author="Kerstin Bartsch" w:date="2016-07-27T20:42:00Z">
        <w:r w:rsidR="00C02BB7">
          <w:t>t</w:t>
        </w:r>
      </w:ins>
      <w:r w:rsidR="0048741D">
        <w:t xml:space="preserve"> wird</w:t>
      </w:r>
      <w:r w:rsidR="00326537">
        <w:t>. Au</w:t>
      </w:r>
      <w:r w:rsidR="00326537">
        <w:t>f</w:t>
      </w:r>
      <w:r w:rsidR="00326537">
        <w:t>grund des direkten Zusammenhangs zwischen dem Release-Zyklus und der Release-Bündelung, wird die Bündelung als Nebeneffekt anges</w:t>
      </w:r>
      <w:r w:rsidR="00326537">
        <w:t>e</w:t>
      </w:r>
      <w:r w:rsidR="00326537">
        <w:t xml:space="preserv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w:t>
      </w:r>
      <w:r w:rsidR="008D3E9B">
        <w:t>s</w:t>
      </w:r>
      <w:r w:rsidR="008D3E9B">
        <w:t>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w:t>
      </w:r>
      <w:r w:rsidR="008D3E9B">
        <w:t>g</w:t>
      </w:r>
      <w:r w:rsidR="008D3E9B">
        <w:t>ten Personen an den Prüfungen und Freigaben steigt die Dauer bis zur Freigabe aufgrund von Wartezeiten, in denen niemand aktiv daran arbeitet</w:t>
      </w:r>
      <w:r w:rsidR="00EA2F6B">
        <w:t>. Typische</w:t>
      </w:r>
      <w:r w:rsidR="00EA2F6B">
        <w:t>r</w:t>
      </w:r>
      <w:r w:rsidR="00EA2F6B">
        <w:t>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w:t>
      </w:r>
      <w:r w:rsidR="00AD3CB4">
        <w:t>vice</w:t>
      </w:r>
      <w:del w:id="148" w:author="Kerstin Bartsch" w:date="2016-07-27T21:24:00Z">
        <w:r w:rsidR="00AD3CB4" w:rsidDel="00E33DEB">
          <w:delText>s</w:delText>
        </w:r>
      </w:del>
      <w:r w:rsidR="00AD3CB4">
        <w:t xml:space="preserve"> b</w:t>
      </w:r>
      <w:r w:rsidR="00AD3CB4">
        <w:t>e</w:t>
      </w:r>
      <w:r w:rsidR="00AD3CB4">
        <w:t>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w:t>
      </w:r>
      <w:r w:rsidR="00AD3CB4">
        <w:t>s</w:t>
      </w:r>
      <w:r w:rsidR="00AD3CB4">
        <w:t>se Einarbe</w:t>
      </w:r>
      <w:r w:rsidR="00AD3CB4">
        <w:t>i</w:t>
      </w:r>
      <w:r w:rsidR="00AD3CB4">
        <w:t>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Motivation und Leistung der Mitarbeiter</w:t>
      </w:r>
      <w:del w:id="149" w:author="Kerstin Bartsch" w:date="2016-07-27T20:47:00Z">
        <w:r w:rsidR="005240C6" w:rsidDel="00785831">
          <w:delText>,</w:delText>
        </w:r>
      </w:del>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w:t>
      </w:r>
      <w:r w:rsidR="00AD3CB4">
        <w:t>n</w:t>
      </w:r>
      <w:r w:rsidR="00AD3CB4">
        <w:t>trennung kann im Sinne der Qualität aber auch sinnvoll sein, vor allem wenn die Veran</w:t>
      </w:r>
      <w:r w:rsidR="00AD3CB4">
        <w:t>t</w:t>
      </w:r>
      <w:r w:rsidR="00AD3CB4">
        <w:t>wortung mit dem R</w:t>
      </w:r>
      <w:r w:rsidR="00C61B91">
        <w:t xml:space="preserve">elease von einer Abteilung zu einer </w:t>
      </w:r>
      <w:r w:rsidR="00F337AA">
        <w:t>anderen</w:t>
      </w:r>
      <w:r w:rsidR="00AD3CB4">
        <w:t xml:space="preserve"> wechselt</w:t>
      </w:r>
      <w:r w:rsidR="00C61B91">
        <w:t>. Über eine zusätzlich</w:t>
      </w:r>
      <w:ins w:id="150" w:author="Kerstin Bartsch" w:date="2016-07-27T21:25:00Z">
        <w:r w:rsidR="00E33DEB">
          <w:t>e</w:t>
        </w:r>
      </w:ins>
      <w:r w:rsidR="00C61B91">
        <w:t xml:space="preserve"> Prüfung</w:t>
      </w:r>
      <w:del w:id="151" w:author="Kerstin Bartsch" w:date="2016-07-27T20:47:00Z">
        <w:r w:rsidR="00C61B91" w:rsidDel="00785831">
          <w:delText>,</w:delText>
        </w:r>
      </w:del>
      <w:r w:rsidR="00C61B91">
        <w:t xml:space="preserve"> kann dann sichergestellt werden,</w:t>
      </w:r>
      <w:r w:rsidR="00AD3CB4">
        <w:t xml:space="preserve"> dass die Anforderungen der übernehmenden Abteilung eingehalten werden. </w:t>
      </w:r>
      <w:ins w:id="152" w:author="Kerstin Bartsch" w:date="2016-07-27T20:48:00Z">
        <w:r w:rsidR="00785831">
          <w:t>Deshal</w:t>
        </w:r>
        <w:r w:rsidR="00785831">
          <w:t>b</w:t>
        </w:r>
      </w:ins>
      <w:del w:id="153" w:author="Kerstin Bartsch" w:date="2016-07-27T20:48:00Z">
        <w:r w:rsidR="00C61B91" w:rsidDel="00785831">
          <w:delText>Daher</w:delText>
        </w:r>
      </w:del>
      <w:r w:rsidR="00C61B91">
        <w:t xml:space="preserve"> ist</w:t>
      </w:r>
      <w:r w:rsidR="00EA2F6B">
        <w:t xml:space="preserve"> </w:t>
      </w:r>
      <w:r w:rsidR="00C61B91">
        <w:t xml:space="preserve">der </w:t>
      </w:r>
      <w:r w:rsidR="00EA2F6B">
        <w:t>Fa</w:t>
      </w:r>
      <w:r w:rsidR="00EA2F6B">
        <w:t>k</w:t>
      </w:r>
      <w:r w:rsidR="00EA2F6B">
        <w:t>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w:t>
      </w:r>
      <w:r w:rsidR="00037301">
        <w:t>r</w:t>
      </w:r>
      <w:r w:rsidR="00037301">
        <w:t>cierung der Einhaltung von Qualitätskriterien, z. B. durch den zwingenden Nac</w:t>
      </w:r>
      <w:r w:rsidR="00037301">
        <w:t>h</w:t>
      </w:r>
      <w:r w:rsidR="00037301">
        <w:t>weis von Testergebnissen, stellt sicher, dass kein Release unterhalb des definie</w:t>
      </w:r>
      <w:r w:rsidR="00037301">
        <w:t>r</w:t>
      </w:r>
      <w:r w:rsidR="00037301">
        <w:t xml:space="preserve">ten Qualitätsniveaus veröffentlicht wird. Eine </w:t>
      </w:r>
      <w:commentRangeStart w:id="154"/>
      <w:r w:rsidR="00037301">
        <w:t>Ausnahme</w:t>
      </w:r>
      <w:commentRangeEnd w:id="154"/>
      <w:r w:rsidR="00785831">
        <w:rPr>
          <w:rStyle w:val="Kommentarzeichen"/>
        </w:rPr>
        <w:commentReference w:id="154"/>
      </w:r>
      <w:r w:rsidR="00037301">
        <w:t xml:space="preserv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w:t>
      </w:r>
      <w:r w:rsidR="00FB54F6">
        <w:t>k</w:t>
      </w:r>
      <w:r w:rsidR="00FB54F6">
        <w:t>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w:t>
      </w:r>
      <w:r w:rsidR="00645DA8" w:rsidRPr="00EA2F6B">
        <w:rPr>
          <w:b/>
        </w:rPr>
        <w:t>e</w:t>
      </w:r>
      <w:r w:rsidR="00645DA8" w:rsidRPr="00EA2F6B">
        <w:rPr>
          <w:b/>
        </w:rPr>
        <w:t>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eng mit dem Release-Zyklus in Verbindung, denn bei einer kurzen Durc</w:t>
      </w:r>
      <w:r w:rsidR="00645DA8">
        <w:t>h</w:t>
      </w:r>
      <w:r w:rsidR="00645DA8">
        <w:t xml:space="preserve">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w:t>
      </w:r>
      <w:r w:rsidR="007610A0">
        <w:t>e</w:t>
      </w:r>
      <w:r w:rsidR="007610A0">
        <w:t>leases mit</w:t>
      </w:r>
      <w:r w:rsidR="00312900">
        <w:t xml:space="preserve"> größerem Ä</w:t>
      </w:r>
      <w:r w:rsidR="00645DA8">
        <w:t xml:space="preserve">nderungsumfang und </w:t>
      </w:r>
      <w:ins w:id="155" w:author="Kerstin Bartsch" w:date="2016-07-27T20:57:00Z">
        <w:r w:rsidR="00A940B1">
          <w:t xml:space="preserve">dem </w:t>
        </w:r>
      </w:ins>
      <w:r w:rsidR="00645DA8">
        <w:t>daraus resultierenden größeren Anpa</w:t>
      </w:r>
      <w:r w:rsidR="00645DA8">
        <w:t>s</w:t>
      </w:r>
      <w:r w:rsidR="00645DA8">
        <w:t>sungsbedarf</w:t>
      </w:r>
      <w:del w:id="156" w:author="Kerstin Bartsch" w:date="2016-07-27T20:57:00Z">
        <w:r w:rsidR="00645DA8" w:rsidDel="00A940B1">
          <w:delText>en</w:delText>
        </w:r>
      </w:del>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so</w:t>
      </w:r>
      <w:r w:rsidR="00EA2F6B">
        <w:t>n</w:t>
      </w:r>
      <w:r w:rsidR="00EA2F6B">
        <w:t xml:space="preserve">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w:t>
      </w:r>
      <w:r w:rsidR="00FB54F6">
        <w:t>e</w:t>
      </w:r>
      <w:r w:rsidR="00FB54F6">
        <w:t xml:space="preserv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rsidR="00ED2CC2" w:rsidRDefault="00ED2CC2">
      <w:pPr>
        <w:spacing w:before="0" w:after="0" w:line="240" w:lineRule="auto"/>
        <w:jc w:val="left"/>
        <w:rPr>
          <w:b/>
          <w:kern w:val="32"/>
          <w:sz w:val="28"/>
        </w:rPr>
      </w:pPr>
      <w:bookmarkStart w:id="157" w:name="_Ref450406185"/>
      <w:bookmarkStart w:id="158" w:name="_Ref450406361"/>
      <w:bookmarkStart w:id="159" w:name="_Ref450406746"/>
      <w:bookmarkStart w:id="160" w:name="_Ref450484385"/>
      <w:bookmarkStart w:id="161" w:name="_Ref450484394"/>
      <w:r>
        <w:br w:type="page"/>
      </w:r>
    </w:p>
    <w:p w:rsidR="00B47F0C" w:rsidRDefault="005E2E45" w:rsidP="00E67FF7">
      <w:pPr>
        <w:pStyle w:val="berschrift2"/>
      </w:pPr>
      <w:bookmarkStart w:id="162" w:name="_Toc457246793"/>
      <w:r w:rsidRPr="005E2E45">
        <w:t>Change Management</w:t>
      </w:r>
      <w:bookmarkEnd w:id="157"/>
      <w:bookmarkEnd w:id="158"/>
      <w:bookmarkEnd w:id="159"/>
      <w:bookmarkEnd w:id="160"/>
      <w:bookmarkEnd w:id="161"/>
      <w:bookmarkEnd w:id="162"/>
    </w:p>
    <w:p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w:t>
      </w:r>
      <w:ins w:id="163" w:author="Kerstin Bartsch" w:date="2016-07-27T21:00:00Z">
        <w:r w:rsidR="00A940B1">
          <w:t>s</w:t>
        </w:r>
      </w:ins>
      <w:del w:id="164" w:author="Kerstin Bartsch" w:date="2016-07-27T21:00:00Z">
        <w:r w:rsidDel="00A940B1">
          <w:delText>r</w:delText>
        </w:r>
      </w:del>
      <w:r>
        <w:t xml:space="preserve"> produktiven </w:t>
      </w:r>
      <w:commentRangeStart w:id="165"/>
      <w:r>
        <w:t>Service</w:t>
      </w:r>
      <w:del w:id="166" w:author="Kerstin Bartsch" w:date="2016-07-27T21:06:00Z">
        <w:r w:rsidDel="0097161E">
          <w:delText>s</w:delText>
        </w:r>
      </w:del>
      <w:commentRangeEnd w:id="165"/>
      <w:r w:rsidR="003D7F90">
        <w:rPr>
          <w:rStyle w:val="Kommentarzeichen"/>
        </w:rPr>
        <w:commentReference w:id="165"/>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w:t>
      </w:r>
      <w:del w:id="167" w:author="Kerstin Bartsch" w:date="2016-07-27T22:00:00Z">
        <w:r w:rsidR="00312900" w:rsidDel="00C85842">
          <w:delText>an</w:delText>
        </w:r>
      </w:del>
      <w:ins w:id="168" w:author="Kerstin Bartsch" w:date="2016-07-27T22:00:00Z">
        <w:r w:rsidR="00C85842">
          <w:t>beim</w:t>
        </w:r>
      </w:ins>
      <w:r w:rsidR="00312900">
        <w:t xml:space="preserve"> IT-Service</w:t>
      </w:r>
      <w:del w:id="169" w:author="Kerstin Bartsch" w:date="2016-07-27T21:27:00Z">
        <w:r w:rsidR="00312900" w:rsidDel="00E33DEB">
          <w:delText>s</w:delText>
        </w:r>
      </w:del>
      <w:r w:rsidR="00312900">
        <w:t>.</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w:t>
      </w:r>
      <w:ins w:id="170" w:author="Kerstin Bartsch" w:date="2016-07-27T21:01:00Z">
        <w:r w:rsidR="00A940B1">
          <w:t>s</w:t>
        </w:r>
      </w:ins>
      <w:del w:id="171" w:author="Kerstin Bartsch" w:date="2016-07-27T21:01:00Z">
        <w:r w:rsidR="008608B3" w:rsidDel="00A940B1">
          <w:delText>r</w:delText>
        </w:r>
      </w:del>
      <w:r w:rsidR="008608B3">
        <w:t xml:space="preserve"> Service</w:t>
      </w:r>
      <w:del w:id="172" w:author="Kerstin Bartsch" w:date="2016-07-27T21:06:00Z">
        <w:r w:rsidR="008608B3" w:rsidDel="0097161E">
          <w:delText>s</w:delText>
        </w:r>
      </w:del>
      <w:r w:rsidR="008608B3">
        <w:t xml:space="preserve"> durch den Schutz der produktiven Systeme unter B</w:t>
      </w:r>
      <w:r w:rsidR="008608B3">
        <w:t>e</w:t>
      </w:r>
      <w:r w:rsidR="008608B3">
        <w:t>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rsidR="008608B3" w:rsidRDefault="007610A0" w:rsidP="008608B3">
      <w:pPr>
        <w:pStyle w:val="Listenabsatz"/>
        <w:numPr>
          <w:ilvl w:val="0"/>
          <w:numId w:val="29"/>
        </w:numPr>
      </w:pPr>
      <w:r>
        <w:t xml:space="preserve">„für jede Änderung ein Change“ - </w:t>
      </w:r>
      <w:r w:rsidR="008608B3">
        <w:t xml:space="preserve">Kultur </w:t>
      </w:r>
      <w:r>
        <w:t>schaffen</w:t>
      </w:r>
    </w:p>
    <w:p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rsidR="008608B3" w:rsidRDefault="008608B3" w:rsidP="008608B3">
      <w:pPr>
        <w:pStyle w:val="Listenabsatz"/>
        <w:numPr>
          <w:ilvl w:val="0"/>
          <w:numId w:val="29"/>
        </w:numPr>
      </w:pPr>
      <w:r>
        <w:t xml:space="preserve">Messen der Mehrwerte von </w:t>
      </w:r>
      <w:proofErr w:type="spellStart"/>
      <w:r>
        <w:t>Changes</w:t>
      </w:r>
      <w:proofErr w:type="spellEnd"/>
    </w:p>
    <w:p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rsidR="0064096F" w:rsidRPr="00FC0D49" w:rsidRDefault="0064096F" w:rsidP="008608B3">
      <w:pPr>
        <w:pStyle w:val="Listenabsatz"/>
        <w:numPr>
          <w:ilvl w:val="0"/>
          <w:numId w:val="29"/>
        </w:numPr>
      </w:pPr>
      <w:r w:rsidRPr="00FC0D49">
        <w:t>Verantwortlichkeiten definieren</w:t>
      </w:r>
    </w:p>
    <w:p w:rsidR="0064096F" w:rsidRPr="00FC0D49" w:rsidRDefault="0064096F" w:rsidP="008608B3">
      <w:pPr>
        <w:pStyle w:val="Listenabsatz"/>
        <w:numPr>
          <w:ilvl w:val="0"/>
          <w:numId w:val="29"/>
        </w:numPr>
      </w:pPr>
      <w:r w:rsidRPr="00FC0D49">
        <w:t>Verantwortung auftrennen</w:t>
      </w:r>
    </w:p>
    <w:p w:rsidR="0064096F" w:rsidRPr="006510BC" w:rsidRDefault="0064096F" w:rsidP="008608B3">
      <w:pPr>
        <w:pStyle w:val="Listenabsatz"/>
        <w:numPr>
          <w:ilvl w:val="0"/>
          <w:numId w:val="29"/>
        </w:numPr>
      </w:pPr>
      <w:r w:rsidRPr="006510BC">
        <w:t>Schaffung eines zentralen Anlaufpunkts</w:t>
      </w:r>
    </w:p>
    <w:p w:rsidR="0064096F" w:rsidRPr="006510BC" w:rsidRDefault="0064096F" w:rsidP="008608B3">
      <w:pPr>
        <w:pStyle w:val="Listenabsatz"/>
        <w:numPr>
          <w:ilvl w:val="0"/>
          <w:numId w:val="29"/>
        </w:numPr>
      </w:pPr>
      <w:r w:rsidRPr="006510BC">
        <w:t>Zugriffsbeschränkungen einrichten</w:t>
      </w:r>
    </w:p>
    <w:p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rsidR="0064096F" w:rsidRPr="006510BC" w:rsidRDefault="0064096F" w:rsidP="008608B3">
      <w:pPr>
        <w:pStyle w:val="Listenabsatz"/>
        <w:numPr>
          <w:ilvl w:val="0"/>
          <w:numId w:val="29"/>
        </w:numPr>
      </w:pPr>
      <w:r w:rsidRPr="006510BC">
        <w:t>Wartungsfenster durchsetzen</w:t>
      </w:r>
    </w:p>
    <w:p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ins w:id="173" w:author="Kerstin Bartsch" w:date="2016-07-27T21:28:00Z">
        <w:r w:rsidR="00E33DEB">
          <w:t>,</w:t>
        </w:r>
      </w:ins>
      <w:r w:rsidR="00C24124">
        <w:t xml:space="preserve">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 xml:space="preserve">Mit der richtigen </w:t>
      </w:r>
      <w:commentRangeStart w:id="174"/>
      <w:r w:rsidR="007233B5">
        <w:t>kulturellen</w:t>
      </w:r>
      <w:commentRangeEnd w:id="174"/>
      <w:r w:rsidR="00E33DEB">
        <w:rPr>
          <w:rStyle w:val="Kommentarzeichen"/>
        </w:rPr>
        <w:commentReference w:id="174"/>
      </w:r>
      <w:r w:rsidR="007233B5">
        <w:t xml:space="preserve">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w:t>
      </w:r>
      <w:r w:rsidR="007233B5" w:rsidRPr="00FC0D49">
        <w:rPr>
          <w:b/>
        </w:rPr>
        <w:t>s</w:t>
      </w:r>
      <w:r w:rsidR="007233B5" w:rsidRPr="00FC0D49">
        <w:rPr>
          <w:b/>
        </w:rPr>
        <w:t>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von der Mehrwer</w:t>
      </w:r>
      <w:r w:rsidR="007233B5">
        <w:t>t</w:t>
      </w:r>
      <w:r w:rsidR="007233B5">
        <w:t xml:space="preserve">bemessung ist die </w:t>
      </w:r>
      <w:r w:rsidR="007233B5" w:rsidRPr="00FC0D49">
        <w:rPr>
          <w:b/>
        </w:rPr>
        <w:t>Priorität</w:t>
      </w:r>
      <w:r w:rsidR="00312900">
        <w:t xml:space="preserve"> einer Ä</w:t>
      </w:r>
      <w:r w:rsidR="007233B5">
        <w:t>nderung. Je höher der Nu</w:t>
      </w:r>
      <w:r w:rsidR="00312900">
        <w:t xml:space="preserve">tzen, </w:t>
      </w:r>
      <w:del w:id="175" w:author="Kerstin Bartsch" w:date="2016-07-27T21:48:00Z">
        <w:r w:rsidR="00312900" w:rsidDel="00BE60B4">
          <w:delText>desto</w:delText>
        </w:r>
      </w:del>
      <w:ins w:id="176" w:author="Kerstin Bartsch" w:date="2016-07-27T21:48:00Z">
        <w:r w:rsidR="008A463F">
          <w:t>um</w:t>
        </w:r>
        <w:r w:rsidR="00BE60B4">
          <w:t>so</w:t>
        </w:r>
      </w:ins>
      <w:r w:rsidR="00312900">
        <w:t xml:space="preserve"> eher sollte die Ä</w:t>
      </w:r>
      <w:r w:rsidR="007233B5">
        <w:t>nderung herbeigeführt werden</w:t>
      </w:r>
      <w:ins w:id="177" w:author="Kerstin Bartsch" w:date="2016-07-27T21:36:00Z">
        <w:r w:rsidR="006059DE">
          <w:t>.</w:t>
        </w:r>
      </w:ins>
      <w:r w:rsidR="007233B5">
        <w:t xml:space="preserve"> </w:t>
      </w:r>
      <w:commentRangeStart w:id="178"/>
      <w:r w:rsidR="007233B5">
        <w:t>ergo</w:t>
      </w:r>
      <w:commentRangeEnd w:id="178"/>
      <w:r w:rsidR="00E33DEB">
        <w:rPr>
          <w:rStyle w:val="Kommentarzeichen"/>
        </w:rPr>
        <w:commentReference w:id="178"/>
      </w:r>
      <w:r w:rsidR="007233B5">
        <w:t xml:space="preserve"> desto </w:t>
      </w:r>
      <w:r w:rsidR="004B4F7B">
        <w:t>höher sollte die Pri</w:t>
      </w:r>
      <w:r w:rsidR="004B4F7B">
        <w:t>o</w:t>
      </w:r>
      <w:r w:rsidR="004B4F7B">
        <w:t>rität eingestuft</w:t>
      </w:r>
      <w:r w:rsidR="007233B5">
        <w:t xml:space="preserve"> </w:t>
      </w:r>
      <w:r w:rsidR="004B4F7B">
        <w:t>werden</w:t>
      </w:r>
      <w:r w:rsidR="007233B5">
        <w:t xml:space="preserve">. </w:t>
      </w:r>
      <w:r w:rsidR="00312900">
        <w:t>Potentiell sind Ä</w:t>
      </w:r>
      <w:r w:rsidR="004B4F7B">
        <w:t xml:space="preserve">nderungen von </w:t>
      </w:r>
      <w:r w:rsidR="007233B5">
        <w:t>Service</w:t>
      </w:r>
      <w:del w:id="179" w:author="Kerstin Bartsch" w:date="2016-07-27T21:49:00Z">
        <w:r w:rsidR="007233B5" w:rsidDel="00BE60B4">
          <w:delText>s</w:delText>
        </w:r>
      </w:del>
      <w:r w:rsidR="007233B5">
        <w:t xml:space="preserve"> mit hohem G</w:t>
      </w:r>
      <w:r w:rsidR="007233B5">
        <w:t>e</w:t>
      </w:r>
      <w:r w:rsidR="007233B5">
        <w:t xml:space="preserve">schäftsnutzen oder strategischer Bedeutung </w:t>
      </w:r>
      <w:r w:rsidR="004B4F7B">
        <w:t>zwar wichtiger, da aber der Meh</w:t>
      </w:r>
      <w:r w:rsidR="004B4F7B">
        <w:t>r</w:t>
      </w:r>
      <w:r w:rsidR="004B4F7B">
        <w:t>wert nicht pauschal für alle Änderungen definiert werden kann, ist auch die Pri</w:t>
      </w:r>
      <w:r w:rsidR="004B4F7B">
        <w:t>o</w:t>
      </w:r>
      <w:r w:rsidR="004B4F7B">
        <w:t>rität nicht pauschal hoch oder niedrig</w:t>
      </w:r>
      <w:r w:rsidR="007233B5">
        <w:t>.</w:t>
      </w:r>
      <w:r w:rsidR="00FC0D49">
        <w:t xml:space="preserve"> </w:t>
      </w:r>
      <w:r w:rsidR="006E3E0F">
        <w:t xml:space="preserve">Bei jedem Change ist zudem </w:t>
      </w:r>
      <w:r w:rsidR="004E72CB">
        <w:t>das entspr</w:t>
      </w:r>
      <w:r w:rsidR="004E72CB">
        <w:t>e</w:t>
      </w:r>
      <w:r w:rsidR="004E72CB">
        <w:t>chende Risiko</w:t>
      </w:r>
      <w:r w:rsidR="006E3E0F">
        <w:t xml:space="preserve"> zu beachten</w:t>
      </w:r>
      <w:r w:rsidR="004E72CB">
        <w:t xml:space="preserve">, so dass die Durchführung von </w:t>
      </w:r>
      <w:r w:rsidR="004E72CB" w:rsidRPr="004E72CB">
        <w:rPr>
          <w:b/>
        </w:rPr>
        <w:t>Leistungs- und Ris</w:t>
      </w:r>
      <w:r w:rsidR="004E72CB" w:rsidRPr="004E72CB">
        <w:rPr>
          <w:b/>
        </w:rPr>
        <w:t>i</w:t>
      </w:r>
      <w:r w:rsidR="004E72CB" w:rsidRPr="004E72CB">
        <w:rPr>
          <w:b/>
        </w:rPr>
        <w:t>kobewertungen</w:t>
      </w:r>
      <w:r w:rsidR="004E72CB">
        <w:t xml:space="preserve"> ebenfalls jederzeit zu erfolgen hat</w:t>
      </w:r>
      <w:r w:rsidR="006E3E0F">
        <w:t>, da auch eine kleine Änd</w:t>
      </w:r>
      <w:r w:rsidR="006E3E0F">
        <w:t>e</w:t>
      </w:r>
      <w:r w:rsidR="006E3E0F">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del w:id="180" w:author="Kerstin Bartsch" w:date="2016-07-27T21:51:00Z">
        <w:r w:rsidR="00523BB3" w:rsidDel="00BE60B4">
          <w:delText>unterschiedlichen</w:delText>
        </w:r>
      </w:del>
      <w:ins w:id="181" w:author="Kerstin Bartsch" w:date="2016-07-27T21:51:00Z">
        <w:r w:rsidR="00BE60B4">
          <w:t>verschiedenen</w:t>
        </w:r>
      </w:ins>
      <w:r w:rsidR="00523BB3">
        <w:t xml:space="preserve"> Rollen mit individuellen Fähigkeiten miteinander arbeiten. Neben der individue</w:t>
      </w:r>
      <w:r w:rsidR="00523BB3">
        <w:t>l</w:t>
      </w:r>
      <w:r w:rsidR="00523BB3">
        <w:t>len Fähigkeit der handel</w:t>
      </w:r>
      <w:r w:rsidR="00C56BC2">
        <w:t>nd</w:t>
      </w:r>
      <w:r w:rsidR="00523BB3">
        <w:t>en Personen, können aber auch übergreifende Reg</w:t>
      </w:r>
      <w:r w:rsidR="00523BB3">
        <w:t>e</w:t>
      </w:r>
      <w:r w:rsidR="00523BB3">
        <w:t xml:space="preserve">lungen, wie z. B. ein generelles </w:t>
      </w:r>
      <w:del w:id="182" w:author="Kerstin Bartsch" w:date="2016-07-27T21:53:00Z">
        <w:r w:rsidR="00523BB3" w:rsidDel="00BE60B4">
          <w:delText>v</w:delText>
        </w:r>
      </w:del>
      <w:ins w:id="183" w:author="Kerstin Bartsch" w:date="2016-07-27T21:53:00Z">
        <w:r w:rsidR="00BE60B4">
          <w:t>V</w:t>
        </w:r>
      </w:ins>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w:t>
      </w:r>
      <w:r w:rsidR="00523BB3">
        <w:t>r</w:t>
      </w:r>
      <w:r w:rsidR="00523BB3">
        <w:t>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w:t>
      </w:r>
      <w:r w:rsidR="00FC0D49">
        <w:t>m</w:t>
      </w:r>
      <w:r w:rsidR="00FC0D49">
        <w:t xml:space="preserve">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w:t>
      </w:r>
      <w:r w:rsidR="00FC0D49">
        <w:t>e</w:t>
      </w:r>
      <w:r w:rsidR="00FC0D49">
        <w:t>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entno</w:t>
      </w:r>
      <w:r w:rsidR="00255CB6">
        <w:t>m</w:t>
      </w:r>
      <w:r w:rsidR="00255CB6">
        <w:t xml:space="preserve">men wurde, findet keine gesonderte Betrachtung im Rahmen vom CHM statt. </w:t>
      </w:r>
      <w:r w:rsidR="006510BC">
        <w:t xml:space="preserve">Die gleiche Argumentation gilt auch für den Faktor der </w:t>
      </w:r>
      <w:r w:rsidR="006510BC">
        <w:rPr>
          <w:b/>
        </w:rPr>
        <w:t>Zugriffsbeschrä</w:t>
      </w:r>
      <w:r w:rsidR="006510BC">
        <w:rPr>
          <w:b/>
        </w:rPr>
        <w:t>n</w:t>
      </w:r>
      <w:r w:rsidR="006510BC">
        <w:rPr>
          <w:b/>
        </w:rPr>
        <w:t>kung</w:t>
      </w:r>
      <w:r w:rsidR="006510BC">
        <w:t xml:space="preserve">, da diese von der jeweiligen Verantwortung der Personen abhängig </w:t>
      </w:r>
      <w:del w:id="184" w:author="Kerstin Bartsch" w:date="2016-07-27T21:56:00Z">
        <w:r w:rsidR="006510BC" w:rsidDel="00C85842">
          <w:delText>sind</w:delText>
        </w:r>
      </w:del>
      <w:ins w:id="185" w:author="Kerstin Bartsch" w:date="2016-07-27T21:56:00Z">
        <w:r w:rsidR="00C85842">
          <w:t>ist</w:t>
        </w:r>
      </w:ins>
      <w:r w:rsidR="006510BC">
        <w:t>. Prinzipiell sollten</w:t>
      </w:r>
      <w:r w:rsidR="006E3E0F">
        <w:t xml:space="preserve"> j</w:t>
      </w:r>
      <w:r w:rsidR="006E3E0F">
        <w:t>e</w:t>
      </w:r>
      <w:r w:rsidR="006E3E0F">
        <w:t>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nderungen sollte analog der Kultur eine gen</w:t>
      </w:r>
      <w:r w:rsidR="00FC0D49">
        <w:t>e</w:t>
      </w:r>
      <w:r w:rsidR="00FC0D49">
        <w:t xml:space="preserve">relle Regelung für alle Services sein. </w:t>
      </w:r>
      <w:r w:rsidR="00ED0C47">
        <w:t>D</w:t>
      </w:r>
      <w:r w:rsidR="00EA0FFE">
        <w:t xml:space="preserve">iese Funktion </w:t>
      </w:r>
      <w:r w:rsidR="00ED0C47">
        <w:t xml:space="preserve">wird </w:t>
      </w:r>
      <w:r w:rsidR="00EA0FFE">
        <w:t>durch das Change A</w:t>
      </w:r>
      <w:r w:rsidR="00EA0FFE">
        <w:t>d</w:t>
      </w:r>
      <w:r w:rsidR="00EA0FFE">
        <w:t>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w:t>
      </w:r>
      <w:r w:rsidR="003362A0">
        <w:t>r</w:t>
      </w:r>
      <w:r w:rsidR="003362A0">
        <w:t>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w:t>
      </w:r>
      <w:r w:rsidR="003362A0">
        <w:t>n</w:t>
      </w:r>
      <w:r w:rsidR="003362A0">
        <w:t>sichtlich der ben</w:t>
      </w:r>
      <w:r w:rsidR="003362A0">
        <w:t>ö</w:t>
      </w:r>
      <w:r w:rsidR="003362A0">
        <w:t>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Pr</w:t>
      </w:r>
      <w:r w:rsidR="00EA0FFE">
        <w:t>i</w:t>
      </w:r>
      <w:r w:rsidR="00EA0FFE">
        <w:t>ori</w:t>
      </w:r>
      <w:del w:id="186" w:author="Kerstin Bartsch" w:date="2016-07-27T22:08:00Z">
        <w:r w:rsidR="00EA0FFE" w:rsidDel="008A463F">
          <w:delText>sierung</w:delText>
        </w:r>
      </w:del>
      <w:ins w:id="187" w:author="Kerstin Bartsch" w:date="2016-07-27T22:08:00Z">
        <w:r w:rsidR="008A463F">
          <w:t>täten</w:t>
        </w:r>
      </w:ins>
      <w:r w:rsidR="00EA0FFE">
        <w:t xml:space="preserve">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w:t>
      </w:r>
      <w:r w:rsidR="007218A4">
        <w:t>derungen</w:t>
      </w:r>
      <w:r w:rsidR="005240C6">
        <w:t>,</w:t>
      </w:r>
      <w:r w:rsidR="007218A4">
        <w:t xml:space="preserve"> die so schnell wie möglich durchgeführt werden müssen, um einen schweren Fehler zu beh</w:t>
      </w:r>
      <w:r w:rsidR="007218A4">
        <w:t>e</w:t>
      </w:r>
      <w:r w:rsidR="007218A4">
        <w:t>ben oder um ein Sicherheitsupdate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w:t>
      </w:r>
      <w:r w:rsidR="007218A4">
        <w:t>n</w:t>
      </w:r>
      <w:r w:rsidR="007218A4">
        <w:t>gem Risiko</w:t>
      </w:r>
      <w:ins w:id="188" w:author="Kerstin Bartsch" w:date="2016-07-27T22:10:00Z">
        <w:r w:rsidR="008A463F">
          <w:t>.</w:t>
        </w:r>
      </w:ins>
      <w:del w:id="189" w:author="Kerstin Bartsch" w:date="2016-07-27T22:10:00Z">
        <w:r w:rsidR="007218A4" w:rsidDel="008A463F">
          <w:delText>,</w:delText>
        </w:r>
      </w:del>
      <w:r w:rsidR="007218A4">
        <w:t xml:space="preserve"> </w:t>
      </w:r>
      <w:del w:id="190" w:author="Kerstin Bartsch" w:date="2016-07-27T22:10:00Z">
        <w:r w:rsidR="007218A4" w:rsidDel="008A463F">
          <w:delText>welche</w:delText>
        </w:r>
      </w:del>
      <w:ins w:id="191" w:author="Kerstin Bartsch" w:date="2016-07-27T22:10:00Z">
        <w:r w:rsidR="008A463F">
          <w:t>Diese werden</w:t>
        </w:r>
      </w:ins>
      <w:r w:rsidR="007218A4">
        <w:t xml:space="preserve"> oft durchgeführt</w:t>
      </w:r>
      <w:ins w:id="192" w:author="Kerstin Bartsch" w:date="2016-07-27T22:11:00Z">
        <w:r w:rsidR="008A463F">
          <w:t>,</w:t>
        </w:r>
      </w:ins>
      <w:r w:rsidR="007218A4">
        <w:t xml:space="preserve"> </w:t>
      </w:r>
      <w:del w:id="193" w:author="Kerstin Bartsch" w:date="2016-07-27T22:11:00Z">
        <w:r w:rsidR="007218A4" w:rsidDel="008A463F">
          <w:delText>werden</w:delText>
        </w:r>
      </w:del>
      <w:r w:rsidR="007218A4">
        <w:t xml:space="preserve"> </w:t>
      </w:r>
      <w:del w:id="194" w:author="Kerstin Bartsch" w:date="2016-07-27T22:12:00Z">
        <w:r w:rsidR="007218A4" w:rsidDel="008A463F">
          <w:delText>und</w:delText>
        </w:r>
      </w:del>
      <w:r w:rsidR="007218A4">
        <w:t xml:space="preserve"> als Routinetäti</w:t>
      </w:r>
      <w:r w:rsidR="007218A4">
        <w:t>g</w:t>
      </w:r>
      <w:r w:rsidR="007218A4">
        <w:t xml:space="preserve">keit angesehen </w:t>
      </w:r>
      <w:del w:id="195" w:author="Kerstin Bartsch" w:date="2016-07-27T22:11:00Z">
        <w:r w:rsidR="007218A4" w:rsidDel="008A463F">
          <w:delText>werden können</w:delText>
        </w:r>
      </w:del>
      <w:r w:rsidR="003362A0">
        <w:t xml:space="preserve"> und </w:t>
      </w:r>
      <w:ins w:id="196" w:author="Kerstin Bartsch" w:date="2016-07-27T22:12:00Z">
        <w:r w:rsidR="008A463F">
          <w:t xml:space="preserve">sind </w:t>
        </w:r>
      </w:ins>
      <w:r w:rsidR="003362A0">
        <w:t xml:space="preserve">demnach bevorzugt </w:t>
      </w:r>
      <w:del w:id="197" w:author="Kerstin Bartsch" w:date="2016-07-28T22:39:00Z">
        <w:r w:rsidR="003362A0" w:rsidDel="00A3214A">
          <w:delText>durchzuführen</w:delText>
        </w:r>
      </w:del>
      <w:ins w:id="198" w:author="Kerstin Bartsch" w:date="2016-07-28T22:40:00Z">
        <w:r w:rsidR="00A3214A">
          <w:t>a</w:t>
        </w:r>
        <w:r w:rsidR="00A3214A">
          <w:t>n</w:t>
        </w:r>
        <w:r w:rsidR="00A3214A">
          <w:t>zuwenden</w:t>
        </w:r>
      </w:ins>
      <w:r w:rsidR="003362A0">
        <w:t xml:space="preserve"> </w:t>
      </w:r>
      <w:del w:id="199" w:author="Kerstin Bartsch" w:date="2016-07-27T22:12:00Z">
        <w:r w:rsidR="003362A0" w:rsidDel="008A463F">
          <w:delText>sind</w:delText>
        </w:r>
      </w:del>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n</w:t>
      </w:r>
      <w:r w:rsidR="007218A4">
        <w:t xml:space="preserve">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Die zentrale Funkt</w:t>
      </w:r>
      <w:r w:rsidR="007218A4">
        <w:t>i</w:t>
      </w:r>
      <w:r w:rsidR="007218A4">
        <w:t xml:space="preserve">on des CAB </w:t>
      </w:r>
      <w:r w:rsidR="000C10DE">
        <w:t>führt eine weitere Verantwortungstrennung ein und birgt damit die Gefahr einer Zeitverzögerung</w:t>
      </w:r>
      <w:r w:rsidR="00FC0D49">
        <w:t>. Jedoch bedeutet ein zentraler A</w:t>
      </w:r>
      <w:r w:rsidR="00FC0D49">
        <w:t>n</w:t>
      </w:r>
      <w:r w:rsidR="00FC0D49">
        <w:t xml:space="preserve">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w:t>
      </w:r>
      <w:r w:rsidR="00312900">
        <w:t>g</w:t>
      </w:r>
      <w:r w:rsidR="00312900">
        <w:t>lich, die Freigabe für Ä</w:t>
      </w:r>
      <w:r w:rsidR="008E73D9">
        <w:t>nderungen</w:t>
      </w:r>
      <w:r w:rsidR="003362A0">
        <w:t>, wie z. B. Releases,</w:t>
      </w:r>
      <w:r w:rsidR="008E73D9">
        <w:t xml:space="preserve"> im Voraus zu erhalten, wenn dafür ein</w:t>
      </w:r>
      <w:del w:id="200" w:author="Kerstin Bartsch" w:date="2016-07-27T22:13:00Z">
        <w:r w:rsidR="008E73D9" w:rsidDel="008A463F">
          <w:delText>e</w:delText>
        </w:r>
      </w:del>
      <w:r w:rsidR="008E73D9">
        <w:t xml:space="preserve"> z</w:t>
      </w:r>
      <w:r w:rsidR="008E73D9">
        <w:t>u</w:t>
      </w:r>
      <w:r w:rsidR="008E73D9">
        <w:t>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w:t>
      </w:r>
      <w:ins w:id="201" w:author="Kerstin Bartsch" w:date="2016-07-27T22:14:00Z">
        <w:r w:rsidR="00D85057">
          <w:t>m</w:t>
        </w:r>
      </w:ins>
      <w:del w:id="202" w:author="Kerstin Bartsch" w:date="2016-07-27T22:14:00Z">
        <w:r w:rsidR="00AF3E28" w:rsidDel="00D85057">
          <w:delText>n</w:delText>
        </w:r>
      </w:del>
      <w:r w:rsidR="00AF3E28">
        <w:t xml:space="preserve"> Service</w:t>
      </w:r>
      <w:del w:id="203" w:author="Kerstin Bartsch" w:date="2016-07-27T22:14:00Z">
        <w:r w:rsidR="00AF3E28" w:rsidDel="00D85057">
          <w:delText>s</w:delText>
        </w:r>
      </w:del>
      <w:r w:rsidR="00AF3E28">
        <w:t xml:space="preserve"> das Verfahren für die Veröffe</w:t>
      </w:r>
      <w:r w:rsidR="00EF3AB7">
        <w:t>n</w:t>
      </w:r>
      <w:r w:rsidR="00EF3AB7">
        <w:t>t</w:t>
      </w:r>
      <w:r w:rsidR="00EF3AB7">
        <w:t xml:space="preserve">lichung von Releases </w:t>
      </w:r>
      <w:r w:rsidR="00AF3E28">
        <w:t xml:space="preserve">standardisiert </w:t>
      </w:r>
      <w:r w:rsidR="00EF3AB7">
        <w:t>und als Standard Change registriert werden</w:t>
      </w:r>
      <w:r w:rsidR="00AF3E28">
        <w:t>.</w:t>
      </w:r>
      <w:r w:rsidR="008E73D9">
        <w:t xml:space="preserve"> </w:t>
      </w:r>
      <w:r w:rsidR="00EF3AB7">
        <w:t>Wie die Verö</w:t>
      </w:r>
      <w:r w:rsidR="00EF3AB7">
        <w:t>f</w:t>
      </w:r>
      <w:r w:rsidR="00EF3AB7">
        <w:t>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w:t>
      </w:r>
      <w:del w:id="204" w:author="Kerstin Bartsch" w:date="2016-07-27T22:15:00Z">
        <w:r w:rsidR="001047A0" w:rsidDel="00D85057">
          <w:delText>er</w:delText>
        </w:r>
      </w:del>
      <w:ins w:id="205" w:author="Kerstin Bartsch" w:date="2016-07-27T22:15:00Z">
        <w:r w:rsidR="00D85057">
          <w:t>ie</w:t>
        </w:r>
      </w:ins>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w:t>
      </w:r>
      <w:r w:rsidR="00523BB3">
        <w:t>n</w:t>
      </w:r>
      <w:r w:rsidR="00523BB3">
        <w:t>gig von spe</w:t>
      </w:r>
      <w:r w:rsidR="00AF3E28">
        <w:t>zi</w:t>
      </w:r>
      <w:r w:rsidR="00523BB3">
        <w:t>fi</w:t>
      </w:r>
      <w:r w:rsidR="00AF3E28">
        <w:t>sch</w:t>
      </w:r>
      <w:r w:rsidR="00523BB3">
        <w:t>en Service-Merkmalen</w:t>
      </w:r>
      <w:r w:rsidR="00AF3E28">
        <w:t>.</w:t>
      </w:r>
      <w:r w:rsidR="00EF3AB7">
        <w:t xml:space="preserve"> </w:t>
      </w:r>
      <w:r w:rsidR="004E72CB">
        <w:t>Im Sinne der kontinuierlichen Verbe</w:t>
      </w:r>
      <w:r w:rsidR="004E72CB">
        <w:t>s</w:t>
      </w:r>
      <w:r w:rsidR="004E72CB">
        <w:t xml:space="preserve">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w:t>
      </w:r>
      <w:r w:rsidR="004E72CB">
        <w:t>t</w:t>
      </w:r>
      <w:r w:rsidR="004E72CB">
        <w:t>raum und Zyklus</w:t>
      </w:r>
      <w:ins w:id="206" w:author="Kerstin Bartsch" w:date="2016-07-27T22:15:00Z">
        <w:r w:rsidR="00D85057">
          <w:t>,</w:t>
        </w:r>
      </w:ins>
      <w:r w:rsidR="004E72CB">
        <w:t xml:space="preserve"> in dem Änderungen an produktiven Systemen durchgeführt werden, ist in mehrerer Hinsicht abhängig vom betroffenen Se</w:t>
      </w:r>
      <w:r w:rsidR="004E72CB">
        <w:t>r</w:t>
      </w:r>
      <w:r w:rsidR="004E72CB">
        <w:t>vice. Einerseits bedeutet ein festes Wartungsfenster die zeitliche Fixierung eines Veröffentl</w:t>
      </w:r>
      <w:r w:rsidR="004E72CB">
        <w:t>i</w:t>
      </w:r>
      <w:r w:rsidR="004E72CB">
        <w:t xml:space="preserve">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w:t>
      </w:r>
      <w:r w:rsidR="006E3E0F">
        <w:t>e</w:t>
      </w:r>
      <w:r w:rsidR="006E3E0F">
        <w:t>chung die Folge sein kann</w:t>
      </w:r>
      <w:r w:rsidR="006510BC">
        <w:t>, welche entweder zu geschäftsarmer Zeit erfolgen sollte</w:t>
      </w:r>
      <w:del w:id="207" w:author="Kerstin Bartsch" w:date="2016-07-27T22:18:00Z">
        <w:r w:rsidR="006510BC" w:rsidDel="00D85057">
          <w:delText>,</w:delText>
        </w:r>
      </w:del>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w:t>
      </w:r>
      <w:del w:id="208" w:author="Kerstin Bartsch" w:date="2016-07-27T22:20:00Z">
        <w:r w:rsidR="0007273A" w:rsidDel="00D85057">
          <w:delText>,</w:delText>
        </w:r>
      </w:del>
      <w:ins w:id="209" w:author="Kerstin Bartsch" w:date="2016-07-27T22:20:00Z">
        <w:r w:rsidR="00D85057">
          <w:t>-</w:t>
        </w:r>
      </w:ins>
      <w:r w:rsidR="0007273A">
        <w:t xml:space="preserve"> im Sinne der Freigab</w:t>
      </w:r>
      <w:r w:rsidR="0007273A">
        <w:t>e</w:t>
      </w:r>
      <w:r w:rsidR="0007273A">
        <w:t xml:space="preserve">dauer und </w:t>
      </w:r>
      <w:proofErr w:type="spellStart"/>
      <w:r w:rsidR="0007273A">
        <w:t>d</w:t>
      </w:r>
      <w:del w:id="210" w:author="Kerstin Bartsch" w:date="2016-07-27T22:19:00Z">
        <w:r w:rsidR="0007273A" w:rsidDel="00D85057">
          <w:delText>e</w:delText>
        </w:r>
      </w:del>
      <w:r w:rsidR="0007273A">
        <w:t>s</w:t>
      </w:r>
      <w:proofErr w:type="spellEnd"/>
      <w:r w:rsidR="0007273A">
        <w:t xml:space="preserve"> Abwarten</w:t>
      </w:r>
      <w:ins w:id="211" w:author="Kerstin Bartsch" w:date="2016-07-27T22:20:00Z">
        <w:r w:rsidR="00D85057">
          <w:t>s</w:t>
        </w:r>
      </w:ins>
      <w:r w:rsidR="0007273A">
        <w:t xml:space="preserve"> des Wartungsfensters</w:t>
      </w:r>
      <w:del w:id="212" w:author="Kerstin Bartsch" w:date="2016-07-27T22:20:00Z">
        <w:r w:rsidR="0007273A" w:rsidDel="00D85057">
          <w:delText>,</w:delText>
        </w:r>
      </w:del>
      <w:ins w:id="213" w:author="Kerstin Bartsch" w:date="2016-07-27T22:20:00Z">
        <w:r w:rsidR="00D85057">
          <w:t>-</w:t>
        </w:r>
      </w:ins>
      <w:r w:rsidR="0007273A">
        <w:t xml:space="preserve"> und qualitative Risiken</w:t>
      </w:r>
      <w:del w:id="214" w:author="Kerstin Bartsch" w:date="2016-07-27T22:21:00Z">
        <w:r w:rsidR="0007273A" w:rsidDel="00D85057">
          <w:delText>,</w:delText>
        </w:r>
      </w:del>
      <w:ins w:id="215" w:author="Kerstin Bartsch" w:date="2016-07-27T22:21:00Z">
        <w:r w:rsidR="00D85057">
          <w:t>-</w:t>
        </w:r>
      </w:ins>
      <w:r w:rsidR="0007273A">
        <w:t xml:space="preserve"> im Sinne der Serviceunterbrechung durch Wartungsfenster und der Standardisi</w:t>
      </w:r>
      <w:r w:rsidR="0007273A">
        <w:t>e</w:t>
      </w:r>
      <w:r w:rsidR="0007273A">
        <w:t>rung des Änderungsverfahrens (Change-Typ).</w:t>
      </w:r>
    </w:p>
    <w:p w:rsidR="00BE5B1B" w:rsidRDefault="00BE5B1B" w:rsidP="00E67FF7">
      <w:pPr>
        <w:pStyle w:val="berschrift2"/>
      </w:pPr>
      <w:bookmarkStart w:id="216" w:name="_Toc457246794"/>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216"/>
    </w:p>
    <w:p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w:t>
      </w:r>
      <w:r w:rsidR="006A752B">
        <w:t>i</w:t>
      </w:r>
      <w:r w:rsidR="006A752B">
        <w:t>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w:t>
      </w:r>
      <w:r w:rsidR="006A752B">
        <w:t>f</w:t>
      </w:r>
      <w:r w:rsidR="006A752B">
        <w:t xml:space="preserve">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nderungen sowie zu einer höheren Erfolg</w:t>
      </w:r>
      <w:r w:rsidR="00A7469D">
        <w:t>s</w:t>
      </w:r>
      <w:r w:rsidR="00A7469D">
        <w:t xml:space="preserve">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w:t>
      </w:r>
      <w:r w:rsidR="00935238">
        <w:t>l</w:t>
      </w:r>
      <w:r w:rsidR="00935238">
        <w:t>cher Bedarf dafür tatsächlich vorherrscht und ob dieser ggf. nur bestimmte El</w:t>
      </w:r>
      <w:r w:rsidR="00935238">
        <w:t>e</w:t>
      </w:r>
      <w:r w:rsidR="00935238">
        <w:t>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w:t>
      </w:r>
      <w:r w:rsidR="00616200">
        <w:t>e</w:t>
      </w:r>
      <w:r w:rsidR="00616200">
        <w:t xml:space="preserv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w:t>
      </w:r>
      <w:r w:rsidR="00935238">
        <w:t>e</w:t>
      </w:r>
      <w:r w:rsidR="00935238">
        <w:t>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rsidR="00BE5B1B" w:rsidRDefault="00BE5B1B" w:rsidP="00E67FF7">
      <w:pPr>
        <w:pStyle w:val="berschrift2"/>
      </w:pPr>
      <w:bookmarkStart w:id="217" w:name="_Ref449366923"/>
      <w:bookmarkStart w:id="218" w:name="_Toc457246795"/>
      <w:r>
        <w:t xml:space="preserve">Release </w:t>
      </w:r>
      <w:proofErr w:type="spellStart"/>
      <w:r>
        <w:t>And</w:t>
      </w:r>
      <w:proofErr w:type="spellEnd"/>
      <w:r>
        <w:t xml:space="preserve"> </w:t>
      </w:r>
      <w:proofErr w:type="spellStart"/>
      <w:r>
        <w:t>Deployment</w:t>
      </w:r>
      <w:proofErr w:type="spellEnd"/>
      <w:r>
        <w:t xml:space="preserve"> Management</w:t>
      </w:r>
      <w:bookmarkEnd w:id="217"/>
      <w:bookmarkEnd w:id="218"/>
    </w:p>
    <w:p w:rsidR="00534679" w:rsidRDefault="00554883" w:rsidP="00534679">
      <w:r>
        <w:t xml:space="preserve">Das Release </w:t>
      </w:r>
      <w:proofErr w:type="spellStart"/>
      <w:r>
        <w:t>And</w:t>
      </w:r>
      <w:proofErr w:type="spellEnd"/>
      <w:r>
        <w:t xml:space="preserve"> </w:t>
      </w:r>
      <w:proofErr w:type="spellStart"/>
      <w:r>
        <w:t>Deploy</w:t>
      </w:r>
      <w:ins w:id="219" w:author="Kerstin Bartsch" w:date="2016-07-27T22:25:00Z">
        <w:r w:rsidR="00FB46AC">
          <w:t>ment</w:t>
        </w:r>
      </w:ins>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Es dient der Bereitstellung neuer Funktionalität gemäß der G</w:t>
      </w:r>
      <w:r>
        <w:t>e</w:t>
      </w:r>
      <w:r>
        <w:t xml:space="preserv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ins w:id="220" w:author="Kerstin Bartsch" w:date="2016-07-27T22:28:00Z">
        <w:r w:rsidR="00FB46AC">
          <w:t>en</w:t>
        </w:r>
      </w:ins>
      <w:r w:rsidR="000E16A4">
        <w:t xml:space="preserve"> in der Pr</w:t>
      </w:r>
      <w:r w:rsidR="000E16A4">
        <w:t>o</w:t>
      </w:r>
      <w:r w:rsidR="000E16A4">
        <w:t>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Release-Managements. Zielstellungen sind die Abstimmung von Release-Plänen, die B</w:t>
      </w:r>
      <w:r>
        <w:t>e</w:t>
      </w:r>
      <w:r>
        <w:t>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 xml:space="preserve">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w:t>
      </w:r>
      <w:r w:rsidR="005A3B04">
        <w:t>r</w:t>
      </w:r>
      <w:r w:rsidR="005A3B04">
        <w:t>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del w:id="221" w:author="Kerstin Bartsch" w:date="2016-07-27T22:33:00Z">
        <w:r w:rsidR="00373A79" w:rsidDel="00FB46AC">
          <w:delText>ist</w:delText>
        </w:r>
      </w:del>
      <w:ins w:id="222" w:author="Kerstin Bartsch" w:date="2016-07-27T22:34:00Z">
        <w:r w:rsidR="00FB46AC">
          <w:t>sind</w:t>
        </w:r>
      </w:ins>
      <w:r w:rsidR="00373A79">
        <w:t>. Die Abhängigkeit zwischen Release-Einheiten kann z. B. durch (tempor</w:t>
      </w:r>
      <w:r w:rsidR="00373A79">
        <w:t>ä</w:t>
      </w:r>
      <w:r w:rsidR="00373A79">
        <w:t>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w:t>
      </w:r>
      <w:r w:rsidR="000E7FCA">
        <w:t>a</w:t>
      </w:r>
      <w:r w:rsidR="000E7FCA">
        <w:t xml:space="preserve">ses auf alle Bestandteile und Nutzer gleichzeitig, um </w:t>
      </w:r>
      <w:r w:rsidR="003362A0">
        <w:t>die</w:t>
      </w:r>
      <w:r w:rsidR="000E7FCA">
        <w:t xml:space="preserve"> Systemkonsistenz s</w:t>
      </w:r>
      <w:r w:rsidR="000E7FCA">
        <w:t>i</w:t>
      </w:r>
      <w:r w:rsidR="000E7FCA">
        <w:t>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Im Gegensatz dazu wird im Phase</w:t>
      </w:r>
      <w:r w:rsidR="000E7FCA">
        <w:t>n</w:t>
      </w:r>
      <w:r w:rsidR="000E7FCA">
        <w:t xml:space="preserve">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w:t>
      </w:r>
      <w:r w:rsidR="000E7FCA">
        <w:t>o</w:t>
      </w:r>
      <w:r w:rsidR="000E7FCA">
        <w:t>nen,</w:t>
      </w:r>
      <w:r w:rsidR="00373A79">
        <w:t xml:space="preserve"> wodurch Kosten reduziert werden</w:t>
      </w:r>
      <w:del w:id="223" w:author="Kerstin Bartsch" w:date="2016-07-27T22:35:00Z">
        <w:r w:rsidR="00373A79" w:rsidDel="001F402E">
          <w:delText>,</w:delText>
        </w:r>
      </w:del>
      <w:ins w:id="224" w:author="Kerstin Bartsch" w:date="2016-07-27T22:35:00Z">
        <w:r w:rsidR="001F402E">
          <w:t>. Dies</w:t>
        </w:r>
      </w:ins>
      <w:r w:rsidR="000E7FCA">
        <w:t xml:space="preserve"> lässt sich je nach Änderungsko</w:t>
      </w:r>
      <w:r w:rsidR="000E7FCA">
        <w:t>m</w:t>
      </w:r>
      <w:r w:rsidR="000E7FCA">
        <w:t>ponente aber nicht immer realisieren und kann im Fehlerfall das komplette U</w:t>
      </w:r>
      <w:r w:rsidR="000E7FCA">
        <w:t>n</w:t>
      </w:r>
      <w:r w:rsidR="000E7FCA">
        <w:t>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w:t>
      </w:r>
      <w:r w:rsidR="00E62117">
        <w:t>n</w:t>
      </w:r>
      <w:r w:rsidR="00E62117">
        <w:t>weise Verfahren</w:t>
      </w:r>
      <w:r w:rsidR="00373A79">
        <w:t xml:space="preserve"> dagegen</w:t>
      </w:r>
      <w:r w:rsidR="00E62117">
        <w:t xml:space="preserve"> </w:t>
      </w:r>
      <w:r w:rsidR="00373A79">
        <w:t>betreffen</w:t>
      </w:r>
      <w:r w:rsidR="00E62117">
        <w:t xml:space="preserve"> Fehler nur einen Teil der Nutzer, jedoch da</w:t>
      </w:r>
      <w:r w:rsidR="00E62117">
        <w:t>u</w:t>
      </w:r>
      <w:r w:rsidR="00E62117">
        <w:t>ert es bei di</w:t>
      </w:r>
      <w:r w:rsidR="00E62117">
        <w:t>e</w:t>
      </w:r>
      <w:r w:rsidR="00E62117">
        <w:t>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phasenwe</w:t>
      </w:r>
      <w:r w:rsidR="00C47070">
        <w:t>i</w:t>
      </w:r>
      <w:r w:rsidR="00C47070">
        <w:t xml:space="preserve">sen </w:t>
      </w:r>
      <w:r w:rsidR="003362A0">
        <w:t>R</w:t>
      </w:r>
      <w:r w:rsidR="003362A0">
        <w:t>e</w:t>
      </w:r>
      <w:r w:rsidR="003362A0">
        <w:t>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w:t>
      </w:r>
      <w:r w:rsidR="003362A0">
        <w:t>n</w:t>
      </w:r>
      <w:r w:rsidR="003362A0">
        <w:t>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w:t>
      </w:r>
      <w:r w:rsidR="003362A0">
        <w:t>t</w:t>
      </w:r>
      <w:r w:rsidR="003362A0">
        <w:t>zer geg</w:t>
      </w:r>
      <w:r w:rsidR="00312900">
        <w:t>eben, um zu prüfen, wie die Ä</w:t>
      </w:r>
      <w:r w:rsidR="003362A0">
        <w:t>nderung</w:t>
      </w:r>
      <w:r w:rsidR="00DC1C4F">
        <w:t>en</w:t>
      </w:r>
      <w:r w:rsidR="003362A0">
        <w:t xml:space="preserve"> von den untersc</w:t>
      </w:r>
      <w:r w:rsidR="00DC1C4F">
        <w:t>hiedlichen Nu</w:t>
      </w:r>
      <w:r w:rsidR="00DC1C4F">
        <w:t>t</w:t>
      </w:r>
      <w:r w:rsidR="00DC1C4F">
        <w: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Das dritte Diff</w:t>
      </w:r>
      <w:r w:rsidR="00E62117">
        <w:t>e</w:t>
      </w:r>
      <w:r w:rsidR="00E62117">
        <w:t xml:space="preserv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w:t>
      </w:r>
      <w:r w:rsidR="00E62117">
        <w:t>s</w:t>
      </w:r>
      <w:r w:rsidR="00E62117">
        <w:t>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w:t>
      </w:r>
      <w:r w:rsidR="00E62117">
        <w:t>n</w:t>
      </w:r>
      <w:r w:rsidR="00E62117">
        <w:t>vorgaben, da sie länger dauern, fehleranfälliger sind und mehr Personalressou</w:t>
      </w:r>
      <w:r w:rsidR="00E62117">
        <w:t>r</w:t>
      </w:r>
      <w:r w:rsidR="00E62117">
        <w:t>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w:t>
      </w:r>
      <w:r w:rsidR="003362A0">
        <w:t>l</w:t>
      </w:r>
      <w:r w:rsidR="003362A0">
        <w:t>zahl</w:t>
      </w:r>
      <w:r w:rsidR="0009663E">
        <w:t xml:space="preserve"> unte</w:t>
      </w:r>
      <w:r w:rsidR="0009663E">
        <w:t>r</w:t>
      </w:r>
      <w:r w:rsidR="0009663E">
        <w:t>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rsidR="0009663E" w:rsidRDefault="0009663E" w:rsidP="0009663E">
      <w:pPr>
        <w:pStyle w:val="Listenabsatz"/>
        <w:numPr>
          <w:ilvl w:val="0"/>
          <w:numId w:val="32"/>
        </w:numPr>
      </w:pPr>
      <w:r>
        <w:t>Übersichts</w:t>
      </w:r>
      <w:r w:rsidR="00C47070">
        <w:t>-S</w:t>
      </w:r>
      <w:r>
        <w:t>cans der Systemumgebung</w:t>
      </w:r>
    </w:p>
    <w:p w:rsidR="0009663E" w:rsidRDefault="0009663E" w:rsidP="0009663E">
      <w:pPr>
        <w:pStyle w:val="Listenabsatz"/>
        <w:numPr>
          <w:ilvl w:val="0"/>
          <w:numId w:val="32"/>
        </w:numPr>
      </w:pPr>
      <w:r>
        <w:t>Bau und Paketierung der Software</w:t>
      </w:r>
    </w:p>
    <w:p w:rsidR="0009663E" w:rsidRDefault="0009663E" w:rsidP="0009663E">
      <w:pPr>
        <w:pStyle w:val="Listenabsatz"/>
        <w:numPr>
          <w:ilvl w:val="0"/>
          <w:numId w:val="32"/>
        </w:numPr>
      </w:pPr>
      <w:r>
        <w:t>Abgleich der Umgebung mit dem Sollzustand aus dem CMS</w:t>
      </w:r>
    </w:p>
    <w:p w:rsidR="0009663E" w:rsidRDefault="0009663E" w:rsidP="0009663E">
      <w:pPr>
        <w:pStyle w:val="Listenabsatz"/>
        <w:numPr>
          <w:ilvl w:val="0"/>
          <w:numId w:val="32"/>
        </w:numPr>
      </w:pPr>
      <w:r>
        <w:t>Aktualisierung der Daten im CMS</w:t>
      </w:r>
    </w:p>
    <w:p w:rsidR="0009663E" w:rsidRDefault="0009663E" w:rsidP="005A3B04">
      <w:pPr>
        <w:pStyle w:val="Listenabsatz"/>
        <w:numPr>
          <w:ilvl w:val="0"/>
          <w:numId w:val="32"/>
        </w:numPr>
      </w:pPr>
      <w:r>
        <w:t>Installation der Software und Konfiguration der Systeme</w:t>
      </w:r>
    </w:p>
    <w:p w:rsidR="003362A0" w:rsidRDefault="003362A0" w:rsidP="003362A0">
      <w:r>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ins w:id="225" w:author="Kerstin Bartsch" w:date="2016-07-27T22:38:00Z">
        <w:r w:rsidR="001F402E">
          <w:t>,</w:t>
        </w:r>
      </w:ins>
      <w:r>
        <w:t xml:space="preserve"> einen Service wieder in e</w:t>
      </w:r>
      <w:r>
        <w:t>i</w:t>
      </w:r>
      <w:r>
        <w:t>nen definierten Zustand zu überführen, nachdem ein Release fehlgeschlagen ist, weil z. B. ein Fehler auf</w:t>
      </w:r>
      <w:ins w:id="226" w:author="Kerstin Bartsch" w:date="2016-07-27T22:39:00Z">
        <w:r w:rsidR="001F402E">
          <w:t>trat</w:t>
        </w:r>
      </w:ins>
      <w:del w:id="227" w:author="Kerstin Bartsch" w:date="2016-07-27T22:39:00Z">
        <w:r w:rsidDel="001F402E">
          <w:delText>getreten ist</w:delText>
        </w:r>
      </w:del>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w:t>
      </w:r>
      <w:r w:rsidR="00DC1C4F">
        <w:t>e</w:t>
      </w:r>
      <w:r w:rsidR="00DC1C4F">
        <w:t>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w:t>
      </w:r>
      <w:r>
        <w:t>h</w:t>
      </w:r>
      <w:r>
        <w:t>erweise der Fehler nicht nachgestellt werden kann, bietet sich auch die Fehle</w:t>
      </w:r>
      <w:r>
        <w:t>r</w:t>
      </w:r>
      <w:r>
        <w:t>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w:t>
      </w:r>
      <w:r>
        <w:t>h</w:t>
      </w:r>
      <w:r>
        <w:t>tungen ist von mehreren Faktoren abhängig. Einerseits führt der „back out“ zur Verzögerung in der Bereitstellung de</w:t>
      </w:r>
      <w:del w:id="228" w:author="Kerstin Bartsch" w:date="2016-07-27T22:40:00Z">
        <w:r w:rsidDel="001F402E">
          <w:delText>s</w:delText>
        </w:r>
      </w:del>
      <w:r>
        <w:t xml:space="preserve"> Releases und damit zu einem zeitl</w:t>
      </w:r>
      <w:r>
        <w:t>i</w:t>
      </w:r>
      <w:r>
        <w:t>chen Risiko</w:t>
      </w:r>
      <w:del w:id="229" w:author="Kerstin Bartsch" w:date="2016-07-27T22:42:00Z">
        <w:r w:rsidDel="001F402E">
          <w:delText>,</w:delText>
        </w:r>
      </w:del>
      <w:ins w:id="230" w:author="Kerstin Bartsch" w:date="2016-07-27T22:42:00Z">
        <w:r w:rsidR="001F402E">
          <w:t>.</w:t>
        </w:r>
      </w:ins>
      <w:r>
        <w:t xml:space="preserve"> </w:t>
      </w:r>
      <w:del w:id="231" w:author="Kerstin Bartsch" w:date="2016-07-27T22:42:00Z">
        <w:r w:rsidDel="001F402E">
          <w:delText>a</w:delText>
        </w:r>
      </w:del>
      <w:ins w:id="232" w:author="Kerstin Bartsch" w:date="2016-07-27T22:42:00Z">
        <w:r w:rsidR="001F402E">
          <w:t>A</w:t>
        </w:r>
      </w:ins>
      <w:r>
        <w:t>ndererseits führt der Betrieb im Fehlerzustand zu einem Qual</w:t>
      </w:r>
      <w:r>
        <w:t>i</w:t>
      </w:r>
      <w:r>
        <w:t>täts</w:t>
      </w:r>
      <w:r w:rsidR="00DC1C4F">
        <w:t>- und Kosten</w:t>
      </w:r>
      <w:r>
        <w:t>risiko. Je nachdem welches Risiko überwiegt, ist demnach eine Entscheidung zu treffen. Der zweite genannte Faktor, der Early Life Support, b</w:t>
      </w:r>
      <w:r>
        <w:t>e</w:t>
      </w:r>
      <w:r>
        <w:t>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w:t>
      </w:r>
      <w:r>
        <w:t>i</w:t>
      </w:r>
      <w:r>
        <w:t>chung von definierten Kriterien erfolgt der Verantwortungsübergang an die Sta</w:t>
      </w:r>
      <w:r>
        <w:t>n</w:t>
      </w:r>
      <w:r>
        <w:t>dardeinhe</w:t>
      </w:r>
      <w:r>
        <w:t>i</w:t>
      </w:r>
      <w:r>
        <w:t>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w:t>
      </w:r>
      <w:r>
        <w:t>n</w:t>
      </w:r>
      <w:r>
        <w:t>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w:t>
      </w:r>
      <w:r>
        <w:t>r</w:t>
      </w:r>
      <w:r>
        <w:t>höhten Kosten gegenüber dem direkten Einsatz der Standardeinheiten führen, da diese möglicherweise einen höheren Stundensatz haben. Weiterhin werden En</w:t>
      </w:r>
      <w:r>
        <w:t>t</w:t>
      </w:r>
      <w:r>
        <w:t>wickler möglicherweise von der Bearbeitung neuer Releases abgehalten, da sie Fehler im alten Release beheben m</w:t>
      </w:r>
      <w:r w:rsidR="00C47070">
        <w:t>üssen. Der Einsatz</w:t>
      </w:r>
      <w:r>
        <w:t xml:space="preserve"> des Early Life Supports muss de</w:t>
      </w:r>
      <w:r>
        <w:t>m</w:t>
      </w:r>
      <w:r>
        <w:t>nach ebenfalls je nach Risikosituation abgewogen werden.</w:t>
      </w:r>
    </w:p>
    <w:p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rsidR="00BE5B1B" w:rsidRDefault="00BE5B1B" w:rsidP="00E67FF7">
      <w:pPr>
        <w:pStyle w:val="berschrift2"/>
      </w:pPr>
      <w:bookmarkStart w:id="233" w:name="_Ref455746723"/>
      <w:bookmarkStart w:id="234" w:name="_Ref455746986"/>
      <w:bookmarkStart w:id="235" w:name="_Ref455747201"/>
      <w:bookmarkStart w:id="236" w:name="_Ref455747312"/>
      <w:bookmarkStart w:id="237" w:name="_Ref455759447"/>
      <w:bookmarkStart w:id="238" w:name="_Ref455759699"/>
      <w:bookmarkStart w:id="239" w:name="_Toc457246796"/>
      <w:r>
        <w:t xml:space="preserve">Service Validation </w:t>
      </w:r>
      <w:proofErr w:type="spellStart"/>
      <w:r>
        <w:t>And</w:t>
      </w:r>
      <w:proofErr w:type="spellEnd"/>
      <w:r>
        <w:t xml:space="preserve"> </w:t>
      </w:r>
      <w:proofErr w:type="spellStart"/>
      <w:r>
        <w:t>Testing</w:t>
      </w:r>
      <w:bookmarkEnd w:id="233"/>
      <w:bookmarkEnd w:id="234"/>
      <w:bookmarkEnd w:id="235"/>
      <w:bookmarkEnd w:id="236"/>
      <w:bookmarkEnd w:id="237"/>
      <w:bookmarkEnd w:id="238"/>
      <w:bookmarkEnd w:id="239"/>
      <w:proofErr w:type="spellEnd"/>
    </w:p>
    <w:p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w:t>
      </w:r>
      <w:r>
        <w:t>a</w:t>
      </w:r>
      <w:r>
        <w:t>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Die Durchführung von Tests ist ebenfalls in der 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w:t>
      </w:r>
      <w:r w:rsidR="000A0593">
        <w:t>t</w:t>
      </w:r>
      <w:r w:rsidR="000A0593">
        <w: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rsidR="000A0593" w:rsidRDefault="000A0593" w:rsidP="000A0593">
      <w:pPr>
        <w:pStyle w:val="Listenabsatz"/>
        <w:numPr>
          <w:ilvl w:val="0"/>
          <w:numId w:val="33"/>
        </w:numPr>
      </w:pPr>
      <w:r>
        <w:t>Die Testdurchführung darf nicht durch die Entwickler erfolgen.</w:t>
      </w:r>
    </w:p>
    <w:p w:rsidR="000A0593" w:rsidRDefault="000A0593" w:rsidP="000A0593">
      <w:pPr>
        <w:pStyle w:val="Listenabsatz"/>
        <w:numPr>
          <w:ilvl w:val="0"/>
          <w:numId w:val="33"/>
        </w:numPr>
      </w:pPr>
      <w:r>
        <w:t>Die Testbewertungskriterien müssen vor den Tests definiert werden.</w:t>
      </w:r>
    </w:p>
    <w:p w:rsidR="000A0593" w:rsidRDefault="000A0593" w:rsidP="000A0593">
      <w:pPr>
        <w:pStyle w:val="Listenabsatz"/>
        <w:numPr>
          <w:ilvl w:val="0"/>
          <w:numId w:val="33"/>
        </w:numPr>
      </w:pPr>
      <w:r>
        <w:t>Die Testumgebungen müssen vor der Testdurchführung immer auf den definierten Ausgangszustand zurückgesetzt werden.</w:t>
      </w:r>
    </w:p>
    <w:p w:rsidR="000A0593" w:rsidRDefault="000A0593" w:rsidP="000A0593">
      <w:pPr>
        <w:pStyle w:val="Listenabsatz"/>
        <w:numPr>
          <w:ilvl w:val="0"/>
          <w:numId w:val="33"/>
        </w:numPr>
      </w:pPr>
      <w:r>
        <w:t xml:space="preserve">Alle Testartefakte sollten wiederverwendbar sein und </w:t>
      </w:r>
      <w:commentRangeStart w:id="240"/>
      <w:r>
        <w:t>wiederverwendet</w:t>
      </w:r>
      <w:commentRangeEnd w:id="240"/>
      <w:r w:rsidR="00675DBA">
        <w:rPr>
          <w:rStyle w:val="Kommentarzeichen"/>
        </w:rPr>
        <w:commentReference w:id="240"/>
      </w:r>
      <w:r>
        <w:t xml:space="preserve"> werden.</w:t>
      </w:r>
    </w:p>
    <w:p w:rsidR="000A0593" w:rsidRDefault="000A0593" w:rsidP="000A0593">
      <w:pPr>
        <w:pStyle w:val="Listenabsatz"/>
        <w:numPr>
          <w:ilvl w:val="0"/>
          <w:numId w:val="33"/>
        </w:numPr>
      </w:pPr>
      <w:r>
        <w:t>Die Testdurchführung soll so zeitig wie möglich und im Entwicklungspr</w:t>
      </w:r>
      <w:r>
        <w:t>o</w:t>
      </w:r>
      <w:r>
        <w:t>jekt integriert erfolgen.</w:t>
      </w:r>
    </w:p>
    <w:p w:rsidR="000A0593" w:rsidRDefault="00327186" w:rsidP="000A0593">
      <w:pPr>
        <w:pStyle w:val="Listenabsatz"/>
        <w:numPr>
          <w:ilvl w:val="0"/>
          <w:numId w:val="33"/>
        </w:numPr>
      </w:pPr>
      <w:r>
        <w:t>Die Testdurchführung soll risikobasiert ausgerichtet werden.</w:t>
      </w:r>
    </w:p>
    <w:p w:rsidR="00327186" w:rsidRDefault="00327186" w:rsidP="000A0593">
      <w:pPr>
        <w:pStyle w:val="Listenabsatz"/>
        <w:numPr>
          <w:ilvl w:val="0"/>
          <w:numId w:val="33"/>
        </w:numPr>
      </w:pPr>
      <w:r>
        <w:t>An der Testdurchführung sollen auch Nutzer und andere Stakeholder b</w:t>
      </w:r>
      <w:r>
        <w:t>e</w:t>
      </w:r>
      <w:r>
        <w:t>teiligt werden.</w:t>
      </w:r>
    </w:p>
    <w:p w:rsidR="00327186" w:rsidRDefault="00327186" w:rsidP="000A0593">
      <w:pPr>
        <w:pStyle w:val="Listenabsatz"/>
        <w:numPr>
          <w:ilvl w:val="0"/>
          <w:numId w:val="33"/>
        </w:numPr>
      </w:pPr>
      <w:r>
        <w:t>Mess- und Überwachungssysteme sollen zur Effizienz- und Effektivität</w:t>
      </w:r>
      <w:r>
        <w:t>s</w:t>
      </w:r>
      <w:r>
        <w:t>steigerung eingesetzt werden.</w:t>
      </w:r>
    </w:p>
    <w:p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w:t>
      </w:r>
      <w:proofErr w:type="gramStart"/>
      <w:r w:rsidR="00FA1CB6">
        <w:t>Releases</w:t>
      </w:r>
      <w:proofErr w:type="gramEnd"/>
      <w:r w:rsidR="00FA1CB6">
        <w:t xml:space="preserve"> hat. Die Dauer steigt, da </w:t>
      </w:r>
      <w:r w:rsidR="008D56E1">
        <w:t>ein separater</w:t>
      </w:r>
      <w:r w:rsidR="00FA1CB6">
        <w:t xml:space="preserve"> Tester sich erst mit dem Release vertraut machen </w:t>
      </w:r>
      <w:del w:id="241" w:author="Kerstin Bartsch" w:date="2016-07-28T21:03:00Z">
        <w:r w:rsidR="00FA1CB6" w:rsidDel="009F5C0E">
          <w:delText>muss</w:delText>
        </w:r>
      </w:del>
      <w:r w:rsidR="00FA1CB6">
        <w:t xml:space="preserve"> und </w:t>
      </w:r>
      <w:del w:id="242" w:author="Kerstin Bartsch" w:date="2016-07-28T21:12:00Z">
        <w:r w:rsidR="00FA1CB6" w:rsidDel="000F1731">
          <w:delText>dafür</w:delText>
        </w:r>
      </w:del>
      <w:r w:rsidR="00FA1CB6">
        <w:t xml:space="preserve"> von den Entwicklern geschult werden muss. </w:t>
      </w:r>
      <w:del w:id="243" w:author="Kerstin Bartsch" w:date="2016-07-28T21:06:00Z">
        <w:r w:rsidR="00FA1CB6" w:rsidDel="009F5C0E">
          <w:delText>Weiterhin</w:delText>
        </w:r>
      </w:del>
      <w:r w:rsidR="00FA1CB6">
        <w:t xml:space="preserve"> </w:t>
      </w:r>
      <w:del w:id="244" w:author="Kerstin Bartsch" w:date="2016-07-28T21:06:00Z">
        <w:r w:rsidR="00FA1CB6" w:rsidDel="009F5C0E">
          <w:delText>kann</w:delText>
        </w:r>
      </w:del>
      <w:r w:rsidR="00FA1CB6">
        <w:t xml:space="preserve"> </w:t>
      </w:r>
      <w:del w:id="245" w:author="Kerstin Bartsch" w:date="2016-07-28T21:06:00Z">
        <w:r w:rsidR="007D5155" w:rsidDel="009F5C0E">
          <w:delText>d</w:delText>
        </w:r>
      </w:del>
      <w:ins w:id="246" w:author="Kerstin Bartsch" w:date="2016-07-28T21:09:00Z">
        <w:r w:rsidR="009F5C0E">
          <w:t>Da d</w:t>
        </w:r>
      </w:ins>
      <w:r w:rsidR="00FA1CB6">
        <w:t>er</w:t>
      </w:r>
      <w:r w:rsidR="007D5155">
        <w:t xml:space="preserve"> Tester</w:t>
      </w:r>
      <w:ins w:id="247" w:author="Kerstin Bartsch" w:date="2016-07-28T21:06:00Z">
        <w:r w:rsidR="009F5C0E">
          <w:t xml:space="preserve"> </w:t>
        </w:r>
      </w:ins>
      <w:del w:id="248" w:author="Kerstin Bartsch" w:date="2016-07-28T21:09:00Z">
        <w:r w:rsidR="00FA1CB6" w:rsidDel="009F5C0E">
          <w:delText xml:space="preserve"> </w:delText>
        </w:r>
      </w:del>
      <w:r w:rsidR="00FA1CB6">
        <w:t>Fehler nicht selbst beheben</w:t>
      </w:r>
      <w:ins w:id="249" w:author="Kerstin Bartsch" w:date="2016-07-28T21:09:00Z">
        <w:r w:rsidR="009F5C0E">
          <w:t xml:space="preserve"> kann</w:t>
        </w:r>
      </w:ins>
      <w:r w:rsidR="00FA1CB6">
        <w:t xml:space="preserve">, </w:t>
      </w:r>
      <w:del w:id="250" w:author="Kerstin Bartsch" w:date="2016-07-28T21:09:00Z">
        <w:r w:rsidR="00FA1CB6" w:rsidDel="009F5C0E">
          <w:delText>so</w:delText>
        </w:r>
      </w:del>
      <w:r w:rsidR="00FA1CB6">
        <w:t xml:space="preserve"> </w:t>
      </w:r>
      <w:ins w:id="251" w:author="Kerstin Bartsch" w:date="2016-07-28T21:08:00Z">
        <w:r w:rsidR="009F5C0E">
          <w:t>muss</w:t>
        </w:r>
      </w:ins>
      <w:del w:id="252" w:author="Kerstin Bartsch" w:date="2016-07-28T21:08:00Z">
        <w:r w:rsidR="00FA1CB6" w:rsidDel="009F5C0E">
          <w:delText>dass</w:delText>
        </w:r>
      </w:del>
      <w:r w:rsidR="00FA1CB6">
        <w:t xml:space="preserve"> </w:t>
      </w:r>
      <w:ins w:id="253" w:author="Kerstin Bartsch" w:date="2016-07-28T21:07:00Z">
        <w:r w:rsidR="009F5C0E">
          <w:t>im Fehle</w:t>
        </w:r>
        <w:r w:rsidR="009F5C0E">
          <w:t>r</w:t>
        </w:r>
        <w:r w:rsidR="009F5C0E">
          <w:t xml:space="preserve">fall </w:t>
        </w:r>
      </w:ins>
      <w:r w:rsidR="00FA1CB6">
        <w:t xml:space="preserve">der Entwickler </w:t>
      </w:r>
      <w:del w:id="254" w:author="Kerstin Bartsch" w:date="2016-07-28T21:08:00Z">
        <w:r w:rsidR="00FA1CB6" w:rsidDel="009F5C0E">
          <w:delText>im Fehlerfall</w:delText>
        </w:r>
      </w:del>
      <w:r w:rsidR="00FA1CB6">
        <w:t xml:space="preserve"> die Testdurchführung nachv</w:t>
      </w:r>
      <w:r w:rsidR="00C47070">
        <w:t xml:space="preserve">ollziehen können </w:t>
      </w:r>
      <w:del w:id="255" w:author="Kerstin Bartsch" w:date="2016-07-28T21:09:00Z">
        <w:r w:rsidR="00C47070" w:rsidDel="009F5C0E">
          <w:delText>muss</w:delText>
        </w:r>
      </w:del>
      <w:r w:rsidR="00C47070">
        <w:t xml:space="preserve"> und sich</w:t>
      </w:r>
      <w:r w:rsidR="00FA1CB6">
        <w:t xml:space="preserve"> </w:t>
      </w:r>
      <w:ins w:id="256" w:author="Kerstin Bartsch" w:date="2016-07-28T21:10:00Z">
        <w:r w:rsidR="009F5C0E">
          <w:t>deshalb</w:t>
        </w:r>
      </w:ins>
      <w:del w:id="257" w:author="Kerstin Bartsch" w:date="2016-07-28T21:10:00Z">
        <w:r w:rsidR="00FA1CB6" w:rsidDel="009F5C0E">
          <w:delText>daher</w:delText>
        </w:r>
      </w:del>
      <w:r w:rsidR="00FA1CB6">
        <w:t xml:space="preserve"> trotzdem mit den Tests beschäftigen</w:t>
      </w:r>
      <w:del w:id="258" w:author="Kerstin Bartsch" w:date="2016-07-28T21:09:00Z">
        <w:r w:rsidR="00FA1CB6" w:rsidDel="009F5C0E">
          <w:delText xml:space="preserve"> muss</w:delText>
        </w:r>
      </w:del>
      <w:r w:rsidR="00FA1CB6">
        <w:t xml:space="preserve">. </w:t>
      </w:r>
      <w:del w:id="259" w:author="Kerstin Bartsch" w:date="2016-07-28T21:11:00Z">
        <w:r w:rsidR="00FA1CB6" w:rsidDel="000F1731">
          <w:delText>Da</w:delText>
        </w:r>
      </w:del>
      <w:ins w:id="260" w:author="Kerstin Bartsch" w:date="2016-07-28T21:11:00Z">
        <w:r w:rsidR="000F1731">
          <w:t>Wenn</w:t>
        </w:r>
      </w:ins>
      <w:r w:rsidR="00FA1CB6">
        <w:t xml:space="preserve"> der Tester das System möglicherweise trotz intensiver Schulung nicht vollständig versteht, kann es zur fehlerhaften Testdurchführung kommen, deren Testerge</w:t>
      </w:r>
      <w:r w:rsidR="00FA1CB6">
        <w:t>b</w:t>
      </w:r>
      <w:r w:rsidR="00FA1CB6">
        <w:t>nisse nicht valide sind. Dazu kommt der Kommunikationsmehraufwand aufgrund der höheren Anzahl der Beteiligten. Sollte ein Service eher einem zeitlichen Ris</w:t>
      </w:r>
      <w:r w:rsidR="00FA1CB6">
        <w:t>i</w:t>
      </w:r>
      <w:r w:rsidR="00FA1CB6">
        <w:t>ko unterliegen, kann es demnach sinnvoll sein</w:t>
      </w:r>
      <w:ins w:id="261" w:author="Kerstin Bartsch" w:date="2016-07-28T21:13:00Z">
        <w:r w:rsidR="000F1731">
          <w:t>,</w:t>
        </w:r>
      </w:ins>
      <w:r w:rsidR="00FA1CB6">
        <w:t xml:space="preserve"> die Tes</w:t>
      </w:r>
      <w:r w:rsidR="007D5155">
        <w:t>tdurchführung und En</w:t>
      </w:r>
      <w:r w:rsidR="007D5155">
        <w:t>t</w:t>
      </w:r>
      <w:r w:rsidR="007D5155">
        <w:t>wicklung nicht zu trennen</w:t>
      </w:r>
      <w:r w:rsidR="00FA1CB6">
        <w:t xml:space="preserve">. Die </w:t>
      </w:r>
      <w:r w:rsidR="00FA1CB6" w:rsidRPr="00B13BFE">
        <w:rPr>
          <w:b/>
        </w:rPr>
        <w:t>Festlegung der Testbewertungskriterien</w:t>
      </w:r>
      <w:r w:rsidR="00FA1CB6">
        <w:t xml:space="preserve"> vor der Tes</w:t>
      </w:r>
      <w:r w:rsidR="00FA1CB6">
        <w:t>t</w:t>
      </w:r>
      <w:r w:rsidR="00FA1CB6">
        <w:t xml:space="preserve">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wah</w:t>
      </w:r>
      <w:r w:rsidR="00B13BFE">
        <w:t>l</w:t>
      </w:r>
      <w:r w:rsidR="00B13BFE">
        <w:t xml:space="preserve">los und </w:t>
      </w:r>
      <w:r w:rsidR="00FA1CB6">
        <w:t>nicht valide sind.</w:t>
      </w:r>
      <w:r w:rsidR="00B13BFE">
        <w:t xml:space="preserve"> Dies gilt auch für die Regelung hinsichtlich der </w:t>
      </w:r>
      <w:r w:rsidR="00B13BFE" w:rsidRPr="00B13BFE">
        <w:rPr>
          <w:b/>
        </w:rPr>
        <w:t>Wi</w:t>
      </w:r>
      <w:r w:rsidR="00B13BFE" w:rsidRPr="00B13BFE">
        <w:rPr>
          <w:b/>
        </w:rPr>
        <w:t>e</w:t>
      </w:r>
      <w:r w:rsidR="00B13BFE" w:rsidRPr="00B13BFE">
        <w:rPr>
          <w:b/>
        </w:rPr>
        <w:t>derherstellung des Ausgangszustands</w:t>
      </w:r>
      <w:r w:rsidR="00B13BFE">
        <w:t xml:space="preserve"> vor jedem Testlauf, da die Ergebnisse sonst nicht ve</w:t>
      </w:r>
      <w:r w:rsidR="00B13BFE">
        <w:t>r</w:t>
      </w:r>
      <w:r w:rsidR="00B13BFE">
        <w:t xml:space="preserve">gleichbar und nachvollziehbar sind. Die </w:t>
      </w:r>
      <w:r w:rsidR="00B13BFE" w:rsidRPr="00B13BFE">
        <w:rPr>
          <w:b/>
        </w:rPr>
        <w:t>Wiederverwendbarkeit von Testartefakten</w:t>
      </w:r>
      <w:r w:rsidR="00B13BFE">
        <w:rPr>
          <w:b/>
        </w:rPr>
        <w:t xml:space="preserve"> </w:t>
      </w:r>
      <w:r w:rsidR="00B13BFE">
        <w:t>steht in starker Abhä</w:t>
      </w:r>
      <w:r w:rsidR="00B13BFE">
        <w:t>n</w:t>
      </w:r>
      <w:r w:rsidR="00B13BFE">
        <w:t xml:space="preserve">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w:t>
      </w:r>
      <w:r w:rsidR="00B13BFE">
        <w:t>s</w:t>
      </w:r>
      <w:r w:rsidR="00B13BFE">
        <w:t>sung wiederverwendet we</w:t>
      </w:r>
      <w:r w:rsidR="00B13BFE">
        <w:t>r</w:t>
      </w:r>
      <w:r w:rsidR="00B13BFE">
        <w:t>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hohen Release-Zyklus kann es demnach sein, dass die alten Testartefakte, z. B. die Testfallbeschreibungen, gar nicht mehr passen, </w:t>
      </w:r>
      <w:del w:id="262" w:author="Kerstin Bartsch" w:date="2016-07-28T21:15:00Z">
        <w:r w:rsidR="00B13BFE" w:rsidDel="000F1731">
          <w:delText>da</w:delText>
        </w:r>
      </w:del>
      <w:ins w:id="263" w:author="Kerstin Bartsch" w:date="2016-07-28T21:15:00Z">
        <w:r w:rsidR="000F1731">
          <w:t xml:space="preserve"> weil</w:t>
        </w:r>
      </w:ins>
      <w:r w:rsidR="00B13BFE">
        <w:t xml:space="preserve"> sich der komplette G</w:t>
      </w:r>
      <w:r w:rsidR="00B13BFE">
        <w:t>e</w:t>
      </w:r>
      <w:r w:rsidR="00B13BFE">
        <w:t>schäftsprozess verändert hat. Würde man hierbei versuchen die Testartefakte trotzdem wiederverwendba</w:t>
      </w:r>
      <w:r w:rsidR="00DD62CA">
        <w:t>r zu g</w:t>
      </w:r>
      <w:r w:rsidR="00DD62CA">
        <w:t>e</w:t>
      </w:r>
      <w:r w:rsidR="00DD62CA">
        <w:t>stalten, wäre der Aufwand entweder umsonst oder die Test</w:t>
      </w:r>
      <w:ins w:id="264" w:author="Kerstin Bartsch" w:date="2016-07-28T21:15:00Z">
        <w:r w:rsidR="000F1731">
          <w:t>s</w:t>
        </w:r>
      </w:ins>
      <w:r w:rsidR="00DD62CA">
        <w:t xml:space="preserve"> wären so generisch, dass sie keine Aussagekraft besitzen. Das wäre z. B. der Fall, wenn im Test nur der Aufruf der Startseite eines Webshops erfolgen würde. Dieser ist zwar siche</w:t>
      </w:r>
      <w:r w:rsidR="00DD62CA">
        <w:t>r</w:t>
      </w:r>
      <w:r w:rsidR="00DD62CA">
        <w:t xml:space="preserve">lich auch für weitere Releases anwendbar, sagt aber über die Gesamtqualität wenig aus. </w:t>
      </w:r>
      <w:r w:rsidR="00F772C2">
        <w:t>Aufgrund des engen Bezugs zum Release-Zyklus erfolgt keine eigenständige Betrachtung der Wiederverwendba</w:t>
      </w:r>
      <w:r w:rsidR="00F772C2">
        <w:t>r</w:t>
      </w:r>
      <w:r w:rsidR="00F772C2">
        <w:t xml:space="preserve">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w:t>
      </w:r>
      <w:r w:rsidR="00DD62CA" w:rsidRPr="00DD62CA">
        <w:rPr>
          <w:b/>
        </w:rPr>
        <w:t>k</w:t>
      </w:r>
      <w:r w:rsidR="00DD62CA" w:rsidRPr="00DD62CA">
        <w:rPr>
          <w:b/>
        </w:rPr>
        <w:t>lungsprozess</w:t>
      </w:r>
      <w:r w:rsidR="00DD62CA">
        <w:rPr>
          <w:b/>
        </w:rPr>
        <w:t xml:space="preserve"> </w:t>
      </w:r>
      <w:r w:rsidR="00DD62CA">
        <w:t>ist besonders bei Services mit einem hohen Qualitäts- und Zeitrisiko aber auch im Hinblick auf die Kosten relevant. Durch die frühzeit</w:t>
      </w:r>
      <w:r w:rsidR="00DD62CA">
        <w:t>i</w:t>
      </w:r>
      <w:r w:rsidR="00DD62CA">
        <w:t>ge Einbi</w:t>
      </w:r>
      <w:r w:rsidR="00DD62CA">
        <w:t>n</w:t>
      </w:r>
      <w:r w:rsidR="00DD62CA">
        <w:t>dung wird vermieden</w:t>
      </w:r>
      <w:ins w:id="265" w:author="Kerstin Bartsch" w:date="2016-07-28T21:16:00Z">
        <w:r w:rsidR="000F1731">
          <w:t>,</w:t>
        </w:r>
      </w:ins>
      <w:r w:rsidR="00DD62CA">
        <w:t xml:space="preserve"> dass die Testa</w:t>
      </w:r>
      <w:r w:rsidR="00F772C2">
        <w:t>ktivitäten, welche gewöhnlich</w:t>
      </w:r>
      <w:r w:rsidR="00DD62CA">
        <w:t xml:space="preserve"> bei einem wasserfallmodellbasierten Projektvorgehen am Ende stehen, aufgrund von Verzögerungen in vorherigen Phasen red</w:t>
      </w:r>
      <w:r w:rsidR="00DD62CA">
        <w:t>u</w:t>
      </w:r>
      <w:r w:rsidR="00DD62CA">
        <w:t>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Endnutzer zum Tester des Release</w:t>
      </w:r>
      <w:del w:id="266" w:author="Kerstin Bartsch" w:date="2016-07-28T21:17:00Z">
        <w:r w:rsidR="00C77A1A" w:rsidDel="000F1731">
          <w:delText>s</w:delText>
        </w:r>
      </w:del>
      <w:r w:rsidR="00C77A1A">
        <w:t xml:space="preserve"> wird. </w:t>
      </w:r>
      <w:r w:rsidR="00DD62CA">
        <w:t>Zeitlich ist die frühzeitige I</w:t>
      </w:r>
      <w:r w:rsidR="00DD62CA">
        <w:t>n</w:t>
      </w:r>
      <w:r w:rsidR="00DD62CA">
        <w:t>tegration dann wic</w:t>
      </w:r>
      <w:r w:rsidR="00DD62CA">
        <w:t>h</w:t>
      </w:r>
      <w:r w:rsidR="00DD62CA">
        <w:t>tig, falls in einer späten Phase im Projekt</w:t>
      </w:r>
      <w:r w:rsidR="00C77A1A">
        <w:t xml:space="preserve"> oder im Wirkbetrieb</w:t>
      </w:r>
      <w:r w:rsidR="00DD62CA">
        <w:t xml:space="preserve"> ein Fehler gefu</w:t>
      </w:r>
      <w:r w:rsidR="00DD62CA">
        <w:t>n</w:t>
      </w:r>
      <w:r w:rsidR="00DD62CA">
        <w:t>den wurde, der zu Beginn des Projekts gemacht wurde und ggf. einen kompletten Neubeginn</w:t>
      </w:r>
      <w:r w:rsidR="0035383F">
        <w:t xml:space="preserve"> der Arbeiten</w:t>
      </w:r>
      <w:r w:rsidR="00DD62CA">
        <w:t xml:space="preserve"> erfordert. Solch eine Situation bede</w:t>
      </w:r>
      <w:r w:rsidR="00DD62CA">
        <w:t>u</w:t>
      </w:r>
      <w:r w:rsidR="00DD62CA">
        <w:t>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w:t>
      </w:r>
      <w:r w:rsidR="00DD62CA">
        <w:t>u</w:t>
      </w:r>
      <w:r w:rsidR="00DD62CA">
        <w:t>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w:t>
      </w:r>
      <w:r w:rsidR="00DD62CA">
        <w:t>i</w:t>
      </w:r>
      <w:r w:rsidR="00DD62CA">
        <w:t xml:space="preserve">chung </w:t>
      </w:r>
      <w:r w:rsidR="00FA60D0">
        <w:t>dieses Sachverhalts dargestellt. In der Literatur gibt es jedoch auch krit</w:t>
      </w:r>
      <w:r w:rsidR="00FA60D0">
        <w:t>i</w:t>
      </w:r>
      <w:r w:rsidR="00FA60D0">
        <w:t>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w:t>
      </w:r>
      <w:r w:rsidR="0069750D">
        <w:t>e</w:t>
      </w:r>
      <w:r w:rsidR="0069750D">
        <w:t>relle Zusammenhang logisch, da die textuelle Fehlerbehebung durch eine Pr</w:t>
      </w:r>
      <w:r w:rsidR="007D5155">
        <w:t>ü</w:t>
      </w:r>
      <w:r w:rsidR="007D5155">
        <w:t>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w:t>
      </w:r>
      <w:r w:rsidR="00312900">
        <w:t>o</w:t>
      </w:r>
      <w:r w:rsidR="00312900">
        <w:t>gie</w:t>
      </w:r>
      <w:r w:rsidR="0069750D">
        <w:t xml:space="preserve">änderungen bedingt und alle durchgeführten </w:t>
      </w:r>
      <w:r w:rsidR="004B0A4B">
        <w:t xml:space="preserve">Aktivitäten wie z. B. </w:t>
      </w:r>
      <w:r w:rsidR="0069750D">
        <w:t>Tests e</w:t>
      </w:r>
      <w:r w:rsidR="0069750D">
        <w:t>r</w:t>
      </w:r>
      <w:r w:rsidR="0069750D">
        <w:t>neut nach sich zieh</w:t>
      </w:r>
      <w:ins w:id="267" w:author="Kerstin Bartsch" w:date="2016-07-28T21:19:00Z">
        <w:r w:rsidR="000F1731">
          <w:t>en</w:t>
        </w:r>
      </w:ins>
      <w:del w:id="268" w:author="Kerstin Bartsch" w:date="2016-07-28T21:19:00Z">
        <w:r w:rsidR="0069750D" w:rsidDel="000F1731">
          <w:delText>t</w:delText>
        </w:r>
      </w:del>
      <w:r w:rsidR="004B0A4B">
        <w:t xml:space="preserve"> sowie möglicherweise Umsatzverlust oder Entschäd</w:t>
      </w:r>
      <w:r w:rsidR="004B0A4B">
        <w:t>i</w:t>
      </w:r>
      <w:r w:rsidR="004B0A4B">
        <w:t>gungszahlu</w:t>
      </w:r>
      <w:r w:rsidR="004B0A4B">
        <w:t>n</w:t>
      </w:r>
      <w:r w:rsidR="004B0A4B">
        <w:t>gen bedeutet</w:t>
      </w:r>
      <w:r w:rsidR="0069750D">
        <w:t>.</w:t>
      </w:r>
    </w:p>
    <w:p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rsidR="004B0A4B" w:rsidRDefault="00CD6296" w:rsidP="00CD6296">
      <w:pPr>
        <w:pStyle w:val="Beschriftung"/>
      </w:pPr>
      <w:bookmarkStart w:id="269" w:name="_Ref450314400"/>
      <w:bookmarkStart w:id="270" w:name="_Toc457246773"/>
      <w:r>
        <w:t xml:space="preserve">Abbildung </w:t>
      </w:r>
      <w:fldSimple w:instr=" STYLEREF 1 \s ">
        <w:r>
          <w:rPr>
            <w:noProof/>
          </w:rPr>
          <w:t>4</w:t>
        </w:r>
      </w:fldSimple>
      <w:r>
        <w:t>.</w:t>
      </w:r>
      <w:fldSimple w:instr=" SEQ Abbildung \* ARABIC \s 1 ">
        <w:r>
          <w:rPr>
            <w:noProof/>
          </w:rPr>
          <w:t>1</w:t>
        </w:r>
      </w:fldSimple>
      <w:bookmarkEnd w:id="269"/>
      <w:r>
        <w:t>: Fehlerbehebungskosten</w:t>
      </w:r>
      <w:bookmarkEnd w:id="270"/>
    </w:p>
    <w:p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rsidR="00EA3580"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zugleich den Bedarf von Standardtypen, </w:t>
      </w:r>
      <w:ins w:id="271" w:author="Kerstin Bartsch" w:date="2016-07-28T21:21:00Z">
        <w:r w:rsidR="00774E3B">
          <w:t>weil</w:t>
        </w:r>
      </w:ins>
      <w:del w:id="272" w:author="Kerstin Bartsch" w:date="2016-07-28T21:21:00Z">
        <w:r w:rsidDel="00774E3B">
          <w:delText>da</w:delText>
        </w:r>
      </w:del>
      <w:r>
        <w:t xml:space="preserve">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weiterer Pe</w:t>
      </w:r>
      <w:r w:rsidR="00A81AF6">
        <w:t>r</w:t>
      </w:r>
      <w:r w:rsidR="00A81AF6">
        <w:t>sonen erhöhte Kosten</w:t>
      </w:r>
      <w:del w:id="273" w:author="Kerstin Bartsch" w:date="2016-07-28T21:22:00Z">
        <w:r w:rsidR="00A81AF6" w:rsidDel="00774E3B">
          <w:delText>,</w:delText>
        </w:r>
      </w:del>
      <w:r w:rsidR="00A81AF6">
        <w:t xml:space="preserve"> aufgrund des zeitlichen Aufwands, andererseits kann es eine höhere Qualität bringen, da die Nutzer möglicherweise eine andere Perspe</w:t>
      </w:r>
      <w:r w:rsidR="00A81AF6">
        <w:t>k</w:t>
      </w:r>
      <w:r w:rsidR="00A81AF6">
        <w:t xml:space="preserve">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w:t>
      </w:r>
      <w:r w:rsidR="00EA3580">
        <w:t>n</w:t>
      </w:r>
      <w:r w:rsidR="00EA3580">
        <w:t>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w:t>
      </w:r>
      <w:r w:rsidR="007D5155">
        <w:t>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Eine Vo</w:t>
      </w:r>
      <w:r w:rsidR="007D5155">
        <w:t>r</w:t>
      </w:r>
      <w:r w:rsidR="007D5155">
        <w:t xml:space="preserve">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w:t>
      </w:r>
      <w:r w:rsidR="00EA3580" w:rsidRPr="00EA3580">
        <w:rPr>
          <w:b/>
        </w:rPr>
        <w:t>k</w:t>
      </w:r>
      <w:r w:rsidR="00EA3580" w:rsidRPr="00EA3580">
        <w:rPr>
          <w:b/>
        </w:rPr>
        <w:t>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Demnach ist vor allem bei komplexen, geschäftskrit</w:t>
      </w:r>
      <w:r w:rsidR="00EA3580">
        <w:t>i</w:t>
      </w:r>
      <w:r w:rsidR="00EA3580">
        <w:t xml:space="preserve">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 xml:space="preserve">aufgrund deren </w:t>
      </w:r>
      <w:commentRangeStart w:id="274"/>
      <w:r w:rsidRPr="00C87791">
        <w:t>Bezug</w:t>
      </w:r>
      <w:commentRangeEnd w:id="274"/>
      <w:r w:rsidR="00774E3B">
        <w:rPr>
          <w:rStyle w:val="Kommentarzeichen"/>
        </w:rPr>
        <w:commentReference w:id="274"/>
      </w:r>
      <w:r w:rsidRPr="00C87791">
        <w:t xml:space="preserve"> zu den Risikotypen</w:t>
      </w:r>
      <w:r>
        <w:t>.</w:t>
      </w:r>
    </w:p>
    <w:p w:rsidR="00976B83" w:rsidRDefault="00853517" w:rsidP="00976B83">
      <w:pPr>
        <w:pStyle w:val="berschrift2"/>
      </w:pPr>
      <w:bookmarkStart w:id="275" w:name="_Toc457246797"/>
      <w:r>
        <w:t>Change Eva</w:t>
      </w:r>
      <w:r w:rsidR="00BE5B1B">
        <w:t>lu</w:t>
      </w:r>
      <w:r>
        <w:t>a</w:t>
      </w:r>
      <w:r w:rsidR="00BE5B1B">
        <w:t>tion</w:t>
      </w:r>
      <w:bookmarkEnd w:id="275"/>
    </w:p>
    <w:p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w:t>
      </w:r>
      <w:r w:rsidR="00192BB8">
        <w:t>t</w:t>
      </w:r>
      <w:r w:rsidR="00192BB8">
        <w: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e</w:t>
      </w:r>
      <w:r w:rsidR="00192BB8">
        <w:t>i</w:t>
      </w:r>
      <w:r w:rsidR="00192BB8">
        <w:t xml:space="preserve">spiele für den </w:t>
      </w:r>
      <w:r w:rsidR="00C87791">
        <w:t>CHE-Prozess</w:t>
      </w:r>
      <w:r w:rsidR="00192BB8">
        <w:t xml:space="preserve"> innerhalb von ITIL umfassen die folgenden vier El</w:t>
      </w:r>
      <w:r w:rsidR="00192BB8">
        <w:t>e</w:t>
      </w:r>
      <w:r w:rsidR="00192BB8">
        <w:t>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rsidR="00192BB8" w:rsidRDefault="00312900" w:rsidP="00192BB8">
      <w:pPr>
        <w:pStyle w:val="Listenabsatz"/>
        <w:numPr>
          <w:ilvl w:val="0"/>
          <w:numId w:val="36"/>
        </w:numPr>
      </w:pPr>
      <w:r>
        <w:t>Jede Ä</w:t>
      </w:r>
      <w:r w:rsidR="00192BB8">
        <w:t>nderung muss vor der Durchführung evaluiert werden</w:t>
      </w:r>
      <w:r w:rsidR="00A93451">
        <w:t>.</w:t>
      </w:r>
    </w:p>
    <w:p w:rsidR="00192BB8" w:rsidRDefault="00312900" w:rsidP="00192BB8">
      <w:pPr>
        <w:pStyle w:val="Listenabsatz"/>
        <w:numPr>
          <w:ilvl w:val="0"/>
          <w:numId w:val="36"/>
        </w:numPr>
      </w:pPr>
      <w:r>
        <w:t>Nur kritische Ä</w:t>
      </w:r>
      <w:r w:rsidR="00192BB8">
        <w:t>nderungen müssen den formalen Prozess durchlaufen</w:t>
      </w:r>
      <w:r w:rsidR="00A93451">
        <w:t>.</w:t>
      </w:r>
    </w:p>
    <w:p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rsidR="00A93451" w:rsidRDefault="004C3F35" w:rsidP="004C3F35">
      <w:pPr>
        <w:pStyle w:val="Listenabsatz"/>
        <w:numPr>
          <w:ilvl w:val="0"/>
          <w:numId w:val="36"/>
        </w:numPr>
      </w:pPr>
      <w:r>
        <w:t>Bei Abweichungen von den Planeffekten muss der Kunde bzgl. des weit</w:t>
      </w:r>
      <w:r>
        <w:t>e</w:t>
      </w:r>
      <w:r>
        <w:t>ren Vorgehens befragt werden.</w:t>
      </w:r>
    </w:p>
    <w:p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Die Anwe</w:t>
      </w:r>
      <w:r>
        <w:t>n</w:t>
      </w:r>
      <w:r>
        <w:t xml:space="preserve">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ins w:id="276" w:author="Kerstin Bartsch" w:date="2016-07-28T21:32:00Z">
        <w:r w:rsidR="008D261A">
          <w:t>es</w:t>
        </w:r>
      </w:ins>
      <w:r w:rsidR="00191E64">
        <w:t xml:space="preserve">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Die beiden genannten Punkte bieten aufgrund der engen Integrat</w:t>
      </w:r>
      <w:r w:rsidR="004B6D29">
        <w:t>i</w:t>
      </w:r>
      <w:r w:rsidR="004B6D29">
        <w:t>on in den CHM-Prozess keinen zusätzlichen Mehrwert für die Standardtypenb</w:t>
      </w:r>
      <w:r w:rsidR="004B6D29">
        <w:t>e</w:t>
      </w:r>
      <w:r w:rsidR="004B6D29">
        <w:t xml:space="preserv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nd</w:t>
      </w:r>
      <w:r w:rsidR="00191E64">
        <w:t>e</w:t>
      </w:r>
      <w:r w:rsidR="00191E64">
        <w:t>rung sollte prinzipiell immer durchgeführt werden, da die Änderung am eigenen Service möglicherweise klein ist, aber einen kritischen Service negativ beei</w:t>
      </w:r>
      <w:r w:rsidR="00191E64">
        <w:t>n</w:t>
      </w:r>
      <w:r w:rsidR="00191E64">
        <w:t xml:space="preserve">flusst. Die Evaluierung kann </w:t>
      </w:r>
      <w:r w:rsidR="004C3F35">
        <w:t>entfallen, wenn</w:t>
      </w:r>
      <w:r w:rsidR="00191E64">
        <w:t xml:space="preserve"> der Service keinen Bezug zu and</w:t>
      </w:r>
      <w:r w:rsidR="00191E64">
        <w:t>e</w:t>
      </w:r>
      <w:r w:rsidR="00191E64">
        <w:t xml:space="preserv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w:t>
      </w:r>
      <w:r w:rsidR="004C3F35">
        <w:t>n</w:t>
      </w:r>
      <w:r w:rsidR="004C3F35">
        <w:t>gigen Services aufwendig werden kann, sollten bei zeitkritischen Services de</w:t>
      </w:r>
      <w:r w:rsidR="004C3F35">
        <w:t>m</w:t>
      </w:r>
      <w:r w:rsidR="004C3F35">
        <w:t>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w:t>
      </w:r>
      <w:r w:rsidR="004B6D29">
        <w:t>e</w:t>
      </w:r>
      <w:r w:rsidR="004B6D29">
        <w:t>stimmen kann, es sei denn</w:t>
      </w:r>
      <w:ins w:id="277" w:author="Kerstin Bartsch" w:date="2016-07-28T21:35:00Z">
        <w:r w:rsidR="008D261A">
          <w:t>,</w:t>
        </w:r>
      </w:ins>
      <w:r w:rsidR="004B6D29">
        <w:t xml:space="preserve"> es wurde vorab definiert</w:t>
      </w:r>
      <w:r w:rsidR="004C3F35">
        <w:t>.</w:t>
      </w:r>
      <w:r w:rsidR="000E16A4">
        <w:t xml:space="preserve"> Innerhalb der ISO/IEC 20000-1:2011 wird zudem die Bereitstellung eines Berichts, welcher die erreic</w:t>
      </w:r>
      <w:r w:rsidR="000E16A4">
        <w:t>h</w:t>
      </w:r>
      <w:r w:rsidR="000E16A4">
        <w:t xml:space="preserve">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Dies ist jedoch ebenfalls unabhängig vom Service oder Risikotyp zu sehen, so dass der Prozess CHE für die Sta</w:t>
      </w:r>
      <w:r w:rsidR="000E16A4">
        <w:t>n</w:t>
      </w:r>
      <w:r w:rsidR="000E16A4">
        <w:t xml:space="preserve">dardtypbetrachtung nicht </w:t>
      </w:r>
      <w:r w:rsidR="008929A8">
        <w:t>relevant ist.</w:t>
      </w:r>
    </w:p>
    <w:p w:rsidR="00BE5B1B" w:rsidRDefault="00BE5B1B" w:rsidP="00E67FF7">
      <w:pPr>
        <w:pStyle w:val="berschrift2"/>
      </w:pPr>
      <w:bookmarkStart w:id="278" w:name="_Ref453164897"/>
      <w:bookmarkStart w:id="279" w:name="_Toc457246798"/>
      <w:r>
        <w:t>Knowledge Management</w:t>
      </w:r>
      <w:bookmarkEnd w:id="278"/>
      <w:bookmarkEnd w:id="279"/>
    </w:p>
    <w:p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w:t>
      </w:r>
      <w:r w:rsidR="00EF1D28">
        <w:t>l</w:t>
      </w:r>
      <w:r w:rsidR="00EF1D28">
        <w:t>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w:t>
      </w:r>
      <w:r w:rsidR="00EF1D28">
        <w:t>n</w:t>
      </w:r>
      <w:r w:rsidR="00EF1D28">
        <w:t>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rsidR="007D5DE0" w:rsidRPr="007D5DE0" w:rsidRDefault="00ED2CC2" w:rsidP="00ED2CC2">
      <w:pPr>
        <w:spacing w:before="0" w:after="0" w:line="240" w:lineRule="auto"/>
        <w:jc w:val="left"/>
      </w:pPr>
      <w:r>
        <w:br w:type="page"/>
      </w:r>
    </w:p>
    <w:p w:rsidR="00EE189C" w:rsidRDefault="00EE189C" w:rsidP="00EE189C">
      <w:pPr>
        <w:pStyle w:val="berschrift2"/>
      </w:pPr>
      <w:bookmarkStart w:id="280" w:name="_Ref455674400"/>
      <w:bookmarkStart w:id="281" w:name="_Ref455674497"/>
      <w:bookmarkStart w:id="282" w:name="_Toc457246799"/>
      <w:r>
        <w:t xml:space="preserve">Zusammenfassung der </w:t>
      </w:r>
      <w:r w:rsidR="0042751A">
        <w:t xml:space="preserve">Faktoren des </w:t>
      </w:r>
      <w:r>
        <w:t>Release-Management</w:t>
      </w:r>
      <w:r w:rsidR="0042751A">
        <w:t>s</w:t>
      </w:r>
      <w:bookmarkEnd w:id="280"/>
      <w:bookmarkEnd w:id="281"/>
      <w:bookmarkEnd w:id="282"/>
    </w:p>
    <w:p w:rsidR="0007273A" w:rsidRPr="0007273A" w:rsidRDefault="00F55C2B" w:rsidP="0007273A">
      <w:r>
        <w:t xml:space="preserve">Die Untersuchung der einzelnen Prozesse der ITIL Service Transition zeigt eine Vielzahl von unterschiedlichen zu beachtenden Faktoren. </w:t>
      </w:r>
      <w:r w:rsidR="00C12B92">
        <w:t>Wobei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rsidTr="00845B0C">
        <w:tc>
          <w:tcPr>
            <w:tcW w:w="1101" w:type="dxa"/>
            <w:shd w:val="clear" w:color="auto" w:fill="595959" w:themeFill="text1" w:themeFillTint="A6"/>
          </w:tcPr>
          <w:p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rsidR="00C12B92" w:rsidRPr="0007273A" w:rsidRDefault="00C12B92" w:rsidP="000D48A8">
            <w:pPr>
              <w:jc w:val="center"/>
              <w:rPr>
                <w:color w:val="FFFFFF" w:themeColor="background1"/>
              </w:rPr>
            </w:pPr>
            <w:r>
              <w:rPr>
                <w:color w:val="FFFFFF" w:themeColor="background1"/>
              </w:rPr>
              <w:t>Ausprägungen</w:t>
            </w:r>
          </w:p>
        </w:tc>
      </w:tr>
      <w:tr w:rsidR="00C12B92" w:rsidTr="00845B0C">
        <w:trPr>
          <w:trHeight w:val="404"/>
        </w:trPr>
        <w:tc>
          <w:tcPr>
            <w:tcW w:w="1101" w:type="dxa"/>
            <w:vMerge w:val="restart"/>
            <w:shd w:val="clear" w:color="auto" w:fill="D9D9D9" w:themeFill="background1" w:themeFillShade="D9"/>
          </w:tcPr>
          <w:p w:rsidR="00C12B92" w:rsidRPr="0007273A" w:rsidRDefault="00C12B92" w:rsidP="00EE189C">
            <w:r w:rsidRPr="0007273A">
              <w:t>TPS</w:t>
            </w:r>
          </w:p>
        </w:tc>
        <w:tc>
          <w:tcPr>
            <w:tcW w:w="2976" w:type="dxa"/>
          </w:tcPr>
          <w:p w:rsidR="00C12B92" w:rsidRPr="0007273A" w:rsidRDefault="00C12B92" w:rsidP="00EE189C">
            <w:r>
              <w:t>Release-Zyklus</w:t>
            </w:r>
          </w:p>
        </w:tc>
        <w:tc>
          <w:tcPr>
            <w:tcW w:w="4307" w:type="dxa"/>
            <w:shd w:val="clear" w:color="auto" w:fill="FFC000"/>
          </w:tcPr>
          <w:p w:rsidR="00C12B92" w:rsidRPr="0007273A" w:rsidRDefault="00845B0C" w:rsidP="00EE189C">
            <w:r>
              <w:t>ad-hoc bis selten</w:t>
            </w:r>
          </w:p>
        </w:tc>
      </w:tr>
      <w:tr w:rsidR="00C12B92" w:rsidTr="00845B0C">
        <w:trPr>
          <w:trHeight w:val="403"/>
        </w:trPr>
        <w:tc>
          <w:tcPr>
            <w:tcW w:w="1101" w:type="dxa"/>
            <w:vMerge/>
            <w:shd w:val="clear" w:color="auto" w:fill="D9D9D9" w:themeFill="background1" w:themeFillShade="D9"/>
          </w:tcPr>
          <w:p w:rsidR="00C12B92" w:rsidRPr="0007273A" w:rsidRDefault="00C12B92" w:rsidP="00EE189C"/>
        </w:tc>
        <w:tc>
          <w:tcPr>
            <w:tcW w:w="2976" w:type="dxa"/>
          </w:tcPr>
          <w:p w:rsidR="00C12B92" w:rsidRPr="0007273A" w:rsidRDefault="00C12B92" w:rsidP="00EE189C">
            <w:r>
              <w:t>Freigaberollen</w:t>
            </w:r>
          </w:p>
        </w:tc>
        <w:tc>
          <w:tcPr>
            <w:tcW w:w="4307" w:type="dxa"/>
            <w:shd w:val="clear" w:color="auto" w:fill="FFC000"/>
          </w:tcPr>
          <w:p w:rsidR="00C12B92" w:rsidRDefault="00845B0C" w:rsidP="00EE189C">
            <w:r>
              <w:t>keine bis viele</w:t>
            </w:r>
          </w:p>
        </w:tc>
      </w:tr>
      <w:tr w:rsidR="00C12B92" w:rsidTr="00845B0C">
        <w:trPr>
          <w:trHeight w:val="414"/>
        </w:trPr>
        <w:tc>
          <w:tcPr>
            <w:tcW w:w="1101" w:type="dxa"/>
            <w:vMerge w:val="restart"/>
            <w:shd w:val="clear" w:color="auto" w:fill="D9D9D9" w:themeFill="background1" w:themeFillShade="D9"/>
          </w:tcPr>
          <w:p w:rsidR="00C12B92" w:rsidRPr="0007273A" w:rsidRDefault="00C12B92" w:rsidP="00EE189C">
            <w:r w:rsidRPr="0007273A">
              <w:t>CHM</w:t>
            </w:r>
          </w:p>
        </w:tc>
        <w:tc>
          <w:tcPr>
            <w:tcW w:w="2976" w:type="dxa"/>
          </w:tcPr>
          <w:p w:rsidR="00C12B92" w:rsidRPr="0007273A" w:rsidRDefault="00C12B92" w:rsidP="00EE189C">
            <w:r>
              <w:t>Change-Typ</w:t>
            </w:r>
          </w:p>
        </w:tc>
        <w:tc>
          <w:tcPr>
            <w:tcW w:w="4307" w:type="dxa"/>
            <w:shd w:val="clear" w:color="auto" w:fill="FFC000"/>
          </w:tcPr>
          <w:p w:rsidR="00C12B92" w:rsidRPr="0007273A" w:rsidRDefault="00845B0C" w:rsidP="00EE189C">
            <w:r>
              <w:t>Standard oder Normal</w:t>
            </w:r>
          </w:p>
        </w:tc>
      </w:tr>
      <w:tr w:rsidR="00C12B92" w:rsidTr="00845B0C">
        <w:trPr>
          <w:trHeight w:val="413"/>
        </w:trPr>
        <w:tc>
          <w:tcPr>
            <w:tcW w:w="1101" w:type="dxa"/>
            <w:vMerge/>
            <w:shd w:val="clear" w:color="auto" w:fill="D9D9D9" w:themeFill="background1" w:themeFillShade="D9"/>
          </w:tcPr>
          <w:p w:rsidR="00C12B92" w:rsidRPr="0007273A" w:rsidRDefault="00C12B92" w:rsidP="00EE189C"/>
        </w:tc>
        <w:tc>
          <w:tcPr>
            <w:tcW w:w="2976" w:type="dxa"/>
          </w:tcPr>
          <w:p w:rsidR="00C12B92" w:rsidRPr="0007273A" w:rsidRDefault="00C12B92" w:rsidP="00EE189C">
            <w:r>
              <w:t>Wartungsfenster</w:t>
            </w:r>
          </w:p>
        </w:tc>
        <w:tc>
          <w:tcPr>
            <w:tcW w:w="4307" w:type="dxa"/>
            <w:shd w:val="clear" w:color="auto" w:fill="FFC000"/>
          </w:tcPr>
          <w:p w:rsidR="00C12B92" w:rsidRDefault="00845B0C" w:rsidP="00EE189C">
            <w:r>
              <w:t>notwendig oder nicht</w:t>
            </w:r>
          </w:p>
        </w:tc>
      </w:tr>
      <w:tr w:rsidR="00C12B92" w:rsidTr="00845B0C">
        <w:trPr>
          <w:trHeight w:val="616"/>
        </w:trPr>
        <w:tc>
          <w:tcPr>
            <w:tcW w:w="1101" w:type="dxa"/>
            <w:vMerge w:val="restart"/>
            <w:shd w:val="clear" w:color="auto" w:fill="D9D9D9" w:themeFill="background1" w:themeFillShade="D9"/>
          </w:tcPr>
          <w:p w:rsidR="00C12B92" w:rsidRPr="0080207B" w:rsidRDefault="00C12B92" w:rsidP="00EE189C">
            <w:r w:rsidRPr="0080207B">
              <w:t>RDM</w:t>
            </w:r>
          </w:p>
        </w:tc>
        <w:tc>
          <w:tcPr>
            <w:tcW w:w="2976" w:type="dxa"/>
          </w:tcPr>
          <w:p w:rsidR="00C12B92" w:rsidRPr="00C61B91" w:rsidRDefault="00C12B92" w:rsidP="00EE189C">
            <w:pPr>
              <w:rPr>
                <w:highlight w:val="yellow"/>
              </w:rPr>
            </w:pPr>
            <w:r w:rsidRPr="00C61B91">
              <w:t>Release-Einheit</w:t>
            </w:r>
          </w:p>
        </w:tc>
        <w:tc>
          <w:tcPr>
            <w:tcW w:w="4307" w:type="dxa"/>
            <w:shd w:val="clear" w:color="auto" w:fill="FFC000"/>
          </w:tcPr>
          <w:p w:rsidR="00C12B92" w:rsidRPr="000D48A8" w:rsidRDefault="00845B0C" w:rsidP="008D1B23">
            <w:r>
              <w:t>klein bis groß (eine)</w:t>
            </w:r>
          </w:p>
        </w:tc>
      </w:tr>
      <w:tr w:rsidR="00C12B92"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C61B91" w:rsidRDefault="00C12B92" w:rsidP="00EE189C">
            <w:pPr>
              <w:rPr>
                <w:highlight w:val="yellow"/>
              </w:rPr>
            </w:pPr>
            <w:r w:rsidRPr="00DC1C4F">
              <w:t>Release-Methode</w:t>
            </w:r>
          </w:p>
        </w:tc>
        <w:tc>
          <w:tcPr>
            <w:tcW w:w="4307" w:type="dxa"/>
            <w:shd w:val="clear" w:color="auto" w:fill="FFC000"/>
          </w:tcPr>
          <w:p w:rsidR="00C12B92" w:rsidRPr="000D48A8" w:rsidRDefault="00845B0C" w:rsidP="00EE189C">
            <w:r>
              <w:t>„</w:t>
            </w:r>
            <w:proofErr w:type="spellStart"/>
            <w:r>
              <w:t>big</w:t>
            </w:r>
            <w:proofErr w:type="spellEnd"/>
            <w:r>
              <w:t xml:space="preserve"> bang“ oder Phasenansatz</w:t>
            </w:r>
          </w:p>
        </w:tc>
      </w:tr>
      <w:tr w:rsidR="00C12B92"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80207B" w:rsidRDefault="00C12B92" w:rsidP="00EE189C">
            <w:r>
              <w:t>Automatisierungsgrad</w:t>
            </w:r>
          </w:p>
        </w:tc>
        <w:tc>
          <w:tcPr>
            <w:tcW w:w="4307" w:type="dxa"/>
            <w:shd w:val="clear" w:color="auto" w:fill="FFC000"/>
          </w:tcPr>
          <w:p w:rsidR="00C12B92" w:rsidRPr="000D48A8" w:rsidRDefault="00845B0C" w:rsidP="00EE189C">
            <w:r>
              <w:t>keine bis hoch</w:t>
            </w:r>
          </w:p>
        </w:tc>
      </w:tr>
      <w:tr w:rsidR="00C12B92" w:rsidRPr="00F337AA" w:rsidTr="00845B0C">
        <w:trPr>
          <w:trHeight w:val="389"/>
        </w:trPr>
        <w:tc>
          <w:tcPr>
            <w:tcW w:w="1101" w:type="dxa"/>
            <w:vMerge/>
            <w:shd w:val="clear" w:color="auto" w:fill="D9D9D9" w:themeFill="background1" w:themeFillShade="D9"/>
          </w:tcPr>
          <w:p w:rsidR="00C12B92" w:rsidRPr="0080207B" w:rsidRDefault="00C12B92" w:rsidP="00EE189C"/>
        </w:tc>
        <w:tc>
          <w:tcPr>
            <w:tcW w:w="2976" w:type="dxa"/>
          </w:tcPr>
          <w:p w:rsidR="00C12B92" w:rsidRPr="0080207B" w:rsidRDefault="00C12B92" w:rsidP="00EE189C">
            <w:proofErr w:type="spellStart"/>
            <w:r w:rsidRPr="00DC1C4F">
              <w:t>Remediation</w:t>
            </w:r>
            <w:proofErr w:type="spellEnd"/>
          </w:p>
        </w:tc>
        <w:tc>
          <w:tcPr>
            <w:tcW w:w="4307" w:type="dxa"/>
            <w:shd w:val="clear" w:color="auto" w:fill="FFC000"/>
          </w:tcPr>
          <w:p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rsidTr="00845B0C">
        <w:trPr>
          <w:trHeight w:val="631"/>
        </w:trPr>
        <w:tc>
          <w:tcPr>
            <w:tcW w:w="1101" w:type="dxa"/>
            <w:vMerge/>
            <w:shd w:val="clear" w:color="auto" w:fill="D9D9D9" w:themeFill="background1" w:themeFillShade="D9"/>
          </w:tcPr>
          <w:p w:rsidR="00C12B92" w:rsidRPr="003718A9" w:rsidRDefault="00C12B92" w:rsidP="00EE189C">
            <w:pPr>
              <w:rPr>
                <w:lang w:val="en-US"/>
              </w:rPr>
            </w:pPr>
          </w:p>
        </w:tc>
        <w:tc>
          <w:tcPr>
            <w:tcW w:w="2976" w:type="dxa"/>
          </w:tcPr>
          <w:p w:rsidR="00C12B92" w:rsidRPr="0080207B" w:rsidRDefault="00C12B92" w:rsidP="00EE189C">
            <w:r>
              <w:t>Early Life Support</w:t>
            </w:r>
          </w:p>
        </w:tc>
        <w:tc>
          <w:tcPr>
            <w:tcW w:w="4307" w:type="dxa"/>
            <w:shd w:val="clear" w:color="auto" w:fill="FFC000"/>
          </w:tcPr>
          <w:p w:rsidR="00C12B92" w:rsidRPr="000D48A8" w:rsidRDefault="00845B0C" w:rsidP="00EE189C">
            <w:r>
              <w:t>ja oder nein</w:t>
            </w:r>
          </w:p>
        </w:tc>
      </w:tr>
      <w:tr w:rsidR="00C12B92" w:rsidTr="00845B0C">
        <w:trPr>
          <w:trHeight w:val="390"/>
        </w:trPr>
        <w:tc>
          <w:tcPr>
            <w:tcW w:w="1101" w:type="dxa"/>
            <w:vMerge w:val="restart"/>
            <w:shd w:val="clear" w:color="auto" w:fill="D9D9D9" w:themeFill="background1" w:themeFillShade="D9"/>
          </w:tcPr>
          <w:p w:rsidR="00C12B92" w:rsidRPr="000D48A8" w:rsidRDefault="00C12B92" w:rsidP="00EE189C">
            <w:r w:rsidRPr="000D48A8">
              <w:t>SVT</w:t>
            </w:r>
          </w:p>
        </w:tc>
        <w:tc>
          <w:tcPr>
            <w:tcW w:w="2976" w:type="dxa"/>
          </w:tcPr>
          <w:p w:rsidR="00C12B92" w:rsidRPr="000D48A8" w:rsidRDefault="00C12B92" w:rsidP="00EE189C">
            <w:r w:rsidRPr="00DC1C4F">
              <w:t>Trennung Test/Entwicklung</w:t>
            </w:r>
          </w:p>
        </w:tc>
        <w:tc>
          <w:tcPr>
            <w:tcW w:w="4307" w:type="dxa"/>
            <w:shd w:val="clear" w:color="auto" w:fill="FFC000"/>
          </w:tcPr>
          <w:p w:rsidR="00C12B92" w:rsidRPr="000D48A8" w:rsidRDefault="00845B0C" w:rsidP="00EE189C">
            <w:r>
              <w:t>ja oder nein</w:t>
            </w:r>
          </w:p>
        </w:tc>
      </w:tr>
      <w:tr w:rsidR="00C12B92" w:rsidTr="00845B0C">
        <w:trPr>
          <w:trHeight w:val="389"/>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t>Frühzeitige</w:t>
            </w:r>
            <w:r w:rsidRPr="000D48A8">
              <w:t xml:space="preserve"> Test</w:t>
            </w:r>
            <w:r>
              <w:t>s</w:t>
            </w:r>
          </w:p>
        </w:tc>
        <w:tc>
          <w:tcPr>
            <w:tcW w:w="4307" w:type="dxa"/>
            <w:shd w:val="clear" w:color="auto" w:fill="FFC000"/>
          </w:tcPr>
          <w:p w:rsidR="00C12B92" w:rsidRPr="000D48A8" w:rsidRDefault="00845B0C" w:rsidP="00EE189C">
            <w:r>
              <w:t>ja oder nein</w:t>
            </w:r>
          </w:p>
        </w:tc>
      </w:tr>
      <w:tr w:rsidR="00C12B92" w:rsidTr="00845B0C">
        <w:trPr>
          <w:trHeight w:val="389"/>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rsidRPr="000D48A8">
              <w:t>Endnutzertest</w:t>
            </w:r>
          </w:p>
        </w:tc>
        <w:tc>
          <w:tcPr>
            <w:tcW w:w="4307" w:type="dxa"/>
            <w:shd w:val="clear" w:color="auto" w:fill="FFC000"/>
          </w:tcPr>
          <w:p w:rsidR="00C12B92" w:rsidRPr="000D48A8" w:rsidRDefault="00845B0C" w:rsidP="00EE189C">
            <w:r>
              <w:t>ja oder nein</w:t>
            </w:r>
          </w:p>
        </w:tc>
      </w:tr>
      <w:tr w:rsidR="00C12B92" w:rsidTr="00845B0C">
        <w:trPr>
          <w:trHeight w:val="617"/>
        </w:trPr>
        <w:tc>
          <w:tcPr>
            <w:tcW w:w="1101" w:type="dxa"/>
            <w:vMerge/>
            <w:shd w:val="clear" w:color="auto" w:fill="D9D9D9" w:themeFill="background1" w:themeFillShade="D9"/>
          </w:tcPr>
          <w:p w:rsidR="00C12B92" w:rsidRPr="000D48A8" w:rsidRDefault="00C12B92" w:rsidP="00EE189C"/>
        </w:tc>
        <w:tc>
          <w:tcPr>
            <w:tcW w:w="2976" w:type="dxa"/>
          </w:tcPr>
          <w:p w:rsidR="00C12B92" w:rsidRPr="000D48A8" w:rsidRDefault="00C12B92" w:rsidP="00EE189C">
            <w:r w:rsidRPr="000D48A8">
              <w:t>Testautomatisierung</w:t>
            </w:r>
          </w:p>
        </w:tc>
        <w:tc>
          <w:tcPr>
            <w:tcW w:w="4307" w:type="dxa"/>
            <w:shd w:val="clear" w:color="auto" w:fill="FFC000"/>
          </w:tcPr>
          <w:p w:rsidR="00C12B92" w:rsidRPr="000D48A8" w:rsidRDefault="00845B0C" w:rsidP="00EE189C">
            <w:r>
              <w:t>keine bis hoch</w:t>
            </w:r>
          </w:p>
        </w:tc>
      </w:tr>
    </w:tbl>
    <w:p w:rsidR="00EE189C" w:rsidRDefault="00F55C2B" w:rsidP="00F55C2B">
      <w:pPr>
        <w:pStyle w:val="Beschriftung"/>
      </w:pPr>
      <w:bookmarkStart w:id="283" w:name="_Ref451345409"/>
      <w:bookmarkStart w:id="284" w:name="_Toc457246764"/>
      <w:r>
        <w:t xml:space="preserve">Tabelle </w:t>
      </w:r>
      <w:fldSimple w:instr=" STYLEREF 1 \s ">
        <w:r w:rsidR="00EA4433">
          <w:rPr>
            <w:noProof/>
          </w:rPr>
          <w:t>4</w:t>
        </w:r>
      </w:fldSimple>
      <w:r w:rsidR="00EA4433">
        <w:t>.</w:t>
      </w:r>
      <w:fldSimple w:instr=" SEQ Tabelle \* ARABIC \s 1 ">
        <w:r w:rsidR="00EA4433">
          <w:rPr>
            <w:noProof/>
          </w:rPr>
          <w:t>1</w:t>
        </w:r>
      </w:fldSimple>
      <w:bookmarkEnd w:id="283"/>
      <w:r>
        <w:t xml:space="preserve">: </w:t>
      </w:r>
      <w:r w:rsidR="00C12B92">
        <w:t xml:space="preserve">Übersicht </w:t>
      </w:r>
      <w:r>
        <w:t xml:space="preserve">Prozessfaktoren </w:t>
      </w:r>
      <w:r w:rsidR="00C12B92">
        <w:t>und Ausprägungen</w:t>
      </w:r>
      <w:bookmarkEnd w:id="284"/>
    </w:p>
    <w:p w:rsidR="00F55C2B" w:rsidRDefault="00F55C2B" w:rsidP="00F55C2B">
      <w:pPr>
        <w:jc w:val="center"/>
      </w:pPr>
      <w:r>
        <w:t>Quelle: eigene Tabelle</w:t>
      </w:r>
    </w:p>
    <w:p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rsidR="00461FAA" w:rsidRDefault="004412B1" w:rsidP="00461FAA">
      <w:pPr>
        <w:pStyle w:val="berschrift1"/>
      </w:pPr>
      <w:bookmarkStart w:id="285" w:name="_Ref442963953"/>
      <w:bookmarkStart w:id="286" w:name="_Ref456957115"/>
      <w:bookmarkStart w:id="287" w:name="_Toc457246800"/>
      <w:r>
        <w:t>Ableitung</w:t>
      </w:r>
      <w:r w:rsidR="00BC71A2">
        <w:t xml:space="preserve"> der Standardtypen </w:t>
      </w:r>
      <w:r w:rsidR="008A5B48">
        <w:t>aus den Fa</w:t>
      </w:r>
      <w:r w:rsidR="008A5B48">
        <w:t>k</w:t>
      </w:r>
      <w:r w:rsidR="008A5B48">
        <w:t>toren</w:t>
      </w:r>
      <w:bookmarkEnd w:id="285"/>
      <w:r w:rsidR="008A5B48">
        <w:t xml:space="preserve"> und Risiken</w:t>
      </w:r>
      <w:bookmarkEnd w:id="286"/>
      <w:bookmarkEnd w:id="287"/>
    </w:p>
    <w:p w:rsidR="00EA4433" w:rsidRPr="00386B1B" w:rsidRDefault="00F3225E" w:rsidP="006E3353">
      <w:r>
        <w:t>In Kapitel 3</w:t>
      </w:r>
      <w:r w:rsidR="00386B1B">
        <w:t xml:space="preserve"> </w:t>
      </w:r>
      <w:proofErr w:type="gramStart"/>
      <w:r w:rsidR="00386B1B">
        <w:t>erfolgte</w:t>
      </w:r>
      <w:proofErr w:type="gramEnd"/>
      <w:r w:rsidR="00386B1B">
        <w:t xml:space="preserv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w:t>
      </w:r>
      <w:r w:rsidR="006E3353">
        <w:t>ä</w:t>
      </w:r>
      <w:r w:rsidR="006E3353">
        <w:t>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rsidR="00386B1B" w:rsidRDefault="003B6916" w:rsidP="00461FAA">
      <w:pPr>
        <w:pStyle w:val="berschrift2"/>
      </w:pPr>
      <w:bookmarkStart w:id="288" w:name="_Ref455756263"/>
      <w:bookmarkStart w:id="289" w:name="_Toc457246801"/>
      <w:r>
        <w:t>Zeit</w:t>
      </w:r>
      <w:bookmarkEnd w:id="288"/>
      <w:bookmarkEnd w:id="289"/>
    </w:p>
    <w:p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ins w:id="290" w:author="Kerstin Bartsch" w:date="2016-07-28T21:41:00Z">
        <w:r w:rsidR="007F6312">
          <w:t>t</w:t>
        </w:r>
      </w:ins>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w:t>
      </w:r>
      <w:r w:rsidR="00096CCE">
        <w:t>n</w:t>
      </w:r>
      <w:r w:rsidR="00096CCE">
        <w:t xml:space="preserve">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w:t>
      </w:r>
      <w:r w:rsidR="00AA668C">
        <w:t>ü</w:t>
      </w:r>
      <w:r w:rsidR="00AA668C">
        <w:t>fungen und Freigaben sichergestellt werden, so dass eine Änderung keine expl</w:t>
      </w:r>
      <w:r w:rsidR="00AA668C">
        <w:t>i</w:t>
      </w:r>
      <w:r w:rsidR="00AA668C">
        <w:t>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Hinsich</w:t>
      </w:r>
      <w:r w:rsidR="00AA668C">
        <w:t>t</w:t>
      </w:r>
      <w:r w:rsidR="00AA668C">
        <w:t xml:space="preserve">lich des </w:t>
      </w:r>
      <w:r w:rsidR="00AA668C" w:rsidRPr="00AA668C">
        <w:rPr>
          <w:b/>
        </w:rPr>
        <w:t>Change-Typs</w:t>
      </w:r>
      <w:r w:rsidR="00AA668C">
        <w:t xml:space="preserve"> ist aufgrund der zeitlichen Risikosituation der Standard-Change zu bevorzugen, da er aufbauend auf den Erläuterungen zu den Freigab</w:t>
      </w:r>
      <w:r w:rsidR="00AA668C">
        <w:t>e</w:t>
      </w:r>
      <w:r w:rsidR="00AA668C">
        <w:t xml:space="preserv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w:t>
      </w:r>
      <w:r w:rsidR="00AA668C">
        <w:t>e</w:t>
      </w:r>
      <w:r w:rsidR="00AA668C">
        <w:t>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w:t>
      </w:r>
      <w:proofErr w:type="gramStart"/>
      <w:r w:rsidR="00AA668C">
        <w:t xml:space="preserve">möglich </w:t>
      </w:r>
      <w:proofErr w:type="gramEnd"/>
      <w:del w:id="291" w:author="Kerstin Bartsch" w:date="2016-07-28T21:43:00Z">
        <w:r w:rsidR="00AA668C" w:rsidDel="007F6312">
          <w:delText>sein</w:delText>
        </w:r>
      </w:del>
      <w:r w:rsidR="00AA668C">
        <w:t xml:space="preserve">, </w:t>
      </w:r>
      <w:r w:rsidR="006865FF">
        <w:t>sollten</w:t>
      </w:r>
      <w:r w:rsidR="00AA668C">
        <w:t xml:space="preserve"> die Wa</w:t>
      </w:r>
      <w:r w:rsidR="00AA668C">
        <w:t>r</w:t>
      </w:r>
      <w:r w:rsidR="00AA668C">
        <w:t xml:space="preserve">tungsfenster gemäß dem </w:t>
      </w:r>
      <w:r w:rsidR="006865FF">
        <w:t>genannten Release-</w:t>
      </w:r>
      <w:r w:rsidR="00AA668C">
        <w:t>Zyklus ausgelegt werden</w:t>
      </w:r>
      <w:r w:rsidR="006865FF">
        <w:t xml:space="preserve"> (vgl. K</w:t>
      </w:r>
      <w:r w:rsidR="006865FF">
        <w:t>a</w:t>
      </w:r>
      <w:r w:rsidR="006865FF">
        <w:t xml:space="preserve">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w:t>
      </w:r>
      <w:r w:rsidR="006865FF">
        <w:t>r</w:t>
      </w:r>
      <w:r w:rsidR="006865FF">
        <w:t>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w:t>
      </w:r>
      <w:r w:rsidR="006865FF">
        <w:t>r</w:t>
      </w:r>
      <w:r w:rsidR="006865FF">
        <w:t xml:space="preserve">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Verstärkt wird dieser Effekt mit dem benannten A/B-</w:t>
      </w:r>
      <w:commentRangeStart w:id="292"/>
      <w:r w:rsidR="001D4347">
        <w:t>Test</w:t>
      </w:r>
      <w:del w:id="293" w:author="Kerstin Bartsch" w:date="2016-07-28T21:44:00Z">
        <w:r w:rsidR="001D4347" w:rsidDel="007F6312">
          <w:delText>s</w:delText>
        </w:r>
      </w:del>
      <w:commentRangeEnd w:id="292"/>
      <w:r w:rsidR="007F6312">
        <w:rPr>
          <w:rStyle w:val="Kommentarzeichen"/>
        </w:rPr>
        <w:commentReference w:id="292"/>
      </w:r>
      <w:r w:rsidR="001D4347">
        <w:t xml:space="preserve">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w:t>
      </w:r>
      <w:r w:rsidR="001D4347" w:rsidRPr="001D4347">
        <w:rPr>
          <w:b/>
        </w:rPr>
        <w:t>e</w:t>
      </w:r>
      <w:r w:rsidR="001D4347" w:rsidRPr="001D4347">
        <w:rPr>
          <w:b/>
        </w:rPr>
        <w:t>rungsgrad</w:t>
      </w:r>
      <w:r w:rsidR="001D4347">
        <w:t xml:space="preserve"> ist einer der wichtigsten Prozessfaktoren für diesen Standardtypen, da hierdurch die sonst vielen notwendigen manuellen Schritte im Voraus aut</w:t>
      </w:r>
      <w:r w:rsidR="001D4347">
        <w:t>o</w:t>
      </w:r>
      <w:r w:rsidR="001D4347">
        <w:t>matisiert werden, so dass sie im Release-Fall schnell und gesichert erfolgen kö</w:t>
      </w:r>
      <w:r w:rsidR="001D4347">
        <w:t>n</w:t>
      </w:r>
      <w:r w:rsidR="001D4347">
        <w:t xml:space="preserve">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w:t>
      </w:r>
      <w:r w:rsidR="001D4347" w:rsidRPr="0019605F">
        <w:rPr>
          <w:b/>
        </w:rPr>
        <w:t>p</w:t>
      </w:r>
      <w:r w:rsidR="001D4347" w:rsidRPr="0019605F">
        <w:rPr>
          <w:b/>
        </w:rPr>
        <w:t>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w:t>
      </w:r>
      <w:r w:rsidR="0019605F">
        <w:t>n</w:t>
      </w:r>
      <w:r w:rsidR="0019605F">
        <w:t>ten DevOps-Ansatz, wo ein Team für das Gesamtprodukt und damit alle Täti</w:t>
      </w:r>
      <w:r w:rsidR="0019605F">
        <w:t>g</w:t>
      </w:r>
      <w:r w:rsidR="0019605F">
        <w:t>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w:t>
      </w:r>
      <w:r w:rsidR="0019605F">
        <w:t>n</w:t>
      </w:r>
      <w:r w:rsidR="0019605F">
        <w:t xml:space="preserve">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w:t>
      </w:r>
      <w:r w:rsidR="0019605F">
        <w:t>i</w:t>
      </w:r>
      <w:r w:rsidR="0019605F">
        <w:t>chen Tests durchgeführt</w:t>
      </w:r>
      <w:ins w:id="294" w:author="Kerstin Bartsch" w:date="2016-07-28T21:49:00Z">
        <w:r w:rsidR="007F6312">
          <w:t xml:space="preserve"> werden</w:t>
        </w:r>
      </w:ins>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w:t>
      </w:r>
      <w:r w:rsidR="00AF4AEE">
        <w:t>t</w:t>
      </w:r>
      <w:r w:rsidR="00AF4AEE">
        <w:t xml:space="preserve">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Analog der Ausführungen zum Automationsgrad ist ein</w:t>
      </w:r>
      <w:del w:id="295" w:author="Kerstin Bartsch" w:date="2016-07-28T21:49:00Z">
        <w:r w:rsidR="00AF4AEE" w:rsidDel="007F6312">
          <w:delText>e</w:delText>
        </w:r>
      </w:del>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rsidR="00C67860" w:rsidRDefault="003B6916" w:rsidP="00C67860">
      <w:pPr>
        <w:pStyle w:val="berschrift2"/>
      </w:pPr>
      <w:bookmarkStart w:id="296" w:name="_Toc457246802"/>
      <w:r>
        <w:t>Kosten</w:t>
      </w:r>
      <w:bookmarkEnd w:id="296"/>
    </w:p>
    <w:p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w:t>
      </w:r>
      <w:r w:rsidR="003718E2">
        <w:t>k</w:t>
      </w:r>
      <w:r w:rsidR="003718E2">
        <w:t>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alls nicht zu sehr verteilt sein, wobei der Aufwand für eine automatische Prüfung jedoch entfallen kann. Au</w:t>
      </w:r>
      <w:r w:rsidR="00D03F44">
        <w:t>f</w:t>
      </w:r>
      <w:r w:rsidR="00D03F44">
        <w:t>grund des langsameren Release-Zyklus steigt die Wahrscheinlichkeit, dass für die Veröffentlichungen unterschiedliche</w:t>
      </w:r>
      <w:del w:id="297" w:author="Kerstin Bartsch" w:date="2016-07-28T21:51:00Z">
        <w:r w:rsidR="00D03F44" w:rsidDel="00F556BD">
          <w:delText>n</w:delText>
        </w:r>
      </w:del>
      <w:r w:rsidR="00D03F44">
        <w:t xml:space="preserve">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w:t>
      </w:r>
      <w:del w:id="298" w:author="Kerstin Bartsch" w:date="2016-07-28T21:52:00Z">
        <w:r w:rsidR="00D03F44" w:rsidDel="00F556BD">
          <w:delText>os</w:delText>
        </w:r>
      </w:del>
      <w:ins w:id="299" w:author="Kerstin Bartsch" w:date="2016-07-28T21:52:00Z">
        <w:r w:rsidR="00F556BD">
          <w:t>en</w:t>
        </w:r>
      </w:ins>
      <w:r w:rsidR="00D03F44">
        <w:t xml:space="preserve"> sind die Durchlaufzeiten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erfügbarkeit aufgrund von anderen Fa</w:t>
      </w:r>
      <w:r w:rsidR="00D03F44">
        <w:t>k</w:t>
      </w:r>
      <w:r w:rsidR="00D03F44">
        <w:t>toren, wie z. B. vertraglich zugesicherte Verfügbarkeiten, nichts entgegenspr</w:t>
      </w:r>
      <w:r w:rsidR="00D03F44">
        <w:t>e</w:t>
      </w:r>
      <w:r w:rsidR="00D03F44">
        <w:t xml:space="preserve">chen, können aufgrund der Kosten für die Einrichtung und Pflege eines </w:t>
      </w:r>
      <w:r w:rsidR="00826E54">
        <w:t>derart</w:t>
      </w:r>
      <w:r w:rsidR="00826E54">
        <w:t>i</w:t>
      </w:r>
      <w:r w:rsidR="00826E54">
        <w:t xml:space="preserve">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w:t>
      </w:r>
      <w:r w:rsidR="00877DAC">
        <w:t>n</w:t>
      </w:r>
      <w:r w:rsidR="00877DAC">
        <w:t>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w:t>
      </w:r>
      <w:r w:rsidR="00877DAC">
        <w:t>m</w:t>
      </w:r>
      <w:r w:rsidR="00877DAC">
        <w:t xml:space="preserve">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w:t>
      </w:r>
      <w:r w:rsidR="00877DAC">
        <w:t>ä</w:t>
      </w:r>
      <w:r w:rsidR="00877DAC">
        <w:t>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w:t>
      </w:r>
      <w:r w:rsidR="005A29E2">
        <w:t>r</w:t>
      </w:r>
      <w:r w:rsidR="005A29E2">
        <w:t xml:space="preserve">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w:t>
      </w:r>
      <w:r w:rsidR="005A29E2">
        <w:t>f</w:t>
      </w:r>
      <w:r w:rsidR="005A29E2">
        <w:t>grund der erhöhten Kosten prinzipiell auch zu verzichten, wobei es auch Fälle geben kann, bei denen durch die schnellere Fehlerlösung mehr Kosten vermi</w:t>
      </w:r>
      <w:r w:rsidR="005A29E2">
        <w:t>e</w:t>
      </w:r>
      <w:r w:rsidR="005A29E2">
        <w:t xml:space="preserv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w:t>
      </w:r>
      <w:r w:rsidR="005A29E2">
        <w:t>h</w:t>
      </w:r>
      <w:r w:rsidR="005A29E2">
        <w:t xml:space="preserve">ten Kosten und ist demnach zu vermeiden. Im Sinne der Vermeidung von späten Folgekosten sind bei diesem Standardtyp ebenfalls die </w:t>
      </w:r>
      <w:r w:rsidR="005A29E2" w:rsidRPr="005A29E2">
        <w:rPr>
          <w:b/>
        </w:rPr>
        <w:t>Test</w:t>
      </w:r>
      <w:ins w:id="300" w:author="Kerstin Bartsch" w:date="2016-07-28T21:55:00Z">
        <w:r w:rsidR="00F556BD">
          <w:rPr>
            <w:b/>
          </w:rPr>
          <w:t>s</w:t>
        </w:r>
      </w:ins>
      <w:r w:rsidR="005A29E2" w:rsidRPr="005A29E2">
        <w:rPr>
          <w:b/>
        </w:rPr>
        <w:t xml:space="preserve"> frühzeitig</w:t>
      </w:r>
      <w:r w:rsidR="005A29E2">
        <w:t xml:space="preserve"> zu i</w:t>
      </w:r>
      <w:r w:rsidR="005A29E2">
        <w:t>n</w:t>
      </w:r>
      <w:r w:rsidR="005A29E2">
        <w:t>tegrieren. Die Involvierung von Endnutzer bei diesen Tätigkeiten ist nur bedingt zu empfehlen und dann sinnvoll, wenn dadurch späte Folgekosten vermieden we</w:t>
      </w:r>
      <w:r w:rsidR="005A29E2">
        <w:t>r</w:t>
      </w:r>
      <w:r w:rsidR="005A29E2">
        <w:t xml:space="preserve">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rsidR="00386B1B" w:rsidRDefault="00386B1B" w:rsidP="00386B1B">
      <w:pPr>
        <w:pStyle w:val="berschrift2"/>
      </w:pPr>
      <w:bookmarkStart w:id="301" w:name="_Ref456957747"/>
      <w:bookmarkStart w:id="302" w:name="_Toc457246803"/>
      <w:r>
        <w:t>Zusammenfassung der Standardtypen</w:t>
      </w:r>
      <w:bookmarkEnd w:id="301"/>
      <w:bookmarkEnd w:id="302"/>
    </w:p>
    <w:p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p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rsidTr="00E00E74">
        <w:tc>
          <w:tcPr>
            <w:tcW w:w="996" w:type="dxa"/>
            <w:vMerge w:val="restart"/>
            <w:shd w:val="clear" w:color="auto" w:fill="595959" w:themeFill="text1" w:themeFillTint="A6"/>
          </w:tcPr>
          <w:p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rsidR="001B2E93" w:rsidRPr="0007273A" w:rsidRDefault="001B2E93" w:rsidP="00EA4433">
            <w:pPr>
              <w:jc w:val="center"/>
              <w:rPr>
                <w:color w:val="FFFFFF" w:themeColor="background1"/>
              </w:rPr>
            </w:pPr>
            <w:r>
              <w:rPr>
                <w:color w:val="FFFFFF" w:themeColor="background1"/>
              </w:rPr>
              <w:t>Standardtypen</w:t>
            </w:r>
          </w:p>
        </w:tc>
      </w:tr>
      <w:tr w:rsidR="001B2E93" w:rsidTr="001B2E93">
        <w:tc>
          <w:tcPr>
            <w:tcW w:w="996" w:type="dxa"/>
            <w:vMerge/>
            <w:shd w:val="clear" w:color="auto" w:fill="595959" w:themeFill="text1" w:themeFillTint="A6"/>
          </w:tcPr>
          <w:p w:rsidR="001B2E93" w:rsidRPr="0007273A" w:rsidRDefault="001B2E93" w:rsidP="00EA4433">
            <w:pPr>
              <w:rPr>
                <w:color w:val="FFFFFF" w:themeColor="background1"/>
              </w:rPr>
            </w:pPr>
          </w:p>
        </w:tc>
        <w:tc>
          <w:tcPr>
            <w:tcW w:w="2433" w:type="dxa"/>
            <w:vMerge/>
            <w:shd w:val="clear" w:color="auto" w:fill="595959" w:themeFill="text1" w:themeFillTint="A6"/>
          </w:tcPr>
          <w:p w:rsidR="001B2E93" w:rsidRPr="0007273A" w:rsidRDefault="001B2E93" w:rsidP="00EA4433">
            <w:pPr>
              <w:rPr>
                <w:color w:val="FFFFFF" w:themeColor="background1"/>
              </w:rPr>
            </w:pPr>
          </w:p>
        </w:tc>
        <w:tc>
          <w:tcPr>
            <w:tcW w:w="2588" w:type="dxa"/>
            <w:shd w:val="clear" w:color="auto" w:fill="FFC000"/>
          </w:tcPr>
          <w:p w:rsidR="001B2E93" w:rsidRPr="001B2E93" w:rsidRDefault="001B2E93" w:rsidP="00EA4433">
            <w:r w:rsidRPr="001B2E93">
              <w:t>Zeit</w:t>
            </w:r>
          </w:p>
        </w:tc>
        <w:tc>
          <w:tcPr>
            <w:tcW w:w="2313" w:type="dxa"/>
            <w:shd w:val="clear" w:color="auto" w:fill="FFC000"/>
          </w:tcPr>
          <w:p w:rsidR="001B2E93" w:rsidRPr="001B2E93" w:rsidRDefault="001B2E93" w:rsidP="00EA4433">
            <w:r w:rsidRPr="001B2E93">
              <w:t>Kosten</w:t>
            </w:r>
          </w:p>
        </w:tc>
      </w:tr>
      <w:tr w:rsidR="001B2E93" w:rsidTr="001B2E93">
        <w:trPr>
          <w:trHeight w:val="404"/>
        </w:trPr>
        <w:tc>
          <w:tcPr>
            <w:tcW w:w="996" w:type="dxa"/>
            <w:vMerge w:val="restart"/>
            <w:shd w:val="clear" w:color="auto" w:fill="D9D9D9" w:themeFill="background1" w:themeFillShade="D9"/>
          </w:tcPr>
          <w:p w:rsidR="001B2E93" w:rsidRPr="0007273A" w:rsidRDefault="001B2E93" w:rsidP="00EA4433">
            <w:r w:rsidRPr="0007273A">
              <w:t>TPS</w:t>
            </w:r>
          </w:p>
        </w:tc>
        <w:tc>
          <w:tcPr>
            <w:tcW w:w="2433" w:type="dxa"/>
            <w:shd w:val="clear" w:color="auto" w:fill="auto"/>
          </w:tcPr>
          <w:p w:rsidR="001B2E93" w:rsidRPr="0007273A" w:rsidRDefault="001B2E93" w:rsidP="00EA4433">
            <w:r>
              <w:t>Release-Zyklus</w:t>
            </w:r>
          </w:p>
        </w:tc>
        <w:tc>
          <w:tcPr>
            <w:tcW w:w="2588" w:type="dxa"/>
            <w:shd w:val="clear" w:color="auto" w:fill="FFFFFF" w:themeFill="background1"/>
          </w:tcPr>
          <w:p w:rsidR="001B2E93" w:rsidRPr="0007273A" w:rsidRDefault="003718E2" w:rsidP="00EA4433">
            <w:r>
              <w:t xml:space="preserve">aller 2 bis </w:t>
            </w:r>
            <w:r w:rsidR="00AA668C">
              <w:t>4 Wochen bzw. ad-hoc</w:t>
            </w:r>
          </w:p>
        </w:tc>
        <w:tc>
          <w:tcPr>
            <w:tcW w:w="2313" w:type="dxa"/>
            <w:shd w:val="clear" w:color="auto" w:fill="auto"/>
          </w:tcPr>
          <w:p w:rsidR="001B2E93" w:rsidRPr="00AA668C" w:rsidRDefault="003718E2" w:rsidP="00EA4433">
            <w:pPr>
              <w:rPr>
                <w:highlight w:val="yellow"/>
              </w:rPr>
            </w:pPr>
            <w:r w:rsidRPr="003718E2">
              <w:t>12 bis 2 pro Jahr oder bei Bedarf</w:t>
            </w:r>
          </w:p>
        </w:tc>
      </w:tr>
      <w:tr w:rsidR="001B2E93" w:rsidTr="001B2E93">
        <w:trPr>
          <w:trHeight w:val="403"/>
        </w:trPr>
        <w:tc>
          <w:tcPr>
            <w:tcW w:w="996" w:type="dxa"/>
            <w:vMerge/>
            <w:shd w:val="clear" w:color="auto" w:fill="D9D9D9" w:themeFill="background1" w:themeFillShade="D9"/>
          </w:tcPr>
          <w:p w:rsidR="001B2E93" w:rsidRPr="0007273A" w:rsidRDefault="001B2E93" w:rsidP="00EA4433"/>
        </w:tc>
        <w:tc>
          <w:tcPr>
            <w:tcW w:w="2433" w:type="dxa"/>
            <w:shd w:val="clear" w:color="auto" w:fill="auto"/>
          </w:tcPr>
          <w:p w:rsidR="001B2E93" w:rsidRPr="0007273A" w:rsidRDefault="001B2E93" w:rsidP="00EA4433">
            <w:r>
              <w:t>Freigaberollen</w:t>
            </w:r>
          </w:p>
        </w:tc>
        <w:tc>
          <w:tcPr>
            <w:tcW w:w="2588" w:type="dxa"/>
            <w:shd w:val="clear" w:color="auto" w:fill="FFFFFF" w:themeFill="background1"/>
          </w:tcPr>
          <w:p w:rsidR="001B2E93" w:rsidRDefault="00AA668C" w:rsidP="00EA4433">
            <w:r>
              <w:t>keine bzw. wenige</w:t>
            </w:r>
          </w:p>
        </w:tc>
        <w:tc>
          <w:tcPr>
            <w:tcW w:w="2313" w:type="dxa"/>
            <w:shd w:val="clear" w:color="auto" w:fill="auto"/>
          </w:tcPr>
          <w:p w:rsidR="001B2E93" w:rsidRPr="00AA668C" w:rsidRDefault="00FB65F8" w:rsidP="00EA4433">
            <w:pPr>
              <w:rPr>
                <w:highlight w:val="yellow"/>
              </w:rPr>
            </w:pPr>
            <w:r w:rsidRPr="00D03F44">
              <w:t>wenige</w:t>
            </w:r>
          </w:p>
        </w:tc>
      </w:tr>
      <w:tr w:rsidR="001B2E93" w:rsidTr="001B2E93">
        <w:trPr>
          <w:trHeight w:val="414"/>
        </w:trPr>
        <w:tc>
          <w:tcPr>
            <w:tcW w:w="996" w:type="dxa"/>
            <w:vMerge w:val="restart"/>
            <w:shd w:val="clear" w:color="auto" w:fill="D9D9D9" w:themeFill="background1" w:themeFillShade="D9"/>
          </w:tcPr>
          <w:p w:rsidR="001B2E93" w:rsidRPr="0007273A" w:rsidRDefault="001B2E93" w:rsidP="00EA4433">
            <w:r w:rsidRPr="0007273A">
              <w:t>CHM</w:t>
            </w:r>
          </w:p>
        </w:tc>
        <w:tc>
          <w:tcPr>
            <w:tcW w:w="2433" w:type="dxa"/>
            <w:shd w:val="clear" w:color="auto" w:fill="auto"/>
          </w:tcPr>
          <w:p w:rsidR="001B2E93" w:rsidRPr="0007273A" w:rsidRDefault="001B2E93" w:rsidP="00EA4433">
            <w:r>
              <w:t>Change-Typ</w:t>
            </w:r>
          </w:p>
        </w:tc>
        <w:tc>
          <w:tcPr>
            <w:tcW w:w="2588" w:type="dxa"/>
            <w:shd w:val="clear" w:color="auto" w:fill="FFFFFF" w:themeFill="background1"/>
          </w:tcPr>
          <w:p w:rsidR="001B2E93" w:rsidRPr="00AA668C" w:rsidRDefault="001B2E93" w:rsidP="00EA4433">
            <w:r w:rsidRPr="00AA668C">
              <w:t>Standard</w:t>
            </w:r>
          </w:p>
        </w:tc>
        <w:tc>
          <w:tcPr>
            <w:tcW w:w="2313" w:type="dxa"/>
            <w:shd w:val="clear" w:color="auto" w:fill="auto"/>
          </w:tcPr>
          <w:p w:rsidR="001B2E93" w:rsidRPr="00D03F44" w:rsidRDefault="001B2E93" w:rsidP="00EA4433">
            <w:r w:rsidRPr="00D03F44">
              <w:t>Normal</w:t>
            </w:r>
          </w:p>
        </w:tc>
      </w:tr>
      <w:tr w:rsidR="001B2E93" w:rsidTr="001B2E93">
        <w:trPr>
          <w:trHeight w:val="413"/>
        </w:trPr>
        <w:tc>
          <w:tcPr>
            <w:tcW w:w="996" w:type="dxa"/>
            <w:vMerge/>
            <w:shd w:val="clear" w:color="auto" w:fill="D9D9D9" w:themeFill="background1" w:themeFillShade="D9"/>
          </w:tcPr>
          <w:p w:rsidR="001B2E93" w:rsidRPr="0007273A" w:rsidRDefault="001B2E93" w:rsidP="00EA4433"/>
        </w:tc>
        <w:tc>
          <w:tcPr>
            <w:tcW w:w="2433" w:type="dxa"/>
            <w:shd w:val="clear" w:color="auto" w:fill="auto"/>
          </w:tcPr>
          <w:p w:rsidR="001B2E93" w:rsidRPr="0007273A" w:rsidRDefault="001B2E93" w:rsidP="00EA4433">
            <w:r>
              <w:t>Wartungsfenster</w:t>
            </w:r>
          </w:p>
        </w:tc>
        <w:tc>
          <w:tcPr>
            <w:tcW w:w="2588" w:type="dxa"/>
            <w:shd w:val="clear" w:color="auto" w:fill="FFFFFF" w:themeFill="background1"/>
          </w:tcPr>
          <w:p w:rsidR="001B2E93" w:rsidRPr="00AA668C" w:rsidRDefault="006865FF" w:rsidP="00EA4433">
            <w:pPr>
              <w:rPr>
                <w:highlight w:val="yellow"/>
              </w:rPr>
            </w:pPr>
            <w:r w:rsidRPr="006865FF">
              <w:t>keine bzw. passend zu Release-Zyklus</w:t>
            </w:r>
          </w:p>
        </w:tc>
        <w:tc>
          <w:tcPr>
            <w:tcW w:w="2313" w:type="dxa"/>
            <w:shd w:val="clear" w:color="auto" w:fill="auto"/>
          </w:tcPr>
          <w:p w:rsidR="001B2E93" w:rsidRPr="00D03F44" w:rsidRDefault="001B2E93" w:rsidP="00EA4433">
            <w:r w:rsidRPr="00D03F44">
              <w:t>ja</w:t>
            </w:r>
          </w:p>
        </w:tc>
      </w:tr>
      <w:tr w:rsidR="001B2E93" w:rsidTr="001B2E93">
        <w:trPr>
          <w:trHeight w:val="616"/>
        </w:trPr>
        <w:tc>
          <w:tcPr>
            <w:tcW w:w="996" w:type="dxa"/>
            <w:vMerge w:val="restart"/>
            <w:shd w:val="clear" w:color="auto" w:fill="D9D9D9" w:themeFill="background1" w:themeFillShade="D9"/>
          </w:tcPr>
          <w:p w:rsidR="001B2E93" w:rsidRPr="0080207B" w:rsidRDefault="001B2E93" w:rsidP="00EA4433">
            <w:r w:rsidRPr="0080207B">
              <w:t>RDM</w:t>
            </w:r>
          </w:p>
        </w:tc>
        <w:tc>
          <w:tcPr>
            <w:tcW w:w="2433" w:type="dxa"/>
            <w:shd w:val="clear" w:color="auto" w:fill="auto"/>
          </w:tcPr>
          <w:p w:rsidR="001B2E93" w:rsidRPr="00C61B91" w:rsidRDefault="001B2E93" w:rsidP="00EA4433">
            <w:pPr>
              <w:rPr>
                <w:highlight w:val="yellow"/>
              </w:rPr>
            </w:pPr>
            <w:r w:rsidRPr="00C61B91">
              <w:t>Release-Einheit</w:t>
            </w:r>
          </w:p>
        </w:tc>
        <w:tc>
          <w:tcPr>
            <w:tcW w:w="2588" w:type="dxa"/>
            <w:shd w:val="clear" w:color="auto" w:fill="FFFFFF" w:themeFill="background1"/>
          </w:tcPr>
          <w:p w:rsidR="001B2E93" w:rsidRPr="00AA668C" w:rsidRDefault="001B2E93" w:rsidP="00EA4433">
            <w:pPr>
              <w:rPr>
                <w:highlight w:val="yellow"/>
              </w:rPr>
            </w:pPr>
            <w:r w:rsidRPr="006865FF">
              <w:t>klein</w:t>
            </w:r>
          </w:p>
        </w:tc>
        <w:tc>
          <w:tcPr>
            <w:tcW w:w="2313" w:type="dxa"/>
            <w:shd w:val="clear" w:color="auto" w:fill="auto"/>
          </w:tcPr>
          <w:p w:rsidR="001B2E93" w:rsidRPr="00AA668C" w:rsidRDefault="00877DAC" w:rsidP="00EA4433">
            <w:pPr>
              <w:rPr>
                <w:highlight w:val="yellow"/>
              </w:rPr>
            </w:pPr>
            <w:r w:rsidRPr="00877DAC">
              <w:t>mittel</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C61B91" w:rsidRDefault="001B2E93" w:rsidP="00EA4433">
            <w:pPr>
              <w:rPr>
                <w:highlight w:val="yellow"/>
              </w:rPr>
            </w:pPr>
            <w:r w:rsidRPr="00DC1C4F">
              <w:t>Release-Methode</w:t>
            </w:r>
          </w:p>
        </w:tc>
        <w:tc>
          <w:tcPr>
            <w:tcW w:w="2588" w:type="dxa"/>
            <w:shd w:val="clear" w:color="auto" w:fill="FFFFFF" w:themeFill="background1"/>
          </w:tcPr>
          <w:p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rsidR="001B2E93" w:rsidRPr="00877DAC" w:rsidRDefault="00877DAC" w:rsidP="00EA4433">
            <w:proofErr w:type="spellStart"/>
            <w:r>
              <w:t>b</w:t>
            </w:r>
            <w:r w:rsidR="001B2E93" w:rsidRPr="00877DAC">
              <w:t>ig</w:t>
            </w:r>
            <w:proofErr w:type="spellEnd"/>
            <w:r w:rsidR="001B2E93" w:rsidRPr="00877DAC">
              <w:t xml:space="preserve"> bang</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r>
              <w:t>Automatisierungsgrad</w:t>
            </w:r>
          </w:p>
        </w:tc>
        <w:tc>
          <w:tcPr>
            <w:tcW w:w="2588" w:type="dxa"/>
            <w:shd w:val="clear" w:color="auto" w:fill="FFFFFF" w:themeFill="background1"/>
          </w:tcPr>
          <w:p w:rsidR="001B2E93" w:rsidRPr="0019605F" w:rsidRDefault="001B2E93" w:rsidP="00EA4433">
            <w:r w:rsidRPr="0019605F">
              <w:t>hoch</w:t>
            </w:r>
          </w:p>
        </w:tc>
        <w:tc>
          <w:tcPr>
            <w:tcW w:w="2313" w:type="dxa"/>
            <w:shd w:val="clear" w:color="auto" w:fill="auto"/>
          </w:tcPr>
          <w:p w:rsidR="001B2E93" w:rsidRPr="00877DAC" w:rsidRDefault="001B2E93" w:rsidP="00EA4433">
            <w:r w:rsidRPr="00877DAC">
              <w:t>niedrig</w:t>
            </w:r>
          </w:p>
        </w:tc>
      </w:tr>
      <w:tr w:rsidR="001B2E93" w:rsidTr="001B2E93">
        <w:trPr>
          <w:trHeight w:val="389"/>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proofErr w:type="spellStart"/>
            <w:r w:rsidRPr="00DC1C4F">
              <w:t>Remediation</w:t>
            </w:r>
            <w:proofErr w:type="spellEnd"/>
          </w:p>
        </w:tc>
        <w:tc>
          <w:tcPr>
            <w:tcW w:w="2588" w:type="dxa"/>
            <w:shd w:val="clear" w:color="auto" w:fill="FFFFFF" w:themeFill="background1"/>
          </w:tcPr>
          <w:p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rsidR="001B2E93" w:rsidRPr="005A29E2" w:rsidRDefault="005A29E2" w:rsidP="00EA4433">
            <w:r>
              <w:t>b</w:t>
            </w:r>
            <w:r w:rsidR="001B2E93" w:rsidRPr="005A29E2">
              <w:t>ack out</w:t>
            </w:r>
          </w:p>
        </w:tc>
      </w:tr>
      <w:tr w:rsidR="001B2E93" w:rsidTr="001B2E93">
        <w:trPr>
          <w:trHeight w:val="631"/>
        </w:trPr>
        <w:tc>
          <w:tcPr>
            <w:tcW w:w="996" w:type="dxa"/>
            <w:vMerge/>
            <w:shd w:val="clear" w:color="auto" w:fill="D9D9D9" w:themeFill="background1" w:themeFillShade="D9"/>
          </w:tcPr>
          <w:p w:rsidR="001B2E93" w:rsidRPr="0080207B" w:rsidRDefault="001B2E93" w:rsidP="00EA4433"/>
        </w:tc>
        <w:tc>
          <w:tcPr>
            <w:tcW w:w="2433" w:type="dxa"/>
            <w:shd w:val="clear" w:color="auto" w:fill="auto"/>
          </w:tcPr>
          <w:p w:rsidR="001B2E93" w:rsidRPr="0080207B" w:rsidRDefault="001B2E93" w:rsidP="00EA4433">
            <w:r>
              <w:t>Early Life Support</w:t>
            </w:r>
          </w:p>
        </w:tc>
        <w:tc>
          <w:tcPr>
            <w:tcW w:w="2588" w:type="dxa"/>
            <w:shd w:val="clear" w:color="auto" w:fill="FFFFFF" w:themeFill="background1"/>
          </w:tcPr>
          <w:p w:rsidR="001B2E93" w:rsidRPr="0019605F" w:rsidRDefault="0019605F" w:rsidP="00EA4433">
            <w:r w:rsidRPr="0019605F">
              <w:t>nein bzw. DevOps</w:t>
            </w:r>
          </w:p>
        </w:tc>
        <w:tc>
          <w:tcPr>
            <w:tcW w:w="2313" w:type="dxa"/>
            <w:shd w:val="clear" w:color="auto" w:fill="auto"/>
          </w:tcPr>
          <w:p w:rsidR="001B2E93" w:rsidRPr="005A29E2" w:rsidRDefault="001B2E93" w:rsidP="00EA4433">
            <w:r w:rsidRPr="005A29E2">
              <w:t>nein</w:t>
            </w:r>
          </w:p>
        </w:tc>
      </w:tr>
      <w:tr w:rsidR="001B2E93" w:rsidTr="001B2E93">
        <w:trPr>
          <w:trHeight w:val="390"/>
        </w:trPr>
        <w:tc>
          <w:tcPr>
            <w:tcW w:w="996" w:type="dxa"/>
            <w:vMerge w:val="restart"/>
            <w:shd w:val="clear" w:color="auto" w:fill="D9D9D9" w:themeFill="background1" w:themeFillShade="D9"/>
          </w:tcPr>
          <w:p w:rsidR="001B2E93" w:rsidRPr="000D48A8" w:rsidRDefault="001B2E93" w:rsidP="00EA4433">
            <w:r w:rsidRPr="000D48A8">
              <w:t>SVT</w:t>
            </w:r>
          </w:p>
        </w:tc>
        <w:tc>
          <w:tcPr>
            <w:tcW w:w="2433" w:type="dxa"/>
            <w:shd w:val="clear" w:color="auto" w:fill="auto"/>
          </w:tcPr>
          <w:p w:rsidR="001B2E93" w:rsidRPr="000D48A8" w:rsidRDefault="001B2E93" w:rsidP="00EA4433">
            <w:r w:rsidRPr="00DC1C4F">
              <w:t>Trennung Test/Entwicklung</w:t>
            </w:r>
          </w:p>
        </w:tc>
        <w:tc>
          <w:tcPr>
            <w:tcW w:w="2588" w:type="dxa"/>
            <w:shd w:val="clear" w:color="auto" w:fill="FFFFFF" w:themeFill="background1"/>
          </w:tcPr>
          <w:p w:rsidR="001B2E93" w:rsidRPr="0019605F" w:rsidRDefault="001B2E93" w:rsidP="00EA4433">
            <w:r w:rsidRPr="0019605F">
              <w:t>nein</w:t>
            </w:r>
          </w:p>
        </w:tc>
        <w:tc>
          <w:tcPr>
            <w:tcW w:w="2313" w:type="dxa"/>
            <w:shd w:val="clear" w:color="auto" w:fill="auto"/>
          </w:tcPr>
          <w:p w:rsidR="001B2E93" w:rsidRPr="005A29E2" w:rsidRDefault="005A29E2" w:rsidP="00EA4433">
            <w:r w:rsidRPr="005A29E2">
              <w:t>nein</w:t>
            </w:r>
          </w:p>
        </w:tc>
      </w:tr>
      <w:tr w:rsidR="001B2E93" w:rsidTr="001B2E93">
        <w:trPr>
          <w:trHeight w:val="389"/>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t>Frühzeitige</w:t>
            </w:r>
            <w:r w:rsidRPr="000D48A8">
              <w:t xml:space="preserve"> Test</w:t>
            </w:r>
            <w:r>
              <w:t>s</w:t>
            </w:r>
          </w:p>
        </w:tc>
        <w:tc>
          <w:tcPr>
            <w:tcW w:w="2588" w:type="dxa"/>
            <w:shd w:val="clear" w:color="auto" w:fill="FFFFFF" w:themeFill="background1"/>
          </w:tcPr>
          <w:p w:rsidR="001B2E93" w:rsidRPr="0019605F" w:rsidRDefault="001B2E93" w:rsidP="00EA4433">
            <w:r w:rsidRPr="0019605F">
              <w:t>ja</w:t>
            </w:r>
          </w:p>
        </w:tc>
        <w:tc>
          <w:tcPr>
            <w:tcW w:w="2313" w:type="dxa"/>
            <w:shd w:val="clear" w:color="auto" w:fill="auto"/>
          </w:tcPr>
          <w:p w:rsidR="001B2E93" w:rsidRPr="00AA668C" w:rsidRDefault="005A29E2" w:rsidP="00EA4433">
            <w:pPr>
              <w:rPr>
                <w:highlight w:val="yellow"/>
              </w:rPr>
            </w:pPr>
            <w:r w:rsidRPr="005A29E2">
              <w:t>ja</w:t>
            </w:r>
          </w:p>
        </w:tc>
      </w:tr>
      <w:tr w:rsidR="001B2E93" w:rsidTr="001B2E93">
        <w:trPr>
          <w:trHeight w:val="389"/>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rsidRPr="000D48A8">
              <w:t>Endnutzertest</w:t>
            </w:r>
          </w:p>
        </w:tc>
        <w:tc>
          <w:tcPr>
            <w:tcW w:w="2588" w:type="dxa"/>
            <w:shd w:val="clear" w:color="auto" w:fill="FFFFFF" w:themeFill="background1"/>
          </w:tcPr>
          <w:p w:rsidR="001B2E93" w:rsidRPr="0019605F" w:rsidRDefault="001B2E93" w:rsidP="00EA4433">
            <w:r w:rsidRPr="0019605F">
              <w:t>ja</w:t>
            </w:r>
          </w:p>
        </w:tc>
        <w:tc>
          <w:tcPr>
            <w:tcW w:w="2313" w:type="dxa"/>
            <w:shd w:val="clear" w:color="auto" w:fill="auto"/>
          </w:tcPr>
          <w:p w:rsidR="001B2E93" w:rsidRPr="00AA668C" w:rsidRDefault="003D44A4" w:rsidP="00EA4433">
            <w:pPr>
              <w:rPr>
                <w:highlight w:val="yellow"/>
              </w:rPr>
            </w:pPr>
            <w:r w:rsidRPr="003D44A4">
              <w:t>bedingt</w:t>
            </w:r>
          </w:p>
        </w:tc>
      </w:tr>
      <w:tr w:rsidR="001B2E93" w:rsidTr="001B2E93">
        <w:trPr>
          <w:trHeight w:val="617"/>
        </w:trPr>
        <w:tc>
          <w:tcPr>
            <w:tcW w:w="996" w:type="dxa"/>
            <w:vMerge/>
            <w:shd w:val="clear" w:color="auto" w:fill="D9D9D9" w:themeFill="background1" w:themeFillShade="D9"/>
          </w:tcPr>
          <w:p w:rsidR="001B2E93" w:rsidRPr="000D48A8" w:rsidRDefault="001B2E93" w:rsidP="00EA4433"/>
        </w:tc>
        <w:tc>
          <w:tcPr>
            <w:tcW w:w="2433" w:type="dxa"/>
            <w:shd w:val="clear" w:color="auto" w:fill="auto"/>
          </w:tcPr>
          <w:p w:rsidR="001B2E93" w:rsidRPr="000D48A8" w:rsidRDefault="001B2E93" w:rsidP="00EA4433">
            <w:r w:rsidRPr="000D48A8">
              <w:t>Testautomatisierung</w:t>
            </w:r>
          </w:p>
        </w:tc>
        <w:tc>
          <w:tcPr>
            <w:tcW w:w="2588" w:type="dxa"/>
            <w:shd w:val="clear" w:color="auto" w:fill="FFFFFF" w:themeFill="background1"/>
          </w:tcPr>
          <w:p w:rsidR="001B2E93" w:rsidRPr="0019605F" w:rsidRDefault="00AF4AEE" w:rsidP="00EA4433">
            <w:r>
              <w:t>hoch</w:t>
            </w:r>
          </w:p>
        </w:tc>
        <w:tc>
          <w:tcPr>
            <w:tcW w:w="2313" w:type="dxa"/>
            <w:shd w:val="clear" w:color="auto" w:fill="auto"/>
          </w:tcPr>
          <w:p w:rsidR="001B2E93" w:rsidRPr="00AA668C" w:rsidRDefault="003D44A4" w:rsidP="00EA4433">
            <w:pPr>
              <w:rPr>
                <w:highlight w:val="yellow"/>
              </w:rPr>
            </w:pPr>
            <w:r w:rsidRPr="003D44A4">
              <w:t>niedrig</w:t>
            </w:r>
          </w:p>
        </w:tc>
      </w:tr>
    </w:tbl>
    <w:p w:rsidR="00386B1B" w:rsidRDefault="00EA4433" w:rsidP="00EA4433">
      <w:pPr>
        <w:pStyle w:val="Beschriftung"/>
      </w:pPr>
      <w:bookmarkStart w:id="303" w:name="_Ref455666335"/>
      <w:bookmarkStart w:id="304" w:name="_Toc457246765"/>
      <w:r>
        <w:t xml:space="preserve">Tabelle </w:t>
      </w:r>
      <w:fldSimple w:instr=" STYLEREF 1 \s ">
        <w:r>
          <w:rPr>
            <w:noProof/>
          </w:rPr>
          <w:t>5</w:t>
        </w:r>
      </w:fldSimple>
      <w:r>
        <w:t>.</w:t>
      </w:r>
      <w:fldSimple w:instr=" SEQ Tabelle \* ARABIC \s 1 ">
        <w:r>
          <w:rPr>
            <w:noProof/>
          </w:rPr>
          <w:t>1</w:t>
        </w:r>
      </w:fldSimple>
      <w:bookmarkEnd w:id="303"/>
      <w:r>
        <w:t>: Zusammenfassung der Ausprägungen der Standardtypen</w:t>
      </w:r>
      <w:bookmarkEnd w:id="304"/>
    </w:p>
    <w:p w:rsidR="00EA4433" w:rsidRDefault="00EA4433" w:rsidP="00EA4433">
      <w:pPr>
        <w:jc w:val="center"/>
      </w:pPr>
      <w:r>
        <w:t>Quelle: eigene Tabelle</w:t>
      </w:r>
    </w:p>
    <w:p w:rsidR="0019605F" w:rsidRPr="00EA4433" w:rsidRDefault="0019605F" w:rsidP="0019605F">
      <w:r>
        <w:t>Im Anschluss an die Herleitung der Standardtypen und deren Ausprägung erfolgt im folgenden Kapitel die kritische Betrachtung der Erkenntnisse.</w:t>
      </w:r>
    </w:p>
    <w:p w:rsidR="00461FAA" w:rsidRDefault="00461FAA" w:rsidP="00461FAA">
      <w:pPr>
        <w:pStyle w:val="berschrift1"/>
      </w:pPr>
      <w:bookmarkStart w:id="305" w:name="_Ref442964028"/>
      <w:bookmarkStart w:id="306" w:name="_Toc457246804"/>
      <w:r>
        <w:t>Kritische Würdigung der Standardtypen</w:t>
      </w:r>
      <w:bookmarkEnd w:id="305"/>
      <w:bookmarkEnd w:id="306"/>
    </w:p>
    <w:p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Aufgrund der Art der Zielstellung ist eine konkrete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dung für Release-Management-Prozesse ableitbar ist, bestätigt. Da dieser Z</w:t>
      </w:r>
      <w:r>
        <w:t>u</w:t>
      </w:r>
      <w:r>
        <w:t>sammenhang naheliegend ist, ist das Ergebnis zu erwarten gewesen. Überr</w:t>
      </w:r>
      <w:r>
        <w:t>a</w:t>
      </w:r>
      <w:r>
        <w:t xml:space="preserve">schend dabei war jedoch die Möglichkeit, die </w:t>
      </w:r>
      <w:commentRangeStart w:id="307"/>
      <w:r>
        <w:t>5</w:t>
      </w:r>
      <w:commentRangeEnd w:id="307"/>
      <w:r w:rsidR="005707D1">
        <w:rPr>
          <w:rStyle w:val="Kommentarzeichen"/>
        </w:rPr>
        <w:commentReference w:id="307"/>
      </w:r>
      <w:r>
        <w:t xml:space="preserve"> unterschiedlichen Lebenszyklu</w:t>
      </w:r>
      <w:r>
        <w:t>s</w:t>
      </w:r>
      <w:r>
        <w:t xml:space="preserve">phasen eines Produkts mit </w:t>
      </w:r>
      <w:commentRangeStart w:id="308"/>
      <w:r>
        <w:t>2</w:t>
      </w:r>
      <w:commentRangeEnd w:id="308"/>
      <w:r w:rsidR="005707D1">
        <w:rPr>
          <w:rStyle w:val="Kommentarzeichen"/>
        </w:rPr>
        <w:commentReference w:id="308"/>
      </w:r>
      <w:r>
        <w:t xml:space="preserve">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w:t>
      </w:r>
      <w:r>
        <w:t>l</w:t>
      </w:r>
      <w:r>
        <w:t>le Abstufung der Betroffenheit von einem Risikotyp</w:t>
      </w:r>
      <w:del w:id="309" w:author="Kerstin Bartsch" w:date="2016-07-28T22:24:00Z">
        <w:r w:rsidDel="005707D1">
          <w:delText>,</w:delText>
        </w:r>
      </w:del>
      <w:r>
        <w:t xml:space="preserve"> hätte vermutlich zu weiteren Standardtypen geführt, wäre aber konträr zum Ziel der Vereinfachung und Sta</w:t>
      </w:r>
      <w:r>
        <w:t>n</w:t>
      </w:r>
      <w:r>
        <w:t>dardisierung gewesen. Zu beachten ist beim Einsatz der Standardtypen die fe</w:t>
      </w:r>
      <w:r>
        <w:t>h</w:t>
      </w:r>
      <w:r>
        <w:t>lende Betrachtung des konkreten Kosten-Nutzen-Verhältnisses, da dies nur ind</w:t>
      </w:r>
      <w:r>
        <w:t>i</w:t>
      </w:r>
      <w:r>
        <w:t>viduell bestimmt werden kann. Unerfüllt bleiben weiterhin konkrete Betrachtu</w:t>
      </w:r>
      <w:r>
        <w:t>n</w:t>
      </w:r>
      <w:r>
        <w:t>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Dies liegt vor allem daran, das</w:t>
      </w:r>
      <w:ins w:id="310" w:author="Kerstin Bartsch" w:date="2016-07-28T22:25:00Z">
        <w:r w:rsidR="005707D1">
          <w:t>s</w:t>
        </w:r>
      </w:ins>
      <w:r>
        <w:t xml:space="preserve"> deren Ausgestaltung auch von and</w:t>
      </w:r>
      <w:r>
        <w:t>e</w:t>
      </w:r>
      <w:r>
        <w:t>ren Dimensionen als dem Risikotyp abhängt, z. B. der Aufteilung der Verantwo</w:t>
      </w:r>
      <w:r>
        <w:t>r</w:t>
      </w:r>
      <w:r>
        <w:t>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w:t>
      </w:r>
      <w:r>
        <w:t>i</w:t>
      </w:r>
      <w:r>
        <w:t>onsform (z. B. zentralisiert oder dezentralisiert), die Branche (z. B. Logistik, M</w:t>
      </w:r>
      <w:r>
        <w:t>e</w:t>
      </w:r>
      <w:r>
        <w:t xml:space="preserve">dizin oder </w:t>
      </w:r>
      <w:commentRangeStart w:id="311"/>
      <w:r>
        <w:t>Rahmfahrt</w:t>
      </w:r>
      <w:commentRangeEnd w:id="311"/>
      <w:r w:rsidR="005707D1">
        <w:rPr>
          <w:rStyle w:val="Kommentarzeichen"/>
        </w:rPr>
        <w:commentReference w:id="311"/>
      </w:r>
      <w:r>
        <w: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Release-Management-Prozessen von Bedeutung, da ein aufwendiges Studium der gäng</w:t>
      </w:r>
      <w:r>
        <w:t>i</w:t>
      </w:r>
      <w:r>
        <w:t>gen Rahmenwerke entfallen kann. Möglicherweise führt die Betrachtung von we</w:t>
      </w:r>
      <w:r>
        <w:t>i</w:t>
      </w:r>
      <w:r>
        <w:t>teren Dimensionen zum Verlust der Einfachheit und letztendlich zu einem ähnl</w:t>
      </w:r>
      <w:r>
        <w:t>i</w:t>
      </w:r>
      <w:r>
        <w:t>chen Gebilde wie ITIL, da es versucht allgemeingültig zu sein und dabei die g</w:t>
      </w:r>
      <w:r>
        <w:t>e</w:t>
      </w:r>
      <w:r>
        <w:t>suchte Individualität verloren geht. Offen ist letztendlich, wie genau eine Umste</w:t>
      </w:r>
      <w:r>
        <w:t>l</w:t>
      </w:r>
      <w:r>
        <w:t>lung zwischen den beiden Standardtypen aussehen kann. Diese wäre nach A</w:t>
      </w:r>
      <w:r>
        <w:t>b</w:t>
      </w:r>
      <w:r>
        <w:t>schluss der Einführungsphase und mit Beginn der Wachstumsphase durchzufü</w:t>
      </w:r>
      <w:r>
        <w:t>h</w:t>
      </w:r>
      <w:r>
        <w:t>ren, wurde allerdings in dieser Ausarbeitung nicht beschrieben.</w:t>
      </w:r>
    </w:p>
    <w:p w:rsidR="00F144F5" w:rsidRDefault="00461FAA" w:rsidP="00461FAA">
      <w:pPr>
        <w:pStyle w:val="berschrift1"/>
      </w:pPr>
      <w:bookmarkStart w:id="312" w:name="_Ref442964164"/>
      <w:bookmarkStart w:id="313" w:name="_Toc457246805"/>
      <w:r>
        <w:t>Evaluation der Zielerreichung und Ausblick</w:t>
      </w:r>
      <w:bookmarkEnd w:id="312"/>
      <w:bookmarkEnd w:id="313"/>
    </w:p>
    <w:p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w:t>
      </w:r>
      <w:r>
        <w:t>u</w:t>
      </w:r>
      <w:r>
        <w:t>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xml:space="preserve">. Anhand dieser Unterscheidung wurden </w:t>
      </w:r>
      <w:commentRangeStart w:id="314"/>
      <w:r>
        <w:t>13</w:t>
      </w:r>
      <w:commentRangeEnd w:id="314"/>
      <w:r w:rsidR="005707D1">
        <w:rPr>
          <w:rStyle w:val="Kommentarzeichen"/>
        </w:rPr>
        <w:commentReference w:id="314"/>
      </w:r>
      <w:r>
        <w:t xml:space="preserve">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Diese Standardtypen können Unte</w:t>
      </w:r>
      <w:r>
        <w:t>r</w:t>
      </w:r>
      <w:r>
        <w:t>nehmen bei der Implementierung des Release-Managements helfen, da sie schneller zu erfassen und</w:t>
      </w:r>
      <w:ins w:id="315" w:author="Kerstin Bartsch" w:date="2016-07-28T22:30:00Z">
        <w:r w:rsidR="005707D1">
          <w:t>,</w:t>
        </w:r>
      </w:ins>
      <w:r>
        <w:t xml:space="preserve"> bezogen auf die Fragestellung</w:t>
      </w:r>
      <w:ins w:id="316" w:author="Kerstin Bartsch" w:date="2016-07-28T22:31:00Z">
        <w:r w:rsidR="005707D1">
          <w:t>,</w:t>
        </w:r>
      </w:ins>
      <w:r>
        <w:t xml:space="preserve"> konkreter als Ra</w:t>
      </w:r>
      <w:r>
        <w:t>h</w:t>
      </w:r>
      <w:r>
        <w:t>menwerke, wie z. B. ITIL, sind. Die Standardtypen helfen aber auch etablierten U</w:t>
      </w:r>
      <w:r>
        <w:t>n</w:t>
      </w:r>
      <w:r>
        <w:t>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w:t>
      </w:r>
      <w:r>
        <w:t>n</w:t>
      </w:r>
      <w:r>
        <w:t>zen. Weiterhin sollten Untersuchungen zur Erlangung von empirischen Nachwe</w:t>
      </w:r>
      <w:r>
        <w:t>i</w:t>
      </w:r>
      <w:r>
        <w:t>sen erfolgen, um eine Konkretisierung der nicht binären, aber auch zur Bestät</w:t>
      </w:r>
      <w:r>
        <w:t>i</w:t>
      </w:r>
      <w:r>
        <w:t xml:space="preserve">gung der binären Prozessfaktoren zu erreichen. </w:t>
      </w:r>
      <w:r w:rsidR="00F86312">
        <w:t>Eine andere Untersuchungsric</w:t>
      </w:r>
      <w:r w:rsidR="00F86312">
        <w:t>h</w:t>
      </w:r>
      <w:r w:rsidR="00F86312">
        <w:t xml:space="preserve">tung ist die Betrachtung des Übergangs zwischen den beiden Standardtypen. </w:t>
      </w:r>
      <w:r>
        <w:t>Ein letzter Ansatz für die weitere Forschung ist der Versuch der allgemeinen Ermit</w:t>
      </w:r>
      <w:r>
        <w:t>t</w:t>
      </w:r>
      <w:r>
        <w:t>lung des Kost</w:t>
      </w:r>
      <w:r w:rsidR="00F86312">
        <w:t>en-Nutzen-Verhältnisses, welche</w:t>
      </w:r>
      <w:r>
        <w:t xml:space="preserve"> aktuell nur individuell erfolgen kann.</w:t>
      </w:r>
    </w:p>
    <w:p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317" w:name="_Toc410799361"/>
      <w:bookmarkStart w:id="318" w:name="_Toc410799446"/>
      <w:bookmarkStart w:id="319" w:name="_Toc410799366"/>
      <w:bookmarkStart w:id="320" w:name="_Toc410799451"/>
      <w:bookmarkStart w:id="321" w:name="_Toc415465661"/>
      <w:bookmarkStart w:id="322" w:name="_Ref418325438"/>
      <w:bookmarkStart w:id="323" w:name="_Ref414785387"/>
      <w:bookmarkStart w:id="324" w:name="_Toc415465643"/>
    </w:p>
    <w:bookmarkEnd w:id="324" w:displacedByCustomXml="next"/>
    <w:bookmarkEnd w:id="323" w:displacedByCustomXml="next"/>
    <w:bookmarkEnd w:id="322" w:displacedByCustomXml="next"/>
    <w:bookmarkEnd w:id="321" w:displacedByCustomXml="next"/>
    <w:bookmarkEnd w:id="320" w:displacedByCustomXml="next"/>
    <w:bookmarkEnd w:id="319" w:displacedByCustomXml="next"/>
    <w:bookmarkEnd w:id="318" w:displacedByCustomXml="next"/>
    <w:bookmarkEnd w:id="317" w:displacedByCustomXml="next"/>
    <w:bookmarkStart w:id="325" w:name="_Toc457246806" w:displacedByCustomXml="next"/>
    <w:sdt>
      <w:sdtPr>
        <w:rPr>
          <w:b w:val="0"/>
          <w:kern w:val="0"/>
          <w:sz w:val="20"/>
        </w:rPr>
        <w:id w:val="1513423826"/>
        <w:docPartObj>
          <w:docPartGallery w:val="Bibliographies"/>
          <w:docPartUnique/>
        </w:docPartObj>
      </w:sdtPr>
      <w:sdtContent>
        <w:p w:rsidR="00461FAA" w:rsidRDefault="00461FAA">
          <w:pPr>
            <w:pStyle w:val="berschrift1"/>
          </w:pPr>
          <w:r>
            <w:t>Literaturverzeichnis</w:t>
          </w:r>
          <w:bookmarkEnd w:id="325"/>
        </w:p>
        <w:sdt>
          <w:sdtPr>
            <w:id w:val="111145805"/>
            <w:bibliography/>
          </w:sdtPr>
          <w:sdtContent>
            <w:p w:rsidR="007B74EB" w:rsidRDefault="00461FAA" w:rsidP="007B74EB">
              <w:pPr>
                <w:pStyle w:val="Literaturverzeichnis"/>
                <w:ind w:left="720" w:hanging="720"/>
                <w:rPr>
                  <w:noProof/>
                </w:rPr>
              </w:pPr>
              <w:r>
                <w:fldChar w:fldCharType="begin"/>
              </w:r>
              <w:r>
                <w:instrText>BIBLIOGRAPHY</w:instrText>
              </w:r>
              <w:r>
                <w:fldChar w:fldCharType="separate"/>
              </w:r>
              <w:r w:rsidR="007B74EB">
                <w:rPr>
                  <w:noProof/>
                </w:rPr>
                <w:t xml:space="preserve">Aumayr, K. J. (2009). </w:t>
              </w:r>
              <w:r w:rsidR="007B74EB">
                <w:rPr>
                  <w:i/>
                  <w:iCs/>
                  <w:noProof/>
                </w:rPr>
                <w:t>Erfolgreiches Produktmanagement. Tool-Box für das professionelle Produktmanagement und Produktmartketing</w:t>
              </w:r>
              <w:r w:rsidR="007B74EB">
                <w:rPr>
                  <w:noProof/>
                </w:rPr>
                <w:t xml:space="preserve"> (2. Auflage Ausg.). Wiesbaden: Gabler.</w:t>
              </w:r>
            </w:p>
            <w:p w:rsidR="007B74EB" w:rsidRPr="007B74EB" w:rsidRDefault="007B74EB" w:rsidP="007B74EB">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7B74EB">
                <w:rPr>
                  <w:noProof/>
                  <w:lang w:val="en-US"/>
                </w:rPr>
                <w:t>Ausg.). Düsseldorf: Symposium Publ.</w:t>
              </w:r>
            </w:p>
            <w:p w:rsidR="007B74EB" w:rsidRPr="007B74EB" w:rsidRDefault="007B74EB" w:rsidP="007B74EB">
              <w:pPr>
                <w:pStyle w:val="Literaturverzeichnis"/>
                <w:ind w:left="720" w:hanging="720"/>
                <w:rPr>
                  <w:noProof/>
                  <w:lang w:val="en-US"/>
                </w:rPr>
              </w:pPr>
              <w:r w:rsidRPr="007B74EB">
                <w:rPr>
                  <w:noProof/>
                  <w:lang w:val="en-US"/>
                </w:rPr>
                <w:t xml:space="preserve">AXELOS. (2011). </w:t>
              </w:r>
              <w:r w:rsidRPr="007B74EB">
                <w:rPr>
                  <w:i/>
                  <w:iCs/>
                  <w:noProof/>
                  <w:lang w:val="en-US"/>
                </w:rPr>
                <w:t>ITIL Service Transition.</w:t>
              </w:r>
              <w:r w:rsidRPr="007B74EB">
                <w:rPr>
                  <w:noProof/>
                  <w:lang w:val="en-US"/>
                </w:rPr>
                <w:t xml:space="preserve"> o. O.: TSO.</w:t>
              </w:r>
            </w:p>
            <w:p w:rsidR="007B74EB" w:rsidRDefault="007B74EB" w:rsidP="007B74EB">
              <w:pPr>
                <w:pStyle w:val="Literaturverzeichnis"/>
                <w:ind w:left="720" w:hanging="720"/>
                <w:rPr>
                  <w:noProof/>
                </w:rPr>
              </w:pPr>
              <w:r w:rsidRPr="007B74EB">
                <w:rPr>
                  <w:noProof/>
                  <w:lang w:val="en-US"/>
                </w:rPr>
                <w:t xml:space="preserve">Baumann, J. (2014). </w:t>
              </w:r>
              <w:r w:rsidRPr="007B74EB">
                <w:rPr>
                  <w:i/>
                  <w:iCs/>
                  <w:noProof/>
                  <w:lang w:val="en-US"/>
                </w:rPr>
                <w:t>Continuous Delivery</w:t>
              </w:r>
              <w:r w:rsidRPr="007B74EB">
                <w:rPr>
                  <w:noProof/>
                  <w:lang w:val="en-US"/>
                </w:rPr>
                <w:t xml:space="preserve"> (1. </w:t>
              </w:r>
              <w:r>
                <w:rPr>
                  <w:noProof/>
                </w:rPr>
                <w:t>Ausg.). Heidelberg: dpunkt.Verlag.</w:t>
              </w:r>
            </w:p>
            <w:p w:rsidR="007B74EB" w:rsidRDefault="007B74EB" w:rsidP="007B74EB">
              <w:pPr>
                <w:pStyle w:val="Literaturverzeichnis"/>
                <w:ind w:left="720" w:hanging="720"/>
                <w:rPr>
                  <w:noProof/>
                </w:rPr>
              </w:pPr>
              <w:r>
                <w:rPr>
                  <w:noProof/>
                </w:rPr>
                <w:t xml:space="preserve">Baumöl, U. (April 2007). </w:t>
              </w:r>
              <w:r w:rsidRPr="007B74EB">
                <w:rPr>
                  <w:noProof/>
                  <w:lang w:val="en-US"/>
                </w:rPr>
                <w:t xml:space="preserve">Business-IT-Alignment durch Projektportfolio-Management und -Controlling. </w:t>
              </w:r>
              <w:r>
                <w:rPr>
                  <w:i/>
                  <w:iCs/>
                  <w:noProof/>
                </w:rPr>
                <w:t>HMD - Praxis der Wirtschaftsinformatik</w:t>
              </w:r>
              <w:r>
                <w:rPr>
                  <w:noProof/>
                </w:rPr>
                <w:t>(254), 71-81.</w:t>
              </w:r>
            </w:p>
            <w:p w:rsidR="007B74EB" w:rsidRDefault="007B74EB" w:rsidP="007B74EB">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rsidR="007B74EB" w:rsidRPr="007B74EB" w:rsidRDefault="007B74EB" w:rsidP="007B74EB">
              <w:pPr>
                <w:pStyle w:val="Literaturverzeichnis"/>
                <w:ind w:left="720" w:hanging="720"/>
                <w:rPr>
                  <w:noProof/>
                  <w:lang w:val="en-US"/>
                </w:rPr>
              </w:pPr>
              <w:r>
                <w:rPr>
                  <w:noProof/>
                </w:rPr>
                <w:t xml:space="preserve">Boehm, B. W. (1976). Software Engineering. </w:t>
              </w:r>
              <w:r w:rsidRPr="007B74EB">
                <w:rPr>
                  <w:i/>
                  <w:iCs/>
                  <w:noProof/>
                  <w:lang w:val="en-US"/>
                </w:rPr>
                <w:t>IEEE Transactions On Computers</w:t>
              </w:r>
              <w:r w:rsidRPr="007B74EB">
                <w:rPr>
                  <w:noProof/>
                  <w:lang w:val="en-US"/>
                </w:rPr>
                <w:t>(12), 1226-1241.</w:t>
              </w:r>
            </w:p>
            <w:p w:rsidR="007B74EB" w:rsidRPr="007B74EB" w:rsidRDefault="007B74EB" w:rsidP="007B74EB">
              <w:pPr>
                <w:pStyle w:val="Literaturverzeichnis"/>
                <w:ind w:left="720" w:hanging="720"/>
                <w:rPr>
                  <w:noProof/>
                  <w:lang w:val="en-US"/>
                </w:rPr>
              </w:pPr>
              <w:r w:rsidRPr="007B74EB">
                <w:rPr>
                  <w:noProof/>
                  <w:lang w:val="en-US"/>
                </w:rPr>
                <w:t xml:space="preserve">Bossavit, L. (2015). </w:t>
              </w:r>
              <w:r w:rsidRPr="007B74EB">
                <w:rPr>
                  <w:i/>
                  <w:iCs/>
                  <w:noProof/>
                  <w:lang w:val="en-US"/>
                </w:rPr>
                <w:t>The Leprechauns of Software Engineering.</w:t>
              </w:r>
              <w:r w:rsidRPr="007B74EB">
                <w:rPr>
                  <w:noProof/>
                  <w:lang w:val="en-US"/>
                </w:rPr>
                <w:t xml:space="preserve"> o. O.: Leanpub.</w:t>
              </w:r>
            </w:p>
            <w:p w:rsidR="007B74EB" w:rsidRPr="007B74EB" w:rsidRDefault="007B74EB" w:rsidP="007B74EB">
              <w:pPr>
                <w:pStyle w:val="Literaturverzeichnis"/>
                <w:ind w:left="720" w:hanging="720"/>
                <w:rPr>
                  <w:noProof/>
                  <w:lang w:val="en-US"/>
                </w:rPr>
              </w:pPr>
              <w:r w:rsidRPr="007B74EB">
                <w:rPr>
                  <w:noProof/>
                  <w:lang w:val="en-US"/>
                </w:rPr>
                <w:t xml:space="preserve">Chapman, C., &amp; Ward, S. (2011). </w:t>
              </w:r>
              <w:r w:rsidRPr="007B74EB">
                <w:rPr>
                  <w:i/>
                  <w:iCs/>
                  <w:noProof/>
                  <w:lang w:val="en-US"/>
                </w:rPr>
                <w:t>How to Manage Project Opportunity and Risk</w:t>
              </w:r>
              <w:r w:rsidRPr="007B74EB">
                <w:rPr>
                  <w:noProof/>
                  <w:lang w:val="en-US"/>
                </w:rPr>
                <w:t xml:space="preserve"> (3. Ausg.). Orchester: John Wiley &amp; Sons Ltd.</w:t>
              </w:r>
            </w:p>
            <w:p w:rsidR="007B74EB" w:rsidRPr="007B74EB" w:rsidRDefault="007B74EB" w:rsidP="007B74EB">
              <w:pPr>
                <w:pStyle w:val="Literaturverzeichnis"/>
                <w:ind w:left="720" w:hanging="720"/>
                <w:rPr>
                  <w:noProof/>
                  <w:lang w:val="en-US"/>
                </w:rPr>
              </w:pPr>
              <w:r w:rsidRPr="007B74EB">
                <w:rPr>
                  <w:noProof/>
                  <w:lang w:val="en-US"/>
                </w:rPr>
                <w:t xml:space="preserve">Christensen, C. M. (2000). </w:t>
              </w:r>
              <w:r w:rsidRPr="007B74EB">
                <w:rPr>
                  <w:i/>
                  <w:iCs/>
                  <w:noProof/>
                  <w:lang w:val="en-US"/>
                </w:rPr>
                <w:t>The Innovator's Dilemma: When New Technologies Cause Great Firms to Fail.</w:t>
              </w:r>
              <w:r w:rsidRPr="007B74EB">
                <w:rPr>
                  <w:noProof/>
                  <w:lang w:val="en-US"/>
                </w:rPr>
                <w:t xml:space="preserve"> o. O.: Harvard Business Review Press.</w:t>
              </w:r>
            </w:p>
            <w:p w:rsidR="007B74EB" w:rsidRDefault="007B74EB" w:rsidP="007B74EB">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rsidR="007B74EB" w:rsidRDefault="007B74EB" w:rsidP="007B74EB">
              <w:pPr>
                <w:pStyle w:val="Literaturverzeichnis"/>
                <w:ind w:left="720" w:hanging="720"/>
                <w:rPr>
                  <w:noProof/>
                </w:rPr>
              </w:pPr>
              <w:r>
                <w:rPr>
                  <w:noProof/>
                </w:rPr>
                <w:t>Ephesos, H. v. (kein Datum).</w:t>
              </w:r>
            </w:p>
            <w:p w:rsidR="007B74EB" w:rsidRDefault="007B74EB" w:rsidP="007B74EB">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rsidR="007B74EB" w:rsidRDefault="007B74EB" w:rsidP="007B74EB">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rsidR="007B74EB" w:rsidRDefault="007B74EB" w:rsidP="007B74EB">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rsidR="007B74EB" w:rsidRDefault="007B74EB" w:rsidP="007B74EB">
              <w:pPr>
                <w:pStyle w:val="Literaturverzeichnis"/>
                <w:ind w:left="720" w:hanging="720"/>
                <w:rPr>
                  <w:noProof/>
                </w:rPr>
              </w:pPr>
              <w:r>
                <w:rPr>
                  <w:noProof/>
                </w:rPr>
                <w:t xml:space="preserve">Hammond, J. S. (05. 05 2010). </w:t>
              </w:r>
              <w:r>
                <w:rPr>
                  <w:i/>
                  <w:iCs/>
                  <w:noProof/>
                </w:rPr>
                <w:t>The Forrester Wave</w:t>
              </w:r>
              <w:r>
                <w:rPr>
                  <w:noProof/>
                </w:rPr>
                <w:t>. Abgerufen am 24. 10 2015 von https://www.forrester.com/The+Forrester+Wave+Agile+Development+Management+Tools+Q2+2010/fulltext/-/E-RES48153</w:t>
              </w:r>
            </w:p>
            <w:p w:rsidR="007B74EB" w:rsidRPr="007B74EB" w:rsidRDefault="007B74EB" w:rsidP="007B74EB">
              <w:pPr>
                <w:pStyle w:val="Literaturverzeichnis"/>
                <w:ind w:left="720" w:hanging="720"/>
                <w:rPr>
                  <w:noProof/>
                  <w:lang w:val="en-US"/>
                </w:rPr>
              </w:pPr>
              <w:r w:rsidRPr="007B74EB">
                <w:rPr>
                  <w:noProof/>
                  <w:lang w:val="en-US"/>
                </w:rPr>
                <w:t xml:space="preserve">Humble, J., &amp; Farley, D. (2010). </w:t>
              </w:r>
              <w:r w:rsidRPr="007B74EB">
                <w:rPr>
                  <w:i/>
                  <w:iCs/>
                  <w:noProof/>
                  <w:lang w:val="en-US"/>
                </w:rPr>
                <w:t>Continuous Delivery: Reliable Software Releases Through Build, Test, and Deployment Automation.</w:t>
              </w:r>
              <w:r w:rsidRPr="007B74EB">
                <w:rPr>
                  <w:noProof/>
                  <w:lang w:val="en-US"/>
                </w:rPr>
                <w:t xml:space="preserve"> Upper Saddle River: Addison Wesley.</w:t>
              </w:r>
            </w:p>
            <w:p w:rsidR="007B74EB" w:rsidRPr="007B74EB" w:rsidRDefault="007B74EB" w:rsidP="007B74EB">
              <w:pPr>
                <w:pStyle w:val="Literaturverzeichnis"/>
                <w:ind w:left="720" w:hanging="720"/>
                <w:rPr>
                  <w:noProof/>
                  <w:lang w:val="en-US"/>
                </w:rPr>
              </w:pPr>
              <w:r w:rsidRPr="007B74EB">
                <w:rPr>
                  <w:noProof/>
                  <w:lang w:val="en-US"/>
                </w:rPr>
                <w:t>ISO/IEC. (15. 04 2011). ISO/IEC 20000-1. o. O.</w:t>
              </w:r>
            </w:p>
            <w:p w:rsidR="007B74EB" w:rsidRPr="007B74EB" w:rsidRDefault="007B74EB" w:rsidP="007B74EB">
              <w:pPr>
                <w:pStyle w:val="Literaturverzeichnis"/>
                <w:ind w:left="720" w:hanging="720"/>
                <w:rPr>
                  <w:noProof/>
                  <w:lang w:val="en-US"/>
                </w:rPr>
              </w:pPr>
              <w:r w:rsidRPr="007B74EB">
                <w:rPr>
                  <w:noProof/>
                  <w:lang w:val="en-US"/>
                </w:rPr>
                <w:t>ISO/IEC. (15. 02 2012). ISO/IEC 20000-2. o. O.</w:t>
              </w:r>
            </w:p>
            <w:p w:rsidR="007B74EB" w:rsidRDefault="007B74EB" w:rsidP="007B74EB">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rsidR="007B74EB" w:rsidRDefault="007B74EB" w:rsidP="007B74EB">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rsidR="007B74EB" w:rsidRDefault="007B74EB" w:rsidP="007B74EB">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rsidR="007B74EB" w:rsidRPr="007B74EB" w:rsidRDefault="007B74EB" w:rsidP="007B74EB">
              <w:pPr>
                <w:pStyle w:val="Literaturverzeichnis"/>
                <w:ind w:left="720" w:hanging="720"/>
                <w:rPr>
                  <w:noProof/>
                  <w:lang w:val="en-US"/>
                </w:rPr>
              </w:pPr>
              <w:r w:rsidRPr="007B74EB">
                <w:rPr>
                  <w:noProof/>
                  <w:lang w:val="en-US"/>
                </w:rPr>
                <w:t xml:space="preserve">Kelly, J. (1982). </w:t>
              </w:r>
              <w:r w:rsidRPr="007B74EB">
                <w:rPr>
                  <w:i/>
                  <w:iCs/>
                  <w:noProof/>
                  <w:lang w:val="en-US"/>
                </w:rPr>
                <w:t>Scientific Management, Job Redesign and Work Performance.</w:t>
              </w:r>
              <w:r w:rsidRPr="007B74EB">
                <w:rPr>
                  <w:noProof/>
                  <w:lang w:val="en-US"/>
                </w:rPr>
                <w:t xml:space="preserve"> London: Academic Press.</w:t>
              </w:r>
            </w:p>
            <w:p w:rsidR="007B74EB" w:rsidRDefault="007B74EB" w:rsidP="007B74EB">
              <w:pPr>
                <w:pStyle w:val="Literaturverzeichnis"/>
                <w:ind w:left="720" w:hanging="720"/>
                <w:rPr>
                  <w:noProof/>
                </w:rPr>
              </w:pPr>
              <w:r w:rsidRPr="007B74EB">
                <w:rPr>
                  <w:noProof/>
                  <w:lang w:val="en-US"/>
                </w:rPr>
                <w:t xml:space="preserve">Kim, D. (2015). </w:t>
              </w:r>
              <w:r w:rsidRPr="007B74EB">
                <w:rPr>
                  <w:i/>
                  <w:iCs/>
                  <w:noProof/>
                  <w:lang w:val="en-US"/>
                </w:rPr>
                <w:t>The State of Scrum.</w:t>
              </w:r>
              <w:r w:rsidRPr="007B74EB">
                <w:rPr>
                  <w:noProof/>
                  <w:lang w:val="en-US"/>
                </w:rPr>
                <w:t xml:space="preserve"> Abgerufen am 24. </w:t>
              </w:r>
              <w:r>
                <w:rPr>
                  <w:noProof/>
                </w:rPr>
                <w:t>Juni 2016 von https://www.scrumalliance.org/scrum/media/scrumalliancemedia/files%20and%20pdfs/state%20of%20scrum/scrum-alliance-state-of-scrum-2015.pdf</w:t>
              </w:r>
            </w:p>
            <w:p w:rsidR="007B74EB" w:rsidRDefault="007B74EB" w:rsidP="007B74EB">
              <w:pPr>
                <w:pStyle w:val="Literaturverzeichnis"/>
                <w:ind w:left="720" w:hanging="720"/>
                <w:rPr>
                  <w:noProof/>
                </w:rPr>
              </w:pPr>
              <w:r w:rsidRPr="007B74EB">
                <w:rPr>
                  <w:noProof/>
                  <w:lang w:val="en-US"/>
                </w:rPr>
                <w:t xml:space="preserve">Kohavi, R., &amp; Longbotham, R. (25. April 2015). </w:t>
              </w:r>
              <w:r w:rsidRPr="007B74EB">
                <w:rPr>
                  <w:i/>
                  <w:iCs/>
                  <w:noProof/>
                  <w:lang w:val="en-US"/>
                </w:rPr>
                <w:t>Cross entries for A/B Tests, Split Tests, and Randomized Experiments.</w:t>
              </w:r>
              <w:r w:rsidRPr="007B74EB">
                <w:rPr>
                  <w:noProof/>
                  <w:lang w:val="en-US"/>
                </w:rPr>
                <w:t xml:space="preserve"> </w:t>
              </w:r>
              <w:r>
                <w:rPr>
                  <w:noProof/>
                </w:rPr>
                <w:t>Abgerufen am 1. Mai 2016 von http://bit.ly/onlineControlledExperiments</w:t>
              </w:r>
            </w:p>
            <w:p w:rsidR="007B74EB" w:rsidRDefault="007B74EB" w:rsidP="007B74EB">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rsidR="007B74EB" w:rsidRDefault="007B74EB" w:rsidP="007B74EB">
              <w:pPr>
                <w:pStyle w:val="Literaturverzeichnis"/>
                <w:ind w:left="720" w:hanging="720"/>
                <w:rPr>
                  <w:noProof/>
                </w:rPr>
              </w:pPr>
              <w:r>
                <w:rPr>
                  <w:noProof/>
                </w:rPr>
                <w:t xml:space="preserve">Laser, T. (2. November 2012). </w:t>
              </w:r>
              <w:r>
                <w:rPr>
                  <w:i/>
                  <w:iCs/>
                  <w:noProof/>
                </w:rPr>
                <w:t>10 Mythen und Missverständnisse um ITIL</w:t>
              </w:r>
              <w:r>
                <w:rPr>
                  <w:noProof/>
                </w:rPr>
                <w:t>. Abgerufen am 6. Juli 2016 von http://de.slideshare.net/TorstenLaser/10-mythen-und-missverstndnisse-um-itil</w:t>
              </w:r>
            </w:p>
            <w:p w:rsidR="007B74EB" w:rsidRDefault="007B74EB" w:rsidP="007B74EB">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rsidR="007B74EB" w:rsidRDefault="007B74EB" w:rsidP="007B74EB">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rsidR="007B74EB" w:rsidRDefault="007B74EB" w:rsidP="007B74EB">
              <w:pPr>
                <w:pStyle w:val="Literaturverzeichnis"/>
                <w:ind w:left="720" w:hanging="720"/>
                <w:rPr>
                  <w:noProof/>
                </w:rPr>
              </w:pPr>
              <w:r>
                <w:rPr>
                  <w:noProof/>
                </w:rPr>
                <w:t xml:space="preserve">Newcombe, T. (31. Januar 2005). </w:t>
              </w:r>
              <w:r>
                <w:rPr>
                  <w:i/>
                  <w:iCs/>
                  <w:noProof/>
                </w:rPr>
                <w:t>gt</w:t>
              </w:r>
              <w:r>
                <w:rPr>
                  <w:noProof/>
                </w:rPr>
                <w:t>. Abgerufen am 6. Juli 2016 von http://www.govtech.com/magazines/pcio/100560679.html</w:t>
              </w:r>
            </w:p>
            <w:p w:rsidR="007B74EB" w:rsidRDefault="007B74EB" w:rsidP="007B74EB">
              <w:pPr>
                <w:pStyle w:val="Literaturverzeichnis"/>
                <w:ind w:left="720" w:hanging="720"/>
                <w:rPr>
                  <w:noProof/>
                </w:rPr>
              </w:pPr>
              <w:r w:rsidRPr="007B74EB">
                <w:rPr>
                  <w:noProof/>
                  <w:lang w:val="en-US"/>
                </w:rPr>
                <w:t xml:space="preserve">Peasley, J., &amp; Fletcher, J. (5-8. April 2005). </w:t>
              </w:r>
              <w:r w:rsidRPr="007B74EB">
                <w:rPr>
                  <w:i/>
                  <w:iCs/>
                  <w:noProof/>
                  <w:lang w:val="en-US"/>
                </w:rPr>
                <w:t>IT service management - and beyond.</w:t>
              </w:r>
              <w:r w:rsidRPr="007B74EB">
                <w:rPr>
                  <w:noProof/>
                  <w:lang w:val="en-US"/>
                </w:rPr>
                <w:t xml:space="preserve"> </w:t>
              </w:r>
              <w:r>
                <w:rPr>
                  <w:noProof/>
                </w:rPr>
                <w:t>Abgerufen am 6. Juli 2016 von minerva.mq.edu.au: http://hdl.handle.net/1959.14/9465</w:t>
              </w:r>
            </w:p>
            <w:p w:rsidR="007B74EB" w:rsidRDefault="007B74EB" w:rsidP="007B74EB">
              <w:pPr>
                <w:pStyle w:val="Literaturverzeichnis"/>
                <w:ind w:left="720" w:hanging="720"/>
                <w:rPr>
                  <w:noProof/>
                </w:rPr>
              </w:pPr>
              <w:r w:rsidRPr="007B74EB">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rsidR="007B74EB" w:rsidRDefault="007B74EB" w:rsidP="007B74EB">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rsidR="007B74EB" w:rsidRDefault="007B74EB" w:rsidP="007B74EB">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rsidR="007B74EB" w:rsidRDefault="007B74EB" w:rsidP="007B74EB">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rsidR="007B74EB" w:rsidRDefault="007B74EB" w:rsidP="007B74EB">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rsidR="007B74EB" w:rsidRDefault="007B74EB" w:rsidP="007B74EB">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rsidR="007B74EB" w:rsidRDefault="007B74EB" w:rsidP="007B74EB">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rsidR="007B74EB" w:rsidRDefault="007B74EB" w:rsidP="007B74EB">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rsidR="007B74EB" w:rsidRDefault="007B74EB" w:rsidP="007B74EB">
              <w:pPr>
                <w:pStyle w:val="Literaturverzeichnis"/>
                <w:ind w:left="720" w:hanging="720"/>
                <w:rPr>
                  <w:noProof/>
                </w:rPr>
              </w:pPr>
              <w:r w:rsidRPr="007B74EB">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rsidR="007B74EB" w:rsidRDefault="007B74EB" w:rsidP="007B74EB">
              <w:pPr>
                <w:pStyle w:val="Literaturverzeichnis"/>
                <w:ind w:left="720" w:hanging="720"/>
                <w:rPr>
                  <w:noProof/>
                </w:rPr>
              </w:pPr>
              <w:r>
                <w:rPr>
                  <w:noProof/>
                </w:rPr>
                <w:t xml:space="preserve">Wonke-Stehle, J. (2012). ITIL in Bibliotheken. </w:t>
              </w:r>
              <w:r>
                <w:rPr>
                  <w:i/>
                  <w:iCs/>
                  <w:noProof/>
                </w:rPr>
                <w:t>Berliner Handreichungen zur Bibliotheks- und Informationswissenschaft</w:t>
              </w:r>
              <w:r>
                <w:rPr>
                  <w:noProof/>
                </w:rPr>
                <w:t>(331), 0-92.</w:t>
              </w:r>
            </w:p>
            <w:p w:rsidR="005920F8" w:rsidRDefault="00461FAA" w:rsidP="007B74EB">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rsidR="00992BD1" w:rsidRPr="00992BD1" w:rsidRDefault="00F40575" w:rsidP="00D6386B">
      <w:pPr>
        <w:pStyle w:val="berschrift1ohneNummerierung"/>
      </w:pPr>
      <w:bookmarkStart w:id="326" w:name="_Toc457246807"/>
      <w:r>
        <w:t>Erklärung</w:t>
      </w:r>
      <w:bookmarkEnd w:id="326"/>
    </w:p>
    <w:p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327" w:name="Text15"/>
      <w:r w:rsidR="00783160">
        <w:instrText xml:space="preserve"> FORMTEXT </w:instrText>
      </w:r>
      <w:r w:rsidR="00783160">
        <w:fldChar w:fldCharType="separate"/>
      </w:r>
      <w:r w:rsidR="00783160">
        <w:rPr>
          <w:noProof/>
        </w:rPr>
        <w:t>Lohr, Steve</w:t>
      </w:r>
      <w:r w:rsidR="00783160">
        <w:fldChar w:fldCharType="end"/>
      </w:r>
      <w:bookmarkEnd w:id="327"/>
    </w:p>
    <w:p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328" w:name="Text16"/>
      <w:r w:rsidR="00783160">
        <w:instrText xml:space="preserve"> FORMTEXT </w:instrText>
      </w:r>
      <w:r w:rsidR="00783160">
        <w:fldChar w:fldCharType="separate"/>
      </w:r>
      <w:r w:rsidR="00783160">
        <w:rPr>
          <w:noProof/>
        </w:rPr>
        <w:t>9066454</w:t>
      </w:r>
      <w:r w:rsidR="00783160">
        <w:fldChar w:fldCharType="end"/>
      </w:r>
      <w:bookmarkEnd w:id="328"/>
    </w:p>
    <w:p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329" w:name="Text17"/>
      <w:r w:rsidR="00783160">
        <w:instrText xml:space="preserve"> FORMTEXT </w:instrText>
      </w:r>
      <w:r w:rsidR="00783160">
        <w:fldChar w:fldCharType="separate"/>
      </w:r>
      <w:r w:rsidR="00783160">
        <w:rPr>
          <w:noProof/>
        </w:rPr>
        <w:t>Wirtschaftsinformatik</w:t>
      </w:r>
      <w:r w:rsidR="00783160">
        <w:fldChar w:fldCharType="end"/>
      </w:r>
      <w:bookmarkEnd w:id="329"/>
    </w:p>
    <w:p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 xml:space="preserve">benen Quellen und Hilfsmittel verwendet und die aus diesen </w:t>
      </w:r>
      <w:proofErr w:type="gramStart"/>
      <w:r>
        <w:rPr>
          <w:sz w:val="22"/>
          <w:szCs w:val="22"/>
        </w:rPr>
        <w:t>wörtlich, i</w:t>
      </w:r>
      <w:r>
        <w:rPr>
          <w:sz w:val="22"/>
          <w:szCs w:val="22"/>
        </w:rPr>
        <w:t>n</w:t>
      </w:r>
      <w:r>
        <w:rPr>
          <w:sz w:val="22"/>
          <w:szCs w:val="22"/>
        </w:rPr>
        <w:t>haltlich</w:t>
      </w:r>
      <w:proofErr w:type="gramEnd"/>
      <w:r>
        <w:rPr>
          <w:sz w:val="22"/>
          <w:szCs w:val="22"/>
        </w:rPr>
        <w:t xml:space="preserve">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Kerstin Bartsch" w:date="2016-07-28T22:49:00Z" w:initials="KB">
    <w:p w:rsidR="001F402E" w:rsidRDefault="001F402E">
      <w:pPr>
        <w:pStyle w:val="Kommentartext"/>
      </w:pPr>
      <w:r>
        <w:rPr>
          <w:rStyle w:val="Kommentarzeichen"/>
        </w:rPr>
        <w:annotationRef/>
      </w:r>
      <w:r>
        <w:t xml:space="preserve">gleichen </w:t>
      </w:r>
      <w:r w:rsidR="003D7F90">
        <w:t>?</w:t>
      </w:r>
    </w:p>
    <w:p w:rsidR="001F402E" w:rsidRDefault="001F402E">
      <w:pPr>
        <w:pStyle w:val="Kommentartext"/>
      </w:pPr>
      <w:r>
        <w:t>(U</w:t>
      </w:r>
      <w:r>
        <w:t>n</w:t>
      </w:r>
      <w:r>
        <w:t xml:space="preserve">terschied selbe/gleicher) </w:t>
      </w:r>
    </w:p>
  </w:comment>
  <w:comment w:id="34" w:author="Kerstin Bartsch" w:date="2016-07-26T19:22:00Z" w:initials="KB">
    <w:p w:rsidR="001F402E" w:rsidRDefault="001F402E">
      <w:pPr>
        <w:pStyle w:val="Kommentartext"/>
      </w:pPr>
      <w:r>
        <w:rPr>
          <w:rStyle w:val="Kommentarzeichen"/>
        </w:rPr>
        <w:annotationRef/>
      </w:r>
      <w:r>
        <w:t>Änderung, da im nächsten Satz erneut „können“</w:t>
      </w:r>
    </w:p>
  </w:comment>
  <w:comment w:id="93" w:author="Kerstin Bartsch" w:date="2016-07-26T20:33:00Z" w:initials="KB">
    <w:p w:rsidR="001F402E" w:rsidRDefault="001F402E">
      <w:pPr>
        <w:pStyle w:val="Kommentartext"/>
      </w:pPr>
      <w:r>
        <w:rPr>
          <w:rStyle w:val="Kommentarzeichen"/>
        </w:rPr>
        <w:annotationRef/>
      </w:r>
      <w:r>
        <w:t>Besser: Ei</w:t>
      </w:r>
      <w:r>
        <w:t>n</w:t>
      </w:r>
      <w:r>
        <w:t>richtung eines Kontrollsystems</w:t>
      </w:r>
    </w:p>
  </w:comment>
  <w:comment w:id="104" w:author="Kerstin Bartsch" w:date="2016-07-26T21:21:00Z" w:initials="KB">
    <w:p w:rsidR="001F402E" w:rsidRDefault="001F402E">
      <w:pPr>
        <w:pStyle w:val="Kommentartext"/>
      </w:pPr>
      <w:r>
        <w:rPr>
          <w:rStyle w:val="Kommentarzeichen"/>
        </w:rPr>
        <w:annotationRef/>
      </w:r>
      <w:r>
        <w:t>Abtrennung nicht korrekt</w:t>
      </w:r>
    </w:p>
  </w:comment>
  <w:comment w:id="124" w:author="Kerstin Bartsch" w:date="2016-07-26T21:54:00Z" w:initials="KB">
    <w:p w:rsidR="001F402E" w:rsidRDefault="001F402E">
      <w:pPr>
        <w:pStyle w:val="Kommentartext"/>
      </w:pPr>
      <w:r>
        <w:rPr>
          <w:rStyle w:val="Kommentarzeichen"/>
        </w:rPr>
        <w:annotationRef/>
      </w:r>
      <w:r>
        <w:t>Text nicht mehr links- und rechtsbündig</w:t>
      </w:r>
    </w:p>
  </w:comment>
  <w:comment w:id="134" w:author="Kerstin Bartsch" w:date="2016-07-28T22:47:00Z" w:initials="KB">
    <w:p w:rsidR="001F402E" w:rsidRDefault="001F402E">
      <w:pPr>
        <w:pStyle w:val="Kommentartext"/>
      </w:pPr>
      <w:r>
        <w:rPr>
          <w:rStyle w:val="Kommentarzeichen"/>
        </w:rPr>
        <w:annotationRef/>
      </w:r>
      <w:r>
        <w:t>u.a. ist übliche Abkürzung</w:t>
      </w:r>
      <w:r w:rsidR="003D7F90">
        <w:t xml:space="preserve"> und würde ich anwenden</w:t>
      </w:r>
    </w:p>
  </w:comment>
  <w:comment w:id="154" w:author="Kerstin Bartsch" w:date="2016-07-27T20:56:00Z" w:initials="KB">
    <w:p w:rsidR="001F402E" w:rsidRDefault="001F402E">
      <w:pPr>
        <w:pStyle w:val="Kommentartext"/>
      </w:pPr>
      <w:r>
        <w:rPr>
          <w:rStyle w:val="Kommentarzeichen"/>
        </w:rPr>
        <w:annotationRef/>
      </w:r>
      <w:r>
        <w:t>Satzbau be</w:t>
      </w:r>
      <w:r>
        <w:t>s</w:t>
      </w:r>
      <w:r>
        <w:t>ser: Eine Ausna</w:t>
      </w:r>
      <w:r>
        <w:t>h</w:t>
      </w:r>
      <w:r>
        <w:t>me, trotzdem das Release zu veröffentlichen, ist die bewusste Entscheidung aufgrund von anderen Risiken ….</w:t>
      </w:r>
    </w:p>
  </w:comment>
  <w:comment w:id="165" w:author="Kerstin Bartsch" w:date="2016-07-28T22:46:00Z" w:initials="KB">
    <w:p w:rsidR="003D7F90" w:rsidRDefault="003D7F90">
      <w:pPr>
        <w:pStyle w:val="Kommentartext"/>
      </w:pPr>
      <w:r>
        <w:rPr>
          <w:rStyle w:val="Kommentarzeichen"/>
        </w:rPr>
        <w:annotationRef/>
      </w:r>
      <w:r>
        <w:t>Plural/</w:t>
      </w:r>
      <w:proofErr w:type="spellStart"/>
      <w:r>
        <w:t>singular</w:t>
      </w:r>
      <w:proofErr w:type="spellEnd"/>
      <w:r>
        <w:t xml:space="preserve"> ? in diesem Absatz generell pr</w:t>
      </w:r>
      <w:r>
        <w:t>ü</w:t>
      </w:r>
      <w:r>
        <w:t>fen, ich bin von Singular ausg</w:t>
      </w:r>
      <w:r>
        <w:t>e</w:t>
      </w:r>
      <w:r>
        <w:t xml:space="preserve">gangen – </w:t>
      </w:r>
    </w:p>
  </w:comment>
  <w:comment w:id="174" w:author="Kerstin Bartsch" w:date="2016-07-27T22:04:00Z" w:initials="KB">
    <w:p w:rsidR="001F402E" w:rsidRDefault="001F402E">
      <w:pPr>
        <w:pStyle w:val="Kommentartext"/>
      </w:pPr>
      <w:r>
        <w:rPr>
          <w:rStyle w:val="Kommentarzeichen"/>
        </w:rPr>
        <w:annotationRef/>
      </w:r>
      <w:r>
        <w:t>Wirklich kult</w:t>
      </w:r>
      <w:r>
        <w:t>u</w:t>
      </w:r>
      <w:r>
        <w:t>rell ? ergibt für mich keinen Sinn</w:t>
      </w:r>
    </w:p>
  </w:comment>
  <w:comment w:id="178" w:author="Kerstin Bartsch" w:date="2016-07-28T22:42:00Z" w:initials="KB">
    <w:p w:rsidR="001F402E" w:rsidRDefault="001F402E">
      <w:pPr>
        <w:pStyle w:val="Kommentartext"/>
      </w:pPr>
      <w:r>
        <w:rPr>
          <w:rStyle w:val="Kommentarzeichen"/>
        </w:rPr>
        <w:annotationRef/>
      </w:r>
      <w:r>
        <w:t xml:space="preserve">Kein richtiges Wort der </w:t>
      </w:r>
      <w:proofErr w:type="spellStart"/>
      <w:r>
        <w:t>dt.Sprache</w:t>
      </w:r>
      <w:proofErr w:type="spellEnd"/>
      <w:r>
        <w:t xml:space="preserve"> !  </w:t>
      </w:r>
      <w:r w:rsidR="00A3214A">
        <w:t>müsste anderes formuliert werden</w:t>
      </w:r>
    </w:p>
  </w:comment>
  <w:comment w:id="240" w:author="Kerstin Bartsch" w:date="2016-07-28T21:00:00Z" w:initials="KB">
    <w:p w:rsidR="00675DBA" w:rsidRDefault="00675DBA">
      <w:pPr>
        <w:pStyle w:val="Kommentartext"/>
      </w:pPr>
      <w:r>
        <w:rPr>
          <w:rStyle w:val="Kommentarzeichen"/>
        </w:rPr>
        <w:annotationRef/>
      </w:r>
      <w:r>
        <w:t xml:space="preserve">Ausdruck ?Wiederholung? (mir ist nichts eingefallen, es anders zu </w:t>
      </w:r>
      <w:proofErr w:type="spellStart"/>
      <w:r>
        <w:t>schre</w:t>
      </w:r>
      <w:r>
        <w:t>i</w:t>
      </w:r>
      <w:r>
        <w:t>ben,da</w:t>
      </w:r>
      <w:proofErr w:type="spellEnd"/>
      <w:r>
        <w:t xml:space="preserve"> ich mit dem Wort Testart</w:t>
      </w:r>
      <w:r>
        <w:t>e</w:t>
      </w:r>
      <w:r>
        <w:t>fakte nicht wirklich was anfangen kann.</w:t>
      </w:r>
    </w:p>
  </w:comment>
  <w:comment w:id="274" w:author="Kerstin Bartsch" w:date="2016-07-28T21:29:00Z" w:initials="KB">
    <w:p w:rsidR="00774E3B" w:rsidRDefault="00774E3B">
      <w:pPr>
        <w:pStyle w:val="Kommentartext"/>
      </w:pPr>
      <w:r>
        <w:rPr>
          <w:rStyle w:val="Kommentarzeichen"/>
        </w:rPr>
        <w:annotationRef/>
      </w:r>
      <w:r>
        <w:t>Ich verstehe hier den Zusammenhang/Sinn nicht nach dem letzten Komma</w:t>
      </w:r>
    </w:p>
  </w:comment>
  <w:comment w:id="292" w:author="Kerstin Bartsch" w:date="2016-07-28T21:47:00Z" w:initials="KB">
    <w:p w:rsidR="007F6312" w:rsidRDefault="007F6312">
      <w:pPr>
        <w:pStyle w:val="Kommentartext"/>
      </w:pPr>
      <w:r>
        <w:rPr>
          <w:rStyle w:val="Kommentarzeichen"/>
        </w:rPr>
        <w:annotationRef/>
      </w:r>
      <w:r>
        <w:t xml:space="preserve">dem Test oder den Tests (je </w:t>
      </w:r>
      <w:proofErr w:type="spellStart"/>
      <w:r>
        <w:t>nach dem</w:t>
      </w:r>
      <w:proofErr w:type="spellEnd"/>
      <w:r>
        <w:t xml:space="preserve"> ob Plural oder Singular gemeint ist)</w:t>
      </w:r>
    </w:p>
  </w:comment>
  <w:comment w:id="307" w:author="Kerstin Bartsch" w:date="2016-07-28T22:23:00Z" w:initials="KB">
    <w:p w:rsidR="005707D1" w:rsidRDefault="005707D1">
      <w:pPr>
        <w:pStyle w:val="Kommentartext"/>
      </w:pPr>
      <w:r>
        <w:rPr>
          <w:rStyle w:val="Kommentarzeichen"/>
        </w:rPr>
        <w:annotationRef/>
      </w:r>
      <w:r>
        <w:t>fünf ?</w:t>
      </w:r>
    </w:p>
  </w:comment>
  <w:comment w:id="308" w:author="Kerstin Bartsch" w:date="2016-07-28T22:23:00Z" w:initials="KB">
    <w:p w:rsidR="005707D1" w:rsidRDefault="005707D1">
      <w:pPr>
        <w:pStyle w:val="Kommentartext"/>
      </w:pPr>
      <w:r>
        <w:rPr>
          <w:rStyle w:val="Kommentarzeichen"/>
        </w:rPr>
        <w:annotationRef/>
      </w:r>
      <w:r>
        <w:t>zwei ?</w:t>
      </w:r>
    </w:p>
  </w:comment>
  <w:comment w:id="311" w:author="Kerstin Bartsch" w:date="2016-07-28T22:27:00Z" w:initials="KB">
    <w:p w:rsidR="005707D1" w:rsidRDefault="005707D1">
      <w:pPr>
        <w:pStyle w:val="Kommentartext"/>
      </w:pPr>
      <w:r>
        <w:rPr>
          <w:rStyle w:val="Kommentarzeichen"/>
        </w:rPr>
        <w:annotationRef/>
      </w:r>
      <w:r>
        <w:t>Raumfahrt ?</w:t>
      </w:r>
    </w:p>
  </w:comment>
  <w:comment w:id="314" w:author="Kerstin Bartsch" w:date="2016-07-28T22:30:00Z" w:initials="KB">
    <w:p w:rsidR="005707D1" w:rsidRDefault="005707D1">
      <w:pPr>
        <w:pStyle w:val="Kommentartext"/>
      </w:pPr>
      <w:r>
        <w:rPr>
          <w:rStyle w:val="Kommentarzeichen"/>
        </w:rPr>
        <w:annotationRef/>
      </w:r>
      <w:r>
        <w:t>dreizehn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60B" w:rsidRDefault="009A360B">
      <w:r>
        <w:separator/>
      </w:r>
    </w:p>
    <w:p w:rsidR="009A360B" w:rsidRDefault="009A360B"/>
    <w:p w:rsidR="009A360B" w:rsidRDefault="009A360B"/>
  </w:endnote>
  <w:endnote w:type="continuationSeparator" w:id="0">
    <w:p w:rsidR="009A360B" w:rsidRDefault="009A360B">
      <w:r>
        <w:continuationSeparator/>
      </w:r>
    </w:p>
    <w:p w:rsidR="009A360B" w:rsidRDefault="009A360B"/>
    <w:p w:rsidR="009A360B" w:rsidRDefault="009A3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Fuzeile"/>
      <w:framePr w:wrap="around" w:vAnchor="text" w:hAnchor="margin" w:xAlign="right" w:y="1"/>
    </w:pPr>
    <w:r>
      <w:fldChar w:fldCharType="begin"/>
    </w:r>
    <w:r>
      <w:instrText xml:space="preserve">PAGE  </w:instrText>
    </w:r>
    <w:r>
      <w:fldChar w:fldCharType="end"/>
    </w:r>
  </w:p>
  <w:p w:rsidR="001F402E" w:rsidRDefault="001F402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60B" w:rsidRDefault="009A360B" w:rsidP="00106448">
      <w:pPr>
        <w:spacing w:before="60" w:after="60" w:line="240" w:lineRule="auto"/>
      </w:pPr>
      <w:r>
        <w:separator/>
      </w:r>
    </w:p>
  </w:footnote>
  <w:footnote w:type="continuationSeparator" w:id="0">
    <w:p w:rsidR="009A360B" w:rsidRDefault="009A360B">
      <w:r>
        <w:continuationSeparator/>
      </w:r>
    </w:p>
  </w:footnote>
  <w:footnote w:type="continuationNotice" w:id="1">
    <w:p w:rsidR="009A360B" w:rsidRDefault="009A36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B940CC">
      <w:rPr>
        <w:noProof/>
      </w:rPr>
      <w:t>I</w:t>
    </w:r>
    <w:r>
      <w:fldChar w:fldCharType="end"/>
    </w:r>
  </w:p>
  <w:p w:rsidR="001F402E" w:rsidRDefault="001F402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B940CC">
      <w:rPr>
        <w:noProof/>
      </w:rPr>
      <w:t>II</w:t>
    </w:r>
    <w:r>
      <w:fldChar w:fldCharType="end"/>
    </w:r>
  </w:p>
  <w:p w:rsidR="001F402E" w:rsidRDefault="001F402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B940CC">
      <w:rPr>
        <w:noProof/>
      </w:rPr>
      <w:t>III</w:t>
    </w:r>
    <w:r>
      <w:fldChar w:fldCharType="end"/>
    </w:r>
  </w:p>
  <w:p w:rsidR="001F402E" w:rsidRDefault="001F402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B940CC">
      <w:rPr>
        <w:noProof/>
      </w:rPr>
      <w:t>IV</w:t>
    </w:r>
    <w:r>
      <w:fldChar w:fldCharType="end"/>
    </w:r>
  </w:p>
  <w:p w:rsidR="001F402E" w:rsidRDefault="001F402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pBdr>
        <w:bottom w:val="single" w:sz="6" w:space="1" w:color="auto"/>
      </w:pBdr>
      <w:tabs>
        <w:tab w:val="clear" w:pos="9072"/>
        <w:tab w:val="left" w:pos="6720"/>
        <w:tab w:val="right" w:pos="8222"/>
      </w:tabs>
    </w:pPr>
    <w:fldSimple w:instr=" STYLEREF  &quot;Überschrift 1&quot; ">
      <w:r w:rsidR="003D7F90">
        <w:rPr>
          <w:noProof/>
        </w:rPr>
        <w:t>Einleitung</w:t>
      </w:r>
    </w:fldSimple>
    <w:r>
      <w:tab/>
    </w:r>
    <w:r>
      <w:tab/>
    </w:r>
    <w:r>
      <w:fldChar w:fldCharType="begin"/>
    </w:r>
    <w:r>
      <w:instrText xml:space="preserve"> PAGE </w:instrText>
    </w:r>
    <w:r>
      <w:fldChar w:fldCharType="separate"/>
    </w:r>
    <w:r w:rsidR="003D7F90">
      <w:rPr>
        <w:noProof/>
      </w:rPr>
      <w:t>1</w:t>
    </w:r>
    <w:r>
      <w:fldChar w:fldCharType="end"/>
    </w:r>
  </w:p>
  <w:p w:rsidR="001F402E" w:rsidRDefault="001F402E">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 w:rsidR="001F402E" w:rsidRDefault="001F402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D7F90">
      <w:rPr>
        <w:noProof/>
      </w:rPr>
      <w:t>51</w:t>
    </w:r>
    <w:r>
      <w:fldChar w:fldCharType="end"/>
    </w:r>
  </w:p>
  <w:p w:rsidR="001F402E" w:rsidRDefault="001F402E"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2E" w:rsidRDefault="001F402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D7F90">
      <w:rPr>
        <w:noProof/>
      </w:rPr>
      <w:t>52</w:t>
    </w:r>
    <w:r>
      <w:fldChar w:fldCharType="end"/>
    </w:r>
  </w:p>
  <w:p w:rsidR="001F402E" w:rsidRDefault="001F402E"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1E7"/>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1731"/>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02E"/>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4099"/>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40E"/>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D7F9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07D1"/>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2EBE"/>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59DE"/>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75DBA"/>
    <w:rsid w:val="00680B7B"/>
    <w:rsid w:val="00680C6C"/>
    <w:rsid w:val="00681E56"/>
    <w:rsid w:val="0068401A"/>
    <w:rsid w:val="006865FF"/>
    <w:rsid w:val="006904DA"/>
    <w:rsid w:val="0069102F"/>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1826"/>
    <w:rsid w:val="006E2C2E"/>
    <w:rsid w:val="006E3353"/>
    <w:rsid w:val="006E3B87"/>
    <w:rsid w:val="006E3E0F"/>
    <w:rsid w:val="006E40D7"/>
    <w:rsid w:val="006E40DD"/>
    <w:rsid w:val="006E44C4"/>
    <w:rsid w:val="006F019C"/>
    <w:rsid w:val="006F4095"/>
    <w:rsid w:val="006F40FA"/>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4E3B"/>
    <w:rsid w:val="0077677F"/>
    <w:rsid w:val="00783107"/>
    <w:rsid w:val="00783160"/>
    <w:rsid w:val="00783838"/>
    <w:rsid w:val="00785831"/>
    <w:rsid w:val="00786C1C"/>
    <w:rsid w:val="0079025D"/>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312"/>
    <w:rsid w:val="007F6D1E"/>
    <w:rsid w:val="007F7CB6"/>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2F61"/>
    <w:rsid w:val="0086345E"/>
    <w:rsid w:val="00863F5B"/>
    <w:rsid w:val="00865469"/>
    <w:rsid w:val="00866690"/>
    <w:rsid w:val="00867AFD"/>
    <w:rsid w:val="00867E7F"/>
    <w:rsid w:val="00870196"/>
    <w:rsid w:val="00870A36"/>
    <w:rsid w:val="00871399"/>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1012"/>
    <w:rsid w:val="008A463F"/>
    <w:rsid w:val="008A4A8D"/>
    <w:rsid w:val="008A5B48"/>
    <w:rsid w:val="008A6548"/>
    <w:rsid w:val="008B1B7A"/>
    <w:rsid w:val="008B4861"/>
    <w:rsid w:val="008C01EF"/>
    <w:rsid w:val="008C1CF8"/>
    <w:rsid w:val="008D1B23"/>
    <w:rsid w:val="008D261A"/>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161E"/>
    <w:rsid w:val="00972765"/>
    <w:rsid w:val="00973440"/>
    <w:rsid w:val="00975AF5"/>
    <w:rsid w:val="00976B83"/>
    <w:rsid w:val="00977FE9"/>
    <w:rsid w:val="00982623"/>
    <w:rsid w:val="00987948"/>
    <w:rsid w:val="00987E41"/>
    <w:rsid w:val="00990340"/>
    <w:rsid w:val="00990770"/>
    <w:rsid w:val="00992AB2"/>
    <w:rsid w:val="00992BD1"/>
    <w:rsid w:val="00994154"/>
    <w:rsid w:val="0099415D"/>
    <w:rsid w:val="0099421F"/>
    <w:rsid w:val="00994F8A"/>
    <w:rsid w:val="009956FC"/>
    <w:rsid w:val="009A14CC"/>
    <w:rsid w:val="009A30F7"/>
    <w:rsid w:val="009A360B"/>
    <w:rsid w:val="009A7417"/>
    <w:rsid w:val="009B052B"/>
    <w:rsid w:val="009B0B29"/>
    <w:rsid w:val="009B20F5"/>
    <w:rsid w:val="009B3792"/>
    <w:rsid w:val="009B4007"/>
    <w:rsid w:val="009C600B"/>
    <w:rsid w:val="009D0C18"/>
    <w:rsid w:val="009D2F47"/>
    <w:rsid w:val="009D3092"/>
    <w:rsid w:val="009D5314"/>
    <w:rsid w:val="009D7749"/>
    <w:rsid w:val="009F0BF6"/>
    <w:rsid w:val="009F5C0E"/>
    <w:rsid w:val="009F60D0"/>
    <w:rsid w:val="00A02202"/>
    <w:rsid w:val="00A04B5F"/>
    <w:rsid w:val="00A058E3"/>
    <w:rsid w:val="00A05E10"/>
    <w:rsid w:val="00A10934"/>
    <w:rsid w:val="00A10E1B"/>
    <w:rsid w:val="00A2133A"/>
    <w:rsid w:val="00A21985"/>
    <w:rsid w:val="00A25FD5"/>
    <w:rsid w:val="00A301DD"/>
    <w:rsid w:val="00A30A6C"/>
    <w:rsid w:val="00A31630"/>
    <w:rsid w:val="00A3214A"/>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40B1"/>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5FD5"/>
    <w:rsid w:val="00B56CEC"/>
    <w:rsid w:val="00B60F36"/>
    <w:rsid w:val="00B64583"/>
    <w:rsid w:val="00B651EB"/>
    <w:rsid w:val="00B66D9D"/>
    <w:rsid w:val="00B77634"/>
    <w:rsid w:val="00B806BA"/>
    <w:rsid w:val="00B80F00"/>
    <w:rsid w:val="00B905C7"/>
    <w:rsid w:val="00B940CC"/>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60B4"/>
    <w:rsid w:val="00BE728B"/>
    <w:rsid w:val="00BE775C"/>
    <w:rsid w:val="00BF202D"/>
    <w:rsid w:val="00BF45EE"/>
    <w:rsid w:val="00BF58E9"/>
    <w:rsid w:val="00BF6329"/>
    <w:rsid w:val="00BF7373"/>
    <w:rsid w:val="00C001A7"/>
    <w:rsid w:val="00C02769"/>
    <w:rsid w:val="00C02A1B"/>
    <w:rsid w:val="00C02BB7"/>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5842"/>
    <w:rsid w:val="00C87684"/>
    <w:rsid w:val="00C87791"/>
    <w:rsid w:val="00C95B01"/>
    <w:rsid w:val="00CB2E3A"/>
    <w:rsid w:val="00CB2EA8"/>
    <w:rsid w:val="00CB660B"/>
    <w:rsid w:val="00CC0142"/>
    <w:rsid w:val="00CC1C34"/>
    <w:rsid w:val="00CC21DC"/>
    <w:rsid w:val="00CC3BF6"/>
    <w:rsid w:val="00CC550D"/>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057"/>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33DEB"/>
    <w:rsid w:val="00E3705E"/>
    <w:rsid w:val="00E40C6B"/>
    <w:rsid w:val="00E41D91"/>
    <w:rsid w:val="00E513ED"/>
    <w:rsid w:val="00E51489"/>
    <w:rsid w:val="00E52BF8"/>
    <w:rsid w:val="00E52CD4"/>
    <w:rsid w:val="00E5365C"/>
    <w:rsid w:val="00E5367B"/>
    <w:rsid w:val="00E53E16"/>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1FF"/>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6BD"/>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46AC"/>
    <w:rsid w:val="00FB54F6"/>
    <w:rsid w:val="00FB5B70"/>
    <w:rsid w:val="00FB65F8"/>
    <w:rsid w:val="00FB6AEF"/>
    <w:rsid w:val="00FB6DF4"/>
    <w:rsid w:val="00FC0D49"/>
    <w:rsid w:val="00FC5438"/>
    <w:rsid w:val="00FC702B"/>
    <w:rsid w:val="00FD4E73"/>
    <w:rsid w:val="00FD52FE"/>
    <w:rsid w:val="00FD5DD6"/>
    <w:rsid w:val="00FD657A"/>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AD0FEEEB-9549-49D5-A6F0-58E9F9EB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18850</Words>
  <Characters>118757</Characters>
  <Application>Microsoft Office Word</Application>
  <DocSecurity>0</DocSecurity>
  <Lines>989</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137333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Kerstin Bartsch</cp:lastModifiedBy>
  <cp:revision>7</cp:revision>
  <cp:lastPrinted>2005-07-19T18:06:00Z</cp:lastPrinted>
  <dcterms:created xsi:type="dcterms:W3CDTF">2016-07-26T19:58:00Z</dcterms:created>
  <dcterms:modified xsi:type="dcterms:W3CDTF">2016-07-28T20:50:00Z</dcterms:modified>
</cp:coreProperties>
</file>