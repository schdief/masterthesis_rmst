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CB584B" w:rsidRPr="00914102" w:rsidRDefault="00CB584B" w:rsidP="00A65D39">
                            <w:pPr>
                              <w:pStyle w:val="Vorgelegt"/>
                            </w:pPr>
                            <w:r>
                              <w:t>Vorgelegt der Fakultät für Wirtschaftswissenschaft</w:t>
                            </w:r>
                          </w:p>
                          <w:p w14:paraId="2DA42285" w14:textId="77777777" w:rsidR="00CB584B" w:rsidRDefault="00CB584B" w:rsidP="00A65D39">
                            <w:pPr>
                              <w:pStyle w:val="Vorgelegt"/>
                            </w:pPr>
                            <w:r w:rsidRPr="00914102">
                              <w:t xml:space="preserve">der </w:t>
                            </w:r>
                            <w:r>
                              <w:t>Fern</w:t>
                            </w:r>
                            <w:r w:rsidRPr="00914102">
                              <w:t xml:space="preserve">Universität </w:t>
                            </w:r>
                            <w:r>
                              <w:t>in Hagen</w:t>
                            </w:r>
                          </w:p>
                          <w:p w14:paraId="0CCD095C" w14:textId="77777777" w:rsidR="00CB584B" w:rsidRDefault="00CB584B" w:rsidP="00A65D39">
                            <w:pPr>
                              <w:pStyle w:val="Vorgelegt"/>
                            </w:pPr>
                            <w:r>
                              <w:t>Lehrstuhl für Betriebswirtschaftslehre,</w:t>
                            </w:r>
                          </w:p>
                          <w:p w14:paraId="30ECB503" w14:textId="77777777" w:rsidR="00CB584B" w:rsidRPr="00D2428A" w:rsidRDefault="00CB584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14:paraId="3115D549" w14:textId="77777777" w:rsidR="00CB584B" w:rsidRPr="00914102" w:rsidRDefault="00CB584B" w:rsidP="00A65D39">
                      <w:pPr>
                        <w:pStyle w:val="Vorgelegt"/>
                      </w:pPr>
                      <w:r>
                        <w:t>Vorgelegt der Fakultät für Wirtschaftswissenschaft</w:t>
                      </w:r>
                    </w:p>
                    <w:p w14:paraId="2DA42285" w14:textId="77777777" w:rsidR="00CB584B" w:rsidRDefault="00CB584B" w:rsidP="00A65D39">
                      <w:pPr>
                        <w:pStyle w:val="Vorgelegt"/>
                      </w:pPr>
                      <w:r w:rsidRPr="00914102">
                        <w:t xml:space="preserve">der </w:t>
                      </w:r>
                      <w:r>
                        <w:t>Fern</w:t>
                      </w:r>
                      <w:r w:rsidRPr="00914102">
                        <w:t xml:space="preserve">Universität </w:t>
                      </w:r>
                      <w:r>
                        <w:t>in Hagen</w:t>
                      </w:r>
                    </w:p>
                    <w:p w14:paraId="0CCD095C" w14:textId="77777777" w:rsidR="00CB584B" w:rsidRDefault="00CB584B" w:rsidP="00A65D39">
                      <w:pPr>
                        <w:pStyle w:val="Vorgelegt"/>
                      </w:pPr>
                      <w:r>
                        <w:t>Lehrstuhl für Betriebswirtschaftslehre,</w:t>
                      </w:r>
                    </w:p>
                    <w:p w14:paraId="30ECB503" w14:textId="77777777" w:rsidR="00CB584B" w:rsidRPr="00D2428A" w:rsidRDefault="00CB584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1B144689" w14:textId="77777777" w:rsidR="00ED2CC2" w:rsidRDefault="000C5D7B">
      <w:pPr>
        <w:pStyle w:val="Verzeichnis1"/>
        <w:rPr>
          <w:rFonts w:asciiTheme="minorHAnsi" w:eastAsiaTheme="minorEastAsia" w:hAnsiTheme="minorHAnsi" w:cstheme="minorBidi"/>
          <w:b w:val="0"/>
          <w:sz w:val="22"/>
          <w:szCs w:val="22"/>
        </w:rPr>
      </w:pPr>
      <w:r>
        <w:fldChar w:fldCharType="begin"/>
      </w:r>
      <w:r w:rsidR="00DE5C35">
        <w:instrText xml:space="preserve"> TOC \o "1-4" \h \z \u </w:instrText>
      </w:r>
      <w:r>
        <w:fldChar w:fldCharType="separate"/>
      </w:r>
      <w:hyperlink w:anchor="_Toc457246775" w:history="1">
        <w:r w:rsidR="00ED2CC2" w:rsidRPr="00894819">
          <w:rPr>
            <w:rStyle w:val="Hyperlink"/>
          </w:rPr>
          <w:t>Abbildungsverzeichnis</w:t>
        </w:r>
        <w:r w:rsidR="00ED2CC2">
          <w:rPr>
            <w:webHidden/>
          </w:rPr>
          <w:tab/>
        </w:r>
        <w:r w:rsidR="00ED2CC2">
          <w:rPr>
            <w:webHidden/>
          </w:rPr>
          <w:fldChar w:fldCharType="begin"/>
        </w:r>
        <w:r w:rsidR="00ED2CC2">
          <w:rPr>
            <w:webHidden/>
          </w:rPr>
          <w:instrText xml:space="preserve"> PAGEREF _Toc457246775 \h </w:instrText>
        </w:r>
        <w:r w:rsidR="00ED2CC2">
          <w:rPr>
            <w:webHidden/>
          </w:rPr>
        </w:r>
        <w:r w:rsidR="00ED2CC2">
          <w:rPr>
            <w:webHidden/>
          </w:rPr>
          <w:fldChar w:fldCharType="separate"/>
        </w:r>
        <w:r w:rsidR="00ED2CC2">
          <w:rPr>
            <w:webHidden/>
          </w:rPr>
          <w:t>II</w:t>
        </w:r>
        <w:r w:rsidR="00ED2CC2">
          <w:rPr>
            <w:webHidden/>
          </w:rPr>
          <w:fldChar w:fldCharType="end"/>
        </w:r>
      </w:hyperlink>
    </w:p>
    <w:p w14:paraId="73E2B4DB" w14:textId="77777777" w:rsidR="00ED2CC2" w:rsidRDefault="00CB584B">
      <w:pPr>
        <w:pStyle w:val="Verzeichnis1"/>
        <w:rPr>
          <w:rFonts w:asciiTheme="minorHAnsi" w:eastAsiaTheme="minorEastAsia" w:hAnsiTheme="minorHAnsi" w:cstheme="minorBidi"/>
          <w:b w:val="0"/>
          <w:sz w:val="22"/>
          <w:szCs w:val="22"/>
        </w:rPr>
      </w:pPr>
      <w:hyperlink w:anchor="_Toc457246776" w:history="1">
        <w:r w:rsidR="00ED2CC2" w:rsidRPr="00894819">
          <w:rPr>
            <w:rStyle w:val="Hyperlink"/>
          </w:rPr>
          <w:t>Tabellenverzeichnis</w:t>
        </w:r>
        <w:r w:rsidR="00ED2CC2">
          <w:rPr>
            <w:webHidden/>
          </w:rPr>
          <w:tab/>
        </w:r>
        <w:r w:rsidR="00ED2CC2">
          <w:rPr>
            <w:webHidden/>
          </w:rPr>
          <w:fldChar w:fldCharType="begin"/>
        </w:r>
        <w:r w:rsidR="00ED2CC2">
          <w:rPr>
            <w:webHidden/>
          </w:rPr>
          <w:instrText xml:space="preserve"> PAGEREF _Toc457246776 \h </w:instrText>
        </w:r>
        <w:r w:rsidR="00ED2CC2">
          <w:rPr>
            <w:webHidden/>
          </w:rPr>
        </w:r>
        <w:r w:rsidR="00ED2CC2">
          <w:rPr>
            <w:webHidden/>
          </w:rPr>
          <w:fldChar w:fldCharType="separate"/>
        </w:r>
        <w:r w:rsidR="00ED2CC2">
          <w:rPr>
            <w:webHidden/>
          </w:rPr>
          <w:t>III</w:t>
        </w:r>
        <w:r w:rsidR="00ED2CC2">
          <w:rPr>
            <w:webHidden/>
          </w:rPr>
          <w:fldChar w:fldCharType="end"/>
        </w:r>
      </w:hyperlink>
    </w:p>
    <w:p w14:paraId="5B413383" w14:textId="77777777" w:rsidR="00ED2CC2" w:rsidRDefault="00CB584B">
      <w:pPr>
        <w:pStyle w:val="Verzeichnis1"/>
        <w:rPr>
          <w:rFonts w:asciiTheme="minorHAnsi" w:eastAsiaTheme="minorEastAsia" w:hAnsiTheme="minorHAnsi" w:cstheme="minorBidi"/>
          <w:b w:val="0"/>
          <w:sz w:val="22"/>
          <w:szCs w:val="22"/>
        </w:rPr>
      </w:pPr>
      <w:hyperlink w:anchor="_Toc457246777" w:history="1">
        <w:r w:rsidR="00ED2CC2" w:rsidRPr="00894819">
          <w:rPr>
            <w:rStyle w:val="Hyperlink"/>
          </w:rPr>
          <w:t>Abkürzungsverzeichnis</w:t>
        </w:r>
        <w:r w:rsidR="00ED2CC2">
          <w:rPr>
            <w:webHidden/>
          </w:rPr>
          <w:tab/>
        </w:r>
        <w:r w:rsidR="00ED2CC2">
          <w:rPr>
            <w:webHidden/>
          </w:rPr>
          <w:fldChar w:fldCharType="begin"/>
        </w:r>
        <w:r w:rsidR="00ED2CC2">
          <w:rPr>
            <w:webHidden/>
          </w:rPr>
          <w:instrText xml:space="preserve"> PAGEREF _Toc457246777 \h </w:instrText>
        </w:r>
        <w:r w:rsidR="00ED2CC2">
          <w:rPr>
            <w:webHidden/>
          </w:rPr>
        </w:r>
        <w:r w:rsidR="00ED2CC2">
          <w:rPr>
            <w:webHidden/>
          </w:rPr>
          <w:fldChar w:fldCharType="separate"/>
        </w:r>
        <w:r w:rsidR="00ED2CC2">
          <w:rPr>
            <w:webHidden/>
          </w:rPr>
          <w:t>IV</w:t>
        </w:r>
        <w:r w:rsidR="00ED2CC2">
          <w:rPr>
            <w:webHidden/>
          </w:rPr>
          <w:fldChar w:fldCharType="end"/>
        </w:r>
      </w:hyperlink>
    </w:p>
    <w:p w14:paraId="6F620F77" w14:textId="77777777" w:rsidR="00ED2CC2" w:rsidRDefault="00CB584B">
      <w:pPr>
        <w:pStyle w:val="Verzeichnis1"/>
        <w:rPr>
          <w:rFonts w:asciiTheme="minorHAnsi" w:eastAsiaTheme="minorEastAsia" w:hAnsiTheme="minorHAnsi" w:cstheme="minorBidi"/>
          <w:b w:val="0"/>
          <w:sz w:val="22"/>
          <w:szCs w:val="22"/>
        </w:rPr>
      </w:pPr>
      <w:hyperlink w:anchor="_Toc457246778" w:history="1">
        <w:r w:rsidR="00ED2CC2" w:rsidRPr="00894819">
          <w:rPr>
            <w:rStyle w:val="Hyperlink"/>
          </w:rPr>
          <w:t>1</w:t>
        </w:r>
        <w:r w:rsidR="00ED2CC2">
          <w:rPr>
            <w:rFonts w:asciiTheme="minorHAnsi" w:eastAsiaTheme="minorEastAsia" w:hAnsiTheme="minorHAnsi" w:cstheme="minorBidi"/>
            <w:b w:val="0"/>
            <w:sz w:val="22"/>
            <w:szCs w:val="22"/>
          </w:rPr>
          <w:tab/>
        </w:r>
        <w:r w:rsidR="00ED2CC2" w:rsidRPr="00894819">
          <w:rPr>
            <w:rStyle w:val="Hyperlink"/>
          </w:rPr>
          <w:t>Einleitung</w:t>
        </w:r>
        <w:r w:rsidR="00ED2CC2">
          <w:rPr>
            <w:webHidden/>
          </w:rPr>
          <w:tab/>
        </w:r>
        <w:r w:rsidR="00ED2CC2">
          <w:rPr>
            <w:webHidden/>
          </w:rPr>
          <w:fldChar w:fldCharType="begin"/>
        </w:r>
        <w:r w:rsidR="00ED2CC2">
          <w:rPr>
            <w:webHidden/>
          </w:rPr>
          <w:instrText xml:space="preserve"> PAGEREF _Toc457246778 \h </w:instrText>
        </w:r>
        <w:r w:rsidR="00ED2CC2">
          <w:rPr>
            <w:webHidden/>
          </w:rPr>
        </w:r>
        <w:r w:rsidR="00ED2CC2">
          <w:rPr>
            <w:webHidden/>
          </w:rPr>
          <w:fldChar w:fldCharType="separate"/>
        </w:r>
        <w:r w:rsidR="00ED2CC2">
          <w:rPr>
            <w:webHidden/>
          </w:rPr>
          <w:t>1</w:t>
        </w:r>
        <w:r w:rsidR="00ED2CC2">
          <w:rPr>
            <w:webHidden/>
          </w:rPr>
          <w:fldChar w:fldCharType="end"/>
        </w:r>
      </w:hyperlink>
    </w:p>
    <w:p w14:paraId="1FF83122" w14:textId="77777777" w:rsidR="00ED2CC2" w:rsidRDefault="00CB584B">
      <w:pPr>
        <w:pStyle w:val="Verzeichnis1"/>
        <w:rPr>
          <w:rFonts w:asciiTheme="minorHAnsi" w:eastAsiaTheme="minorEastAsia" w:hAnsiTheme="minorHAnsi" w:cstheme="minorBidi"/>
          <w:b w:val="0"/>
          <w:sz w:val="22"/>
          <w:szCs w:val="22"/>
        </w:rPr>
      </w:pPr>
      <w:hyperlink w:anchor="_Toc457246779" w:history="1">
        <w:r w:rsidR="00ED2CC2" w:rsidRPr="00894819">
          <w:rPr>
            <w:rStyle w:val="Hyperlink"/>
          </w:rPr>
          <w:t>2</w:t>
        </w:r>
        <w:r w:rsidR="00ED2CC2">
          <w:rPr>
            <w:rFonts w:asciiTheme="minorHAnsi" w:eastAsiaTheme="minorEastAsia" w:hAnsiTheme="minorHAnsi" w:cstheme="minorBidi"/>
            <w:b w:val="0"/>
            <w:sz w:val="22"/>
            <w:szCs w:val="22"/>
          </w:rPr>
          <w:tab/>
        </w:r>
        <w:r w:rsidR="00ED2CC2" w:rsidRPr="00894819">
          <w:rPr>
            <w:rStyle w:val="Hyperlink"/>
          </w:rPr>
          <w:t>Grundlagen</w:t>
        </w:r>
        <w:r w:rsidR="00ED2CC2">
          <w:rPr>
            <w:webHidden/>
          </w:rPr>
          <w:tab/>
        </w:r>
        <w:r w:rsidR="00ED2CC2">
          <w:rPr>
            <w:webHidden/>
          </w:rPr>
          <w:fldChar w:fldCharType="begin"/>
        </w:r>
        <w:r w:rsidR="00ED2CC2">
          <w:rPr>
            <w:webHidden/>
          </w:rPr>
          <w:instrText xml:space="preserve"> PAGEREF _Toc457246779 \h </w:instrText>
        </w:r>
        <w:r w:rsidR="00ED2CC2">
          <w:rPr>
            <w:webHidden/>
          </w:rPr>
        </w:r>
        <w:r w:rsidR="00ED2CC2">
          <w:rPr>
            <w:webHidden/>
          </w:rPr>
          <w:fldChar w:fldCharType="separate"/>
        </w:r>
        <w:r w:rsidR="00ED2CC2">
          <w:rPr>
            <w:webHidden/>
          </w:rPr>
          <w:t>3</w:t>
        </w:r>
        <w:r w:rsidR="00ED2CC2">
          <w:rPr>
            <w:webHidden/>
          </w:rPr>
          <w:fldChar w:fldCharType="end"/>
        </w:r>
      </w:hyperlink>
    </w:p>
    <w:p w14:paraId="0F81A438" w14:textId="77777777" w:rsidR="00ED2CC2" w:rsidRDefault="00CB584B">
      <w:pPr>
        <w:pStyle w:val="Verzeichnis2"/>
        <w:rPr>
          <w:rFonts w:asciiTheme="minorHAnsi" w:eastAsiaTheme="minorEastAsia" w:hAnsiTheme="minorHAnsi" w:cstheme="minorBidi"/>
          <w:sz w:val="22"/>
          <w:szCs w:val="22"/>
        </w:rPr>
      </w:pPr>
      <w:hyperlink w:anchor="_Toc457246780" w:history="1">
        <w:r w:rsidR="00ED2CC2" w:rsidRPr="00894819">
          <w:rPr>
            <w:rStyle w:val="Hyperlink"/>
          </w:rPr>
          <w:t>2.1</w:t>
        </w:r>
        <w:r w:rsidR="00ED2CC2">
          <w:rPr>
            <w:rFonts w:asciiTheme="minorHAnsi" w:eastAsiaTheme="minorEastAsia" w:hAnsiTheme="minorHAnsi" w:cstheme="minorBidi"/>
            <w:sz w:val="22"/>
            <w:szCs w:val="22"/>
          </w:rPr>
          <w:tab/>
        </w:r>
        <w:r w:rsidR="00ED2CC2" w:rsidRPr="00894819">
          <w:rPr>
            <w:rStyle w:val="Hyperlink"/>
          </w:rPr>
          <w:t>Innovation zur Existenzsicherung</w:t>
        </w:r>
        <w:r w:rsidR="00ED2CC2">
          <w:rPr>
            <w:webHidden/>
          </w:rPr>
          <w:tab/>
        </w:r>
        <w:r w:rsidR="00ED2CC2">
          <w:rPr>
            <w:webHidden/>
          </w:rPr>
          <w:fldChar w:fldCharType="begin"/>
        </w:r>
        <w:r w:rsidR="00ED2CC2">
          <w:rPr>
            <w:webHidden/>
          </w:rPr>
          <w:instrText xml:space="preserve"> PAGEREF _Toc457246780 \h </w:instrText>
        </w:r>
        <w:r w:rsidR="00ED2CC2">
          <w:rPr>
            <w:webHidden/>
          </w:rPr>
        </w:r>
        <w:r w:rsidR="00ED2CC2">
          <w:rPr>
            <w:webHidden/>
          </w:rPr>
          <w:fldChar w:fldCharType="separate"/>
        </w:r>
        <w:r w:rsidR="00ED2CC2">
          <w:rPr>
            <w:webHidden/>
          </w:rPr>
          <w:t>3</w:t>
        </w:r>
        <w:r w:rsidR="00ED2CC2">
          <w:rPr>
            <w:webHidden/>
          </w:rPr>
          <w:fldChar w:fldCharType="end"/>
        </w:r>
      </w:hyperlink>
    </w:p>
    <w:p w14:paraId="7B85BB07" w14:textId="77777777" w:rsidR="00ED2CC2" w:rsidRDefault="00CB584B">
      <w:pPr>
        <w:pStyle w:val="Verzeichnis2"/>
        <w:rPr>
          <w:rFonts w:asciiTheme="minorHAnsi" w:eastAsiaTheme="minorEastAsia" w:hAnsiTheme="minorHAnsi" w:cstheme="minorBidi"/>
          <w:sz w:val="22"/>
          <w:szCs w:val="22"/>
        </w:rPr>
      </w:pPr>
      <w:hyperlink w:anchor="_Toc457246781" w:history="1">
        <w:r w:rsidR="00ED2CC2" w:rsidRPr="00894819">
          <w:rPr>
            <w:rStyle w:val="Hyperlink"/>
          </w:rPr>
          <w:t>2.2</w:t>
        </w:r>
        <w:r w:rsidR="00ED2CC2">
          <w:rPr>
            <w:rFonts w:asciiTheme="minorHAnsi" w:eastAsiaTheme="minorEastAsia" w:hAnsiTheme="minorHAnsi" w:cstheme="minorBidi"/>
            <w:sz w:val="22"/>
            <w:szCs w:val="22"/>
          </w:rPr>
          <w:tab/>
        </w:r>
        <w:r w:rsidR="00ED2CC2" w:rsidRPr="00894819">
          <w:rPr>
            <w:rStyle w:val="Hyperlink"/>
          </w:rPr>
          <w:t>Innovationssteuerung durch Produkt-Management</w:t>
        </w:r>
        <w:r w:rsidR="00ED2CC2">
          <w:rPr>
            <w:webHidden/>
          </w:rPr>
          <w:tab/>
        </w:r>
        <w:r w:rsidR="00ED2CC2">
          <w:rPr>
            <w:webHidden/>
          </w:rPr>
          <w:fldChar w:fldCharType="begin"/>
        </w:r>
        <w:r w:rsidR="00ED2CC2">
          <w:rPr>
            <w:webHidden/>
          </w:rPr>
          <w:instrText xml:space="preserve"> PAGEREF _Toc457246781 \h </w:instrText>
        </w:r>
        <w:r w:rsidR="00ED2CC2">
          <w:rPr>
            <w:webHidden/>
          </w:rPr>
        </w:r>
        <w:r w:rsidR="00ED2CC2">
          <w:rPr>
            <w:webHidden/>
          </w:rPr>
          <w:fldChar w:fldCharType="separate"/>
        </w:r>
        <w:r w:rsidR="00ED2CC2">
          <w:rPr>
            <w:webHidden/>
          </w:rPr>
          <w:t>6</w:t>
        </w:r>
        <w:r w:rsidR="00ED2CC2">
          <w:rPr>
            <w:webHidden/>
          </w:rPr>
          <w:fldChar w:fldCharType="end"/>
        </w:r>
      </w:hyperlink>
    </w:p>
    <w:p w14:paraId="5464EEB5" w14:textId="77777777" w:rsidR="00ED2CC2" w:rsidRDefault="00CB584B">
      <w:pPr>
        <w:pStyle w:val="Verzeichnis2"/>
        <w:rPr>
          <w:rFonts w:asciiTheme="minorHAnsi" w:eastAsiaTheme="minorEastAsia" w:hAnsiTheme="minorHAnsi" w:cstheme="minorBidi"/>
          <w:sz w:val="22"/>
          <w:szCs w:val="22"/>
        </w:rPr>
      </w:pPr>
      <w:hyperlink w:anchor="_Toc457246782" w:history="1">
        <w:r w:rsidR="00ED2CC2" w:rsidRPr="00894819">
          <w:rPr>
            <w:rStyle w:val="Hyperlink"/>
          </w:rPr>
          <w:t>2.3</w:t>
        </w:r>
        <w:r w:rsidR="00ED2CC2">
          <w:rPr>
            <w:rFonts w:asciiTheme="minorHAnsi" w:eastAsiaTheme="minorEastAsia" w:hAnsiTheme="minorHAnsi" w:cstheme="minorBidi"/>
            <w:sz w:val="22"/>
            <w:szCs w:val="22"/>
          </w:rPr>
          <w:tab/>
        </w:r>
        <w:r w:rsidR="00ED2CC2" w:rsidRPr="00894819">
          <w:rPr>
            <w:rStyle w:val="Hyperlink"/>
          </w:rPr>
          <w:t>Der Produktlebenszyklus</w:t>
        </w:r>
        <w:r w:rsidR="00ED2CC2">
          <w:rPr>
            <w:webHidden/>
          </w:rPr>
          <w:tab/>
        </w:r>
        <w:r w:rsidR="00ED2CC2">
          <w:rPr>
            <w:webHidden/>
          </w:rPr>
          <w:fldChar w:fldCharType="begin"/>
        </w:r>
        <w:r w:rsidR="00ED2CC2">
          <w:rPr>
            <w:webHidden/>
          </w:rPr>
          <w:instrText xml:space="preserve"> PAGEREF _Toc457246782 \h </w:instrText>
        </w:r>
        <w:r w:rsidR="00ED2CC2">
          <w:rPr>
            <w:webHidden/>
          </w:rPr>
        </w:r>
        <w:r w:rsidR="00ED2CC2">
          <w:rPr>
            <w:webHidden/>
          </w:rPr>
          <w:fldChar w:fldCharType="separate"/>
        </w:r>
        <w:r w:rsidR="00ED2CC2">
          <w:rPr>
            <w:webHidden/>
          </w:rPr>
          <w:t>7</w:t>
        </w:r>
        <w:r w:rsidR="00ED2CC2">
          <w:rPr>
            <w:webHidden/>
          </w:rPr>
          <w:fldChar w:fldCharType="end"/>
        </w:r>
      </w:hyperlink>
    </w:p>
    <w:p w14:paraId="3F2676A3" w14:textId="77777777" w:rsidR="00ED2CC2" w:rsidRDefault="00CB584B">
      <w:pPr>
        <w:pStyle w:val="Verzeichnis2"/>
        <w:rPr>
          <w:rFonts w:asciiTheme="minorHAnsi" w:eastAsiaTheme="minorEastAsia" w:hAnsiTheme="minorHAnsi" w:cstheme="minorBidi"/>
          <w:sz w:val="22"/>
          <w:szCs w:val="22"/>
        </w:rPr>
      </w:pPr>
      <w:hyperlink w:anchor="_Toc457246783" w:history="1">
        <w:r w:rsidR="00ED2CC2" w:rsidRPr="00894819">
          <w:rPr>
            <w:rStyle w:val="Hyperlink"/>
          </w:rPr>
          <w:t>2.4</w:t>
        </w:r>
        <w:r w:rsidR="00ED2CC2">
          <w:rPr>
            <w:rFonts w:asciiTheme="minorHAnsi" w:eastAsiaTheme="minorEastAsia" w:hAnsiTheme="minorHAnsi" w:cstheme="minorBidi"/>
            <w:sz w:val="22"/>
            <w:szCs w:val="22"/>
          </w:rPr>
          <w:tab/>
        </w:r>
        <w:r w:rsidR="00ED2CC2" w:rsidRPr="00894819">
          <w:rPr>
            <w:rStyle w:val="Hyperlink"/>
          </w:rPr>
          <w:t>Produktveröffentlichung durch Standards im Release-Management</w:t>
        </w:r>
        <w:r w:rsidR="00ED2CC2">
          <w:rPr>
            <w:webHidden/>
          </w:rPr>
          <w:tab/>
        </w:r>
        <w:r w:rsidR="00ED2CC2">
          <w:rPr>
            <w:webHidden/>
          </w:rPr>
          <w:fldChar w:fldCharType="begin"/>
        </w:r>
        <w:r w:rsidR="00ED2CC2">
          <w:rPr>
            <w:webHidden/>
          </w:rPr>
          <w:instrText xml:space="preserve"> PAGEREF _Toc457246783 \h </w:instrText>
        </w:r>
        <w:r w:rsidR="00ED2CC2">
          <w:rPr>
            <w:webHidden/>
          </w:rPr>
        </w:r>
        <w:r w:rsidR="00ED2CC2">
          <w:rPr>
            <w:webHidden/>
          </w:rPr>
          <w:fldChar w:fldCharType="separate"/>
        </w:r>
        <w:r w:rsidR="00ED2CC2">
          <w:rPr>
            <w:webHidden/>
          </w:rPr>
          <w:t>11</w:t>
        </w:r>
        <w:r w:rsidR="00ED2CC2">
          <w:rPr>
            <w:webHidden/>
          </w:rPr>
          <w:fldChar w:fldCharType="end"/>
        </w:r>
      </w:hyperlink>
    </w:p>
    <w:p w14:paraId="41A21FBC" w14:textId="77777777" w:rsidR="00ED2CC2" w:rsidRDefault="00CB584B">
      <w:pPr>
        <w:pStyle w:val="Verzeichnis1"/>
        <w:rPr>
          <w:rFonts w:asciiTheme="minorHAnsi" w:eastAsiaTheme="minorEastAsia" w:hAnsiTheme="minorHAnsi" w:cstheme="minorBidi"/>
          <w:b w:val="0"/>
          <w:sz w:val="22"/>
          <w:szCs w:val="22"/>
        </w:rPr>
      </w:pPr>
      <w:hyperlink w:anchor="_Toc457246784" w:history="1">
        <w:r w:rsidR="00ED2CC2" w:rsidRPr="00894819">
          <w:rPr>
            <w:rStyle w:val="Hyperlink"/>
          </w:rPr>
          <w:t>3</w:t>
        </w:r>
        <w:r w:rsidR="00ED2CC2">
          <w:rPr>
            <w:rFonts w:asciiTheme="minorHAnsi" w:eastAsiaTheme="minorEastAsia" w:hAnsiTheme="minorHAnsi" w:cstheme="minorBidi"/>
            <w:b w:val="0"/>
            <w:sz w:val="22"/>
            <w:szCs w:val="22"/>
          </w:rPr>
          <w:tab/>
        </w:r>
        <w:r w:rsidR="00ED2CC2" w:rsidRPr="00894819">
          <w:rPr>
            <w:rStyle w:val="Hyperlink"/>
          </w:rPr>
          <w:t>Risiken im Produktlebenszyklus als Basis der Standardtypen</w:t>
        </w:r>
        <w:r w:rsidR="00ED2CC2">
          <w:rPr>
            <w:webHidden/>
          </w:rPr>
          <w:tab/>
        </w:r>
        <w:r w:rsidR="00ED2CC2">
          <w:rPr>
            <w:webHidden/>
          </w:rPr>
          <w:fldChar w:fldCharType="begin"/>
        </w:r>
        <w:r w:rsidR="00ED2CC2">
          <w:rPr>
            <w:webHidden/>
          </w:rPr>
          <w:instrText xml:space="preserve"> PAGEREF _Toc457246784 \h </w:instrText>
        </w:r>
        <w:r w:rsidR="00ED2CC2">
          <w:rPr>
            <w:webHidden/>
          </w:rPr>
        </w:r>
        <w:r w:rsidR="00ED2CC2">
          <w:rPr>
            <w:webHidden/>
          </w:rPr>
          <w:fldChar w:fldCharType="separate"/>
        </w:r>
        <w:r w:rsidR="00ED2CC2">
          <w:rPr>
            <w:webHidden/>
          </w:rPr>
          <w:t>16</w:t>
        </w:r>
        <w:r w:rsidR="00ED2CC2">
          <w:rPr>
            <w:webHidden/>
          </w:rPr>
          <w:fldChar w:fldCharType="end"/>
        </w:r>
      </w:hyperlink>
    </w:p>
    <w:p w14:paraId="03A844F2" w14:textId="77777777" w:rsidR="00ED2CC2" w:rsidRDefault="00CB584B">
      <w:pPr>
        <w:pStyle w:val="Verzeichnis2"/>
        <w:rPr>
          <w:rFonts w:asciiTheme="minorHAnsi" w:eastAsiaTheme="minorEastAsia" w:hAnsiTheme="minorHAnsi" w:cstheme="minorBidi"/>
          <w:sz w:val="22"/>
          <w:szCs w:val="22"/>
        </w:rPr>
      </w:pPr>
      <w:hyperlink w:anchor="_Toc457246785" w:history="1">
        <w:r w:rsidR="00ED2CC2" w:rsidRPr="00894819">
          <w:rPr>
            <w:rStyle w:val="Hyperlink"/>
          </w:rPr>
          <w:t>3.1</w:t>
        </w:r>
        <w:r w:rsidR="00ED2CC2">
          <w:rPr>
            <w:rFonts w:asciiTheme="minorHAnsi" w:eastAsiaTheme="minorEastAsia" w:hAnsiTheme="minorHAnsi" w:cstheme="minorBidi"/>
            <w:sz w:val="22"/>
            <w:szCs w:val="22"/>
          </w:rPr>
          <w:tab/>
        </w:r>
        <w:r w:rsidR="00ED2CC2" w:rsidRPr="00894819">
          <w:rPr>
            <w:rStyle w:val="Hyperlink"/>
          </w:rPr>
          <w:t>Entwicklung</w:t>
        </w:r>
        <w:r w:rsidR="00ED2CC2">
          <w:rPr>
            <w:webHidden/>
          </w:rPr>
          <w:tab/>
        </w:r>
        <w:r w:rsidR="00ED2CC2">
          <w:rPr>
            <w:webHidden/>
          </w:rPr>
          <w:fldChar w:fldCharType="begin"/>
        </w:r>
        <w:r w:rsidR="00ED2CC2">
          <w:rPr>
            <w:webHidden/>
          </w:rPr>
          <w:instrText xml:space="preserve"> PAGEREF _Toc457246785 \h </w:instrText>
        </w:r>
        <w:r w:rsidR="00ED2CC2">
          <w:rPr>
            <w:webHidden/>
          </w:rPr>
        </w:r>
        <w:r w:rsidR="00ED2CC2">
          <w:rPr>
            <w:webHidden/>
          </w:rPr>
          <w:fldChar w:fldCharType="separate"/>
        </w:r>
        <w:r w:rsidR="00ED2CC2">
          <w:rPr>
            <w:webHidden/>
          </w:rPr>
          <w:t>16</w:t>
        </w:r>
        <w:r w:rsidR="00ED2CC2">
          <w:rPr>
            <w:webHidden/>
          </w:rPr>
          <w:fldChar w:fldCharType="end"/>
        </w:r>
      </w:hyperlink>
    </w:p>
    <w:p w14:paraId="69699CA0" w14:textId="77777777" w:rsidR="00ED2CC2" w:rsidRDefault="00CB584B">
      <w:pPr>
        <w:pStyle w:val="Verzeichnis2"/>
        <w:rPr>
          <w:rFonts w:asciiTheme="minorHAnsi" w:eastAsiaTheme="minorEastAsia" w:hAnsiTheme="minorHAnsi" w:cstheme="minorBidi"/>
          <w:sz w:val="22"/>
          <w:szCs w:val="22"/>
        </w:rPr>
      </w:pPr>
      <w:hyperlink w:anchor="_Toc457246786" w:history="1">
        <w:r w:rsidR="00ED2CC2" w:rsidRPr="00894819">
          <w:rPr>
            <w:rStyle w:val="Hyperlink"/>
          </w:rPr>
          <w:t>3.2</w:t>
        </w:r>
        <w:r w:rsidR="00ED2CC2">
          <w:rPr>
            <w:rFonts w:asciiTheme="minorHAnsi" w:eastAsiaTheme="minorEastAsia" w:hAnsiTheme="minorHAnsi" w:cstheme="minorBidi"/>
            <w:sz w:val="22"/>
            <w:szCs w:val="22"/>
          </w:rPr>
          <w:tab/>
        </w:r>
        <w:r w:rsidR="00ED2CC2" w:rsidRPr="00894819">
          <w:rPr>
            <w:rStyle w:val="Hyperlink"/>
          </w:rPr>
          <w:t>Einführung</w:t>
        </w:r>
        <w:r w:rsidR="00ED2CC2">
          <w:rPr>
            <w:webHidden/>
          </w:rPr>
          <w:tab/>
        </w:r>
        <w:r w:rsidR="00ED2CC2">
          <w:rPr>
            <w:webHidden/>
          </w:rPr>
          <w:fldChar w:fldCharType="begin"/>
        </w:r>
        <w:r w:rsidR="00ED2CC2">
          <w:rPr>
            <w:webHidden/>
          </w:rPr>
          <w:instrText xml:space="preserve"> PAGEREF _Toc457246786 \h </w:instrText>
        </w:r>
        <w:r w:rsidR="00ED2CC2">
          <w:rPr>
            <w:webHidden/>
          </w:rPr>
        </w:r>
        <w:r w:rsidR="00ED2CC2">
          <w:rPr>
            <w:webHidden/>
          </w:rPr>
          <w:fldChar w:fldCharType="separate"/>
        </w:r>
        <w:r w:rsidR="00ED2CC2">
          <w:rPr>
            <w:webHidden/>
          </w:rPr>
          <w:t>17</w:t>
        </w:r>
        <w:r w:rsidR="00ED2CC2">
          <w:rPr>
            <w:webHidden/>
          </w:rPr>
          <w:fldChar w:fldCharType="end"/>
        </w:r>
      </w:hyperlink>
    </w:p>
    <w:p w14:paraId="13AAA67B" w14:textId="77777777" w:rsidR="00ED2CC2" w:rsidRDefault="00CB584B">
      <w:pPr>
        <w:pStyle w:val="Verzeichnis2"/>
        <w:rPr>
          <w:rFonts w:asciiTheme="minorHAnsi" w:eastAsiaTheme="minorEastAsia" w:hAnsiTheme="minorHAnsi" w:cstheme="minorBidi"/>
          <w:sz w:val="22"/>
          <w:szCs w:val="22"/>
        </w:rPr>
      </w:pPr>
      <w:hyperlink w:anchor="_Toc457246787" w:history="1">
        <w:r w:rsidR="00ED2CC2" w:rsidRPr="00894819">
          <w:rPr>
            <w:rStyle w:val="Hyperlink"/>
          </w:rPr>
          <w:t>3.3</w:t>
        </w:r>
        <w:r w:rsidR="00ED2CC2">
          <w:rPr>
            <w:rFonts w:asciiTheme="minorHAnsi" w:eastAsiaTheme="minorEastAsia" w:hAnsiTheme="minorHAnsi" w:cstheme="minorBidi"/>
            <w:sz w:val="22"/>
            <w:szCs w:val="22"/>
          </w:rPr>
          <w:tab/>
        </w:r>
        <w:r w:rsidR="00ED2CC2" w:rsidRPr="00894819">
          <w:rPr>
            <w:rStyle w:val="Hyperlink"/>
          </w:rPr>
          <w:t>Wachstum</w:t>
        </w:r>
        <w:r w:rsidR="00ED2CC2">
          <w:rPr>
            <w:webHidden/>
          </w:rPr>
          <w:tab/>
        </w:r>
        <w:r w:rsidR="00ED2CC2">
          <w:rPr>
            <w:webHidden/>
          </w:rPr>
          <w:fldChar w:fldCharType="begin"/>
        </w:r>
        <w:r w:rsidR="00ED2CC2">
          <w:rPr>
            <w:webHidden/>
          </w:rPr>
          <w:instrText xml:space="preserve"> PAGEREF _Toc457246787 \h </w:instrText>
        </w:r>
        <w:r w:rsidR="00ED2CC2">
          <w:rPr>
            <w:webHidden/>
          </w:rPr>
        </w:r>
        <w:r w:rsidR="00ED2CC2">
          <w:rPr>
            <w:webHidden/>
          </w:rPr>
          <w:fldChar w:fldCharType="separate"/>
        </w:r>
        <w:r w:rsidR="00ED2CC2">
          <w:rPr>
            <w:webHidden/>
          </w:rPr>
          <w:t>18</w:t>
        </w:r>
        <w:r w:rsidR="00ED2CC2">
          <w:rPr>
            <w:webHidden/>
          </w:rPr>
          <w:fldChar w:fldCharType="end"/>
        </w:r>
      </w:hyperlink>
    </w:p>
    <w:p w14:paraId="14C175EF" w14:textId="77777777" w:rsidR="00ED2CC2" w:rsidRDefault="00CB584B">
      <w:pPr>
        <w:pStyle w:val="Verzeichnis2"/>
        <w:rPr>
          <w:rFonts w:asciiTheme="minorHAnsi" w:eastAsiaTheme="minorEastAsia" w:hAnsiTheme="minorHAnsi" w:cstheme="minorBidi"/>
          <w:sz w:val="22"/>
          <w:szCs w:val="22"/>
        </w:rPr>
      </w:pPr>
      <w:hyperlink w:anchor="_Toc457246788" w:history="1">
        <w:r w:rsidR="00ED2CC2" w:rsidRPr="00894819">
          <w:rPr>
            <w:rStyle w:val="Hyperlink"/>
          </w:rPr>
          <w:t>3.4</w:t>
        </w:r>
        <w:r w:rsidR="00ED2CC2">
          <w:rPr>
            <w:rFonts w:asciiTheme="minorHAnsi" w:eastAsiaTheme="minorEastAsia" w:hAnsiTheme="minorHAnsi" w:cstheme="minorBidi"/>
            <w:sz w:val="22"/>
            <w:szCs w:val="22"/>
          </w:rPr>
          <w:tab/>
        </w:r>
        <w:r w:rsidR="00ED2CC2" w:rsidRPr="00894819">
          <w:rPr>
            <w:rStyle w:val="Hyperlink"/>
          </w:rPr>
          <w:t>Reife</w:t>
        </w:r>
        <w:r w:rsidR="00ED2CC2">
          <w:rPr>
            <w:webHidden/>
          </w:rPr>
          <w:tab/>
        </w:r>
        <w:r w:rsidR="00ED2CC2">
          <w:rPr>
            <w:webHidden/>
          </w:rPr>
          <w:fldChar w:fldCharType="begin"/>
        </w:r>
        <w:r w:rsidR="00ED2CC2">
          <w:rPr>
            <w:webHidden/>
          </w:rPr>
          <w:instrText xml:space="preserve"> PAGEREF _Toc457246788 \h </w:instrText>
        </w:r>
        <w:r w:rsidR="00ED2CC2">
          <w:rPr>
            <w:webHidden/>
          </w:rPr>
        </w:r>
        <w:r w:rsidR="00ED2CC2">
          <w:rPr>
            <w:webHidden/>
          </w:rPr>
          <w:fldChar w:fldCharType="separate"/>
        </w:r>
        <w:r w:rsidR="00ED2CC2">
          <w:rPr>
            <w:webHidden/>
          </w:rPr>
          <w:t>19</w:t>
        </w:r>
        <w:r w:rsidR="00ED2CC2">
          <w:rPr>
            <w:webHidden/>
          </w:rPr>
          <w:fldChar w:fldCharType="end"/>
        </w:r>
      </w:hyperlink>
    </w:p>
    <w:p w14:paraId="5CD5FC9B" w14:textId="77777777" w:rsidR="00ED2CC2" w:rsidRDefault="00CB584B">
      <w:pPr>
        <w:pStyle w:val="Verzeichnis2"/>
        <w:rPr>
          <w:rFonts w:asciiTheme="minorHAnsi" w:eastAsiaTheme="minorEastAsia" w:hAnsiTheme="minorHAnsi" w:cstheme="minorBidi"/>
          <w:sz w:val="22"/>
          <w:szCs w:val="22"/>
        </w:rPr>
      </w:pPr>
      <w:hyperlink w:anchor="_Toc457246789" w:history="1">
        <w:r w:rsidR="00ED2CC2" w:rsidRPr="00894819">
          <w:rPr>
            <w:rStyle w:val="Hyperlink"/>
          </w:rPr>
          <w:t>3.5</w:t>
        </w:r>
        <w:r w:rsidR="00ED2CC2">
          <w:rPr>
            <w:rFonts w:asciiTheme="minorHAnsi" w:eastAsiaTheme="minorEastAsia" w:hAnsiTheme="minorHAnsi" w:cstheme="minorBidi"/>
            <w:sz w:val="22"/>
            <w:szCs w:val="22"/>
          </w:rPr>
          <w:tab/>
        </w:r>
        <w:r w:rsidR="00ED2CC2" w:rsidRPr="00894819">
          <w:rPr>
            <w:rStyle w:val="Hyperlink"/>
          </w:rPr>
          <w:t>Entsorgung</w:t>
        </w:r>
        <w:r w:rsidR="00ED2CC2">
          <w:rPr>
            <w:webHidden/>
          </w:rPr>
          <w:tab/>
        </w:r>
        <w:r w:rsidR="00ED2CC2">
          <w:rPr>
            <w:webHidden/>
          </w:rPr>
          <w:fldChar w:fldCharType="begin"/>
        </w:r>
        <w:r w:rsidR="00ED2CC2">
          <w:rPr>
            <w:webHidden/>
          </w:rPr>
          <w:instrText xml:space="preserve"> PAGEREF _Toc457246789 \h </w:instrText>
        </w:r>
        <w:r w:rsidR="00ED2CC2">
          <w:rPr>
            <w:webHidden/>
          </w:rPr>
        </w:r>
        <w:r w:rsidR="00ED2CC2">
          <w:rPr>
            <w:webHidden/>
          </w:rPr>
          <w:fldChar w:fldCharType="separate"/>
        </w:r>
        <w:r w:rsidR="00ED2CC2">
          <w:rPr>
            <w:webHidden/>
          </w:rPr>
          <w:t>20</w:t>
        </w:r>
        <w:r w:rsidR="00ED2CC2">
          <w:rPr>
            <w:webHidden/>
          </w:rPr>
          <w:fldChar w:fldCharType="end"/>
        </w:r>
      </w:hyperlink>
    </w:p>
    <w:p w14:paraId="1848BBA6" w14:textId="77777777" w:rsidR="00ED2CC2" w:rsidRDefault="00CB584B">
      <w:pPr>
        <w:pStyle w:val="Verzeichnis2"/>
        <w:rPr>
          <w:rFonts w:asciiTheme="minorHAnsi" w:eastAsiaTheme="minorEastAsia" w:hAnsiTheme="minorHAnsi" w:cstheme="minorBidi"/>
          <w:sz w:val="22"/>
          <w:szCs w:val="22"/>
        </w:rPr>
      </w:pPr>
      <w:hyperlink w:anchor="_Toc457246790" w:history="1">
        <w:r w:rsidR="00ED2CC2" w:rsidRPr="00894819">
          <w:rPr>
            <w:rStyle w:val="Hyperlink"/>
          </w:rPr>
          <w:t>3.6</w:t>
        </w:r>
        <w:r w:rsidR="00ED2CC2">
          <w:rPr>
            <w:rFonts w:asciiTheme="minorHAnsi" w:eastAsiaTheme="minorEastAsia" w:hAnsiTheme="minorHAnsi" w:cstheme="minorBidi"/>
            <w:sz w:val="22"/>
            <w:szCs w:val="22"/>
          </w:rPr>
          <w:tab/>
        </w:r>
        <w:r w:rsidR="00ED2CC2" w:rsidRPr="00894819">
          <w:rPr>
            <w:rStyle w:val="Hyperlink"/>
          </w:rPr>
          <w:t>Zusammenfassung der Risiken in den Phasen</w:t>
        </w:r>
        <w:r w:rsidR="00ED2CC2">
          <w:rPr>
            <w:webHidden/>
          </w:rPr>
          <w:tab/>
        </w:r>
        <w:r w:rsidR="00ED2CC2">
          <w:rPr>
            <w:webHidden/>
          </w:rPr>
          <w:fldChar w:fldCharType="begin"/>
        </w:r>
        <w:r w:rsidR="00ED2CC2">
          <w:rPr>
            <w:webHidden/>
          </w:rPr>
          <w:instrText xml:space="preserve"> PAGEREF _Toc457246790 \h </w:instrText>
        </w:r>
        <w:r w:rsidR="00ED2CC2">
          <w:rPr>
            <w:webHidden/>
          </w:rPr>
        </w:r>
        <w:r w:rsidR="00ED2CC2">
          <w:rPr>
            <w:webHidden/>
          </w:rPr>
          <w:fldChar w:fldCharType="separate"/>
        </w:r>
        <w:r w:rsidR="00ED2CC2">
          <w:rPr>
            <w:webHidden/>
          </w:rPr>
          <w:t>20</w:t>
        </w:r>
        <w:r w:rsidR="00ED2CC2">
          <w:rPr>
            <w:webHidden/>
          </w:rPr>
          <w:fldChar w:fldCharType="end"/>
        </w:r>
      </w:hyperlink>
    </w:p>
    <w:p w14:paraId="39539404" w14:textId="77777777" w:rsidR="00ED2CC2" w:rsidRDefault="00CB584B">
      <w:pPr>
        <w:pStyle w:val="Verzeichnis1"/>
        <w:rPr>
          <w:rFonts w:asciiTheme="minorHAnsi" w:eastAsiaTheme="minorEastAsia" w:hAnsiTheme="minorHAnsi" w:cstheme="minorBidi"/>
          <w:b w:val="0"/>
          <w:sz w:val="22"/>
          <w:szCs w:val="22"/>
        </w:rPr>
      </w:pPr>
      <w:hyperlink w:anchor="_Toc457246791" w:history="1">
        <w:r w:rsidR="00ED2CC2" w:rsidRPr="00894819">
          <w:rPr>
            <w:rStyle w:val="Hyperlink"/>
          </w:rPr>
          <w:t>4</w:t>
        </w:r>
        <w:r w:rsidR="00ED2CC2">
          <w:rPr>
            <w:rFonts w:asciiTheme="minorHAnsi" w:eastAsiaTheme="minorEastAsia" w:hAnsiTheme="minorHAnsi" w:cstheme="minorBidi"/>
            <w:b w:val="0"/>
            <w:sz w:val="22"/>
            <w:szCs w:val="22"/>
          </w:rPr>
          <w:tab/>
        </w:r>
        <w:r w:rsidR="00ED2CC2" w:rsidRPr="00894819">
          <w:rPr>
            <w:rStyle w:val="Hyperlink"/>
          </w:rPr>
          <w:t>Faktoren des Release-Managements zum Umgang mit Risiken</w:t>
        </w:r>
        <w:r w:rsidR="00ED2CC2">
          <w:rPr>
            <w:webHidden/>
          </w:rPr>
          <w:tab/>
        </w:r>
        <w:r w:rsidR="00ED2CC2">
          <w:rPr>
            <w:webHidden/>
          </w:rPr>
          <w:fldChar w:fldCharType="begin"/>
        </w:r>
        <w:r w:rsidR="00ED2CC2">
          <w:rPr>
            <w:webHidden/>
          </w:rPr>
          <w:instrText xml:space="preserve"> PAGEREF _Toc457246791 \h </w:instrText>
        </w:r>
        <w:r w:rsidR="00ED2CC2">
          <w:rPr>
            <w:webHidden/>
          </w:rPr>
        </w:r>
        <w:r w:rsidR="00ED2CC2">
          <w:rPr>
            <w:webHidden/>
          </w:rPr>
          <w:fldChar w:fldCharType="separate"/>
        </w:r>
        <w:r w:rsidR="00ED2CC2">
          <w:rPr>
            <w:webHidden/>
          </w:rPr>
          <w:t>24</w:t>
        </w:r>
        <w:r w:rsidR="00ED2CC2">
          <w:rPr>
            <w:webHidden/>
          </w:rPr>
          <w:fldChar w:fldCharType="end"/>
        </w:r>
      </w:hyperlink>
    </w:p>
    <w:p w14:paraId="56622695" w14:textId="77777777" w:rsidR="00ED2CC2" w:rsidRDefault="00CB584B">
      <w:pPr>
        <w:pStyle w:val="Verzeichnis2"/>
        <w:rPr>
          <w:rFonts w:asciiTheme="minorHAnsi" w:eastAsiaTheme="minorEastAsia" w:hAnsiTheme="minorHAnsi" w:cstheme="minorBidi"/>
          <w:sz w:val="22"/>
          <w:szCs w:val="22"/>
        </w:rPr>
      </w:pPr>
      <w:hyperlink w:anchor="_Toc457246792" w:history="1">
        <w:r w:rsidR="00ED2CC2" w:rsidRPr="00894819">
          <w:rPr>
            <w:rStyle w:val="Hyperlink"/>
          </w:rPr>
          <w:t>4.1</w:t>
        </w:r>
        <w:r w:rsidR="00ED2CC2">
          <w:rPr>
            <w:rFonts w:asciiTheme="minorHAnsi" w:eastAsiaTheme="minorEastAsia" w:hAnsiTheme="minorHAnsi" w:cstheme="minorBidi"/>
            <w:sz w:val="22"/>
            <w:szCs w:val="22"/>
          </w:rPr>
          <w:tab/>
        </w:r>
        <w:r w:rsidR="00ED2CC2" w:rsidRPr="00894819">
          <w:rPr>
            <w:rStyle w:val="Hyperlink"/>
          </w:rPr>
          <w:t>Transition Planning and Support</w:t>
        </w:r>
        <w:r w:rsidR="00ED2CC2">
          <w:rPr>
            <w:webHidden/>
          </w:rPr>
          <w:tab/>
        </w:r>
        <w:r w:rsidR="00ED2CC2">
          <w:rPr>
            <w:webHidden/>
          </w:rPr>
          <w:fldChar w:fldCharType="begin"/>
        </w:r>
        <w:r w:rsidR="00ED2CC2">
          <w:rPr>
            <w:webHidden/>
          </w:rPr>
          <w:instrText xml:space="preserve"> PAGEREF _Toc457246792 \h </w:instrText>
        </w:r>
        <w:r w:rsidR="00ED2CC2">
          <w:rPr>
            <w:webHidden/>
          </w:rPr>
        </w:r>
        <w:r w:rsidR="00ED2CC2">
          <w:rPr>
            <w:webHidden/>
          </w:rPr>
          <w:fldChar w:fldCharType="separate"/>
        </w:r>
        <w:r w:rsidR="00ED2CC2">
          <w:rPr>
            <w:webHidden/>
          </w:rPr>
          <w:t>24</w:t>
        </w:r>
        <w:r w:rsidR="00ED2CC2">
          <w:rPr>
            <w:webHidden/>
          </w:rPr>
          <w:fldChar w:fldCharType="end"/>
        </w:r>
      </w:hyperlink>
    </w:p>
    <w:p w14:paraId="0E6F06C3" w14:textId="77777777" w:rsidR="00ED2CC2" w:rsidRDefault="00CB584B">
      <w:pPr>
        <w:pStyle w:val="Verzeichnis2"/>
        <w:rPr>
          <w:rFonts w:asciiTheme="minorHAnsi" w:eastAsiaTheme="minorEastAsia" w:hAnsiTheme="minorHAnsi" w:cstheme="minorBidi"/>
          <w:sz w:val="22"/>
          <w:szCs w:val="22"/>
        </w:rPr>
      </w:pPr>
      <w:hyperlink w:anchor="_Toc457246793" w:history="1">
        <w:r w:rsidR="00ED2CC2" w:rsidRPr="00894819">
          <w:rPr>
            <w:rStyle w:val="Hyperlink"/>
          </w:rPr>
          <w:t>4.2</w:t>
        </w:r>
        <w:r w:rsidR="00ED2CC2">
          <w:rPr>
            <w:rFonts w:asciiTheme="minorHAnsi" w:eastAsiaTheme="minorEastAsia" w:hAnsiTheme="minorHAnsi" w:cstheme="minorBidi"/>
            <w:sz w:val="22"/>
            <w:szCs w:val="22"/>
          </w:rPr>
          <w:tab/>
        </w:r>
        <w:r w:rsidR="00ED2CC2" w:rsidRPr="00894819">
          <w:rPr>
            <w:rStyle w:val="Hyperlink"/>
          </w:rPr>
          <w:t>Change Management</w:t>
        </w:r>
        <w:r w:rsidR="00ED2CC2">
          <w:rPr>
            <w:webHidden/>
          </w:rPr>
          <w:tab/>
        </w:r>
        <w:r w:rsidR="00ED2CC2">
          <w:rPr>
            <w:webHidden/>
          </w:rPr>
          <w:fldChar w:fldCharType="begin"/>
        </w:r>
        <w:r w:rsidR="00ED2CC2">
          <w:rPr>
            <w:webHidden/>
          </w:rPr>
          <w:instrText xml:space="preserve"> PAGEREF _Toc457246793 \h </w:instrText>
        </w:r>
        <w:r w:rsidR="00ED2CC2">
          <w:rPr>
            <w:webHidden/>
          </w:rPr>
        </w:r>
        <w:r w:rsidR="00ED2CC2">
          <w:rPr>
            <w:webHidden/>
          </w:rPr>
          <w:fldChar w:fldCharType="separate"/>
        </w:r>
        <w:r w:rsidR="00ED2CC2">
          <w:rPr>
            <w:webHidden/>
          </w:rPr>
          <w:t>27</w:t>
        </w:r>
        <w:r w:rsidR="00ED2CC2">
          <w:rPr>
            <w:webHidden/>
          </w:rPr>
          <w:fldChar w:fldCharType="end"/>
        </w:r>
      </w:hyperlink>
    </w:p>
    <w:p w14:paraId="54631824" w14:textId="77777777" w:rsidR="00ED2CC2" w:rsidRDefault="00CB584B">
      <w:pPr>
        <w:pStyle w:val="Verzeichnis2"/>
        <w:rPr>
          <w:rFonts w:asciiTheme="minorHAnsi" w:eastAsiaTheme="minorEastAsia" w:hAnsiTheme="minorHAnsi" w:cstheme="minorBidi"/>
          <w:sz w:val="22"/>
          <w:szCs w:val="22"/>
        </w:rPr>
      </w:pPr>
      <w:hyperlink w:anchor="_Toc457246794" w:history="1">
        <w:r w:rsidR="00ED2CC2" w:rsidRPr="00894819">
          <w:rPr>
            <w:rStyle w:val="Hyperlink"/>
          </w:rPr>
          <w:t>4.3</w:t>
        </w:r>
        <w:r w:rsidR="00ED2CC2">
          <w:rPr>
            <w:rFonts w:asciiTheme="minorHAnsi" w:eastAsiaTheme="minorEastAsia" w:hAnsiTheme="minorHAnsi" w:cstheme="minorBidi"/>
            <w:sz w:val="22"/>
            <w:szCs w:val="22"/>
          </w:rPr>
          <w:tab/>
        </w:r>
        <w:r w:rsidR="00ED2CC2" w:rsidRPr="00894819">
          <w:rPr>
            <w:rStyle w:val="Hyperlink"/>
          </w:rPr>
          <w:t>Service Asset And Configuration Management</w:t>
        </w:r>
        <w:r w:rsidR="00ED2CC2">
          <w:rPr>
            <w:webHidden/>
          </w:rPr>
          <w:tab/>
        </w:r>
        <w:r w:rsidR="00ED2CC2">
          <w:rPr>
            <w:webHidden/>
          </w:rPr>
          <w:fldChar w:fldCharType="begin"/>
        </w:r>
        <w:r w:rsidR="00ED2CC2">
          <w:rPr>
            <w:webHidden/>
          </w:rPr>
          <w:instrText xml:space="preserve"> PAGEREF _Toc457246794 \h </w:instrText>
        </w:r>
        <w:r w:rsidR="00ED2CC2">
          <w:rPr>
            <w:webHidden/>
          </w:rPr>
        </w:r>
        <w:r w:rsidR="00ED2CC2">
          <w:rPr>
            <w:webHidden/>
          </w:rPr>
          <w:fldChar w:fldCharType="separate"/>
        </w:r>
        <w:r w:rsidR="00ED2CC2">
          <w:rPr>
            <w:webHidden/>
          </w:rPr>
          <w:t>30</w:t>
        </w:r>
        <w:r w:rsidR="00ED2CC2">
          <w:rPr>
            <w:webHidden/>
          </w:rPr>
          <w:fldChar w:fldCharType="end"/>
        </w:r>
      </w:hyperlink>
    </w:p>
    <w:p w14:paraId="78A20AD8" w14:textId="77777777" w:rsidR="00ED2CC2" w:rsidRDefault="00CB584B">
      <w:pPr>
        <w:pStyle w:val="Verzeichnis2"/>
        <w:rPr>
          <w:rFonts w:asciiTheme="minorHAnsi" w:eastAsiaTheme="minorEastAsia" w:hAnsiTheme="minorHAnsi" w:cstheme="minorBidi"/>
          <w:sz w:val="22"/>
          <w:szCs w:val="22"/>
        </w:rPr>
      </w:pPr>
      <w:hyperlink w:anchor="_Toc457246795" w:history="1">
        <w:r w:rsidR="00ED2CC2" w:rsidRPr="00894819">
          <w:rPr>
            <w:rStyle w:val="Hyperlink"/>
          </w:rPr>
          <w:t>4.4</w:t>
        </w:r>
        <w:r w:rsidR="00ED2CC2">
          <w:rPr>
            <w:rFonts w:asciiTheme="minorHAnsi" w:eastAsiaTheme="minorEastAsia" w:hAnsiTheme="minorHAnsi" w:cstheme="minorBidi"/>
            <w:sz w:val="22"/>
            <w:szCs w:val="22"/>
          </w:rPr>
          <w:tab/>
        </w:r>
        <w:r w:rsidR="00ED2CC2" w:rsidRPr="00894819">
          <w:rPr>
            <w:rStyle w:val="Hyperlink"/>
          </w:rPr>
          <w:t>Release And Deployment Management</w:t>
        </w:r>
        <w:r w:rsidR="00ED2CC2">
          <w:rPr>
            <w:webHidden/>
          </w:rPr>
          <w:tab/>
        </w:r>
        <w:r w:rsidR="00ED2CC2">
          <w:rPr>
            <w:webHidden/>
          </w:rPr>
          <w:fldChar w:fldCharType="begin"/>
        </w:r>
        <w:r w:rsidR="00ED2CC2">
          <w:rPr>
            <w:webHidden/>
          </w:rPr>
          <w:instrText xml:space="preserve"> PAGEREF _Toc457246795 \h </w:instrText>
        </w:r>
        <w:r w:rsidR="00ED2CC2">
          <w:rPr>
            <w:webHidden/>
          </w:rPr>
        </w:r>
        <w:r w:rsidR="00ED2CC2">
          <w:rPr>
            <w:webHidden/>
          </w:rPr>
          <w:fldChar w:fldCharType="separate"/>
        </w:r>
        <w:r w:rsidR="00ED2CC2">
          <w:rPr>
            <w:webHidden/>
          </w:rPr>
          <w:t>30</w:t>
        </w:r>
        <w:r w:rsidR="00ED2CC2">
          <w:rPr>
            <w:webHidden/>
          </w:rPr>
          <w:fldChar w:fldCharType="end"/>
        </w:r>
      </w:hyperlink>
    </w:p>
    <w:p w14:paraId="7B8704A4" w14:textId="77777777" w:rsidR="00ED2CC2" w:rsidRDefault="00CB584B">
      <w:pPr>
        <w:pStyle w:val="Verzeichnis2"/>
        <w:rPr>
          <w:rFonts w:asciiTheme="minorHAnsi" w:eastAsiaTheme="minorEastAsia" w:hAnsiTheme="minorHAnsi" w:cstheme="minorBidi"/>
          <w:sz w:val="22"/>
          <w:szCs w:val="22"/>
        </w:rPr>
      </w:pPr>
      <w:hyperlink w:anchor="_Toc457246796" w:history="1">
        <w:r w:rsidR="00ED2CC2" w:rsidRPr="00894819">
          <w:rPr>
            <w:rStyle w:val="Hyperlink"/>
          </w:rPr>
          <w:t>4.5</w:t>
        </w:r>
        <w:r w:rsidR="00ED2CC2">
          <w:rPr>
            <w:rFonts w:asciiTheme="minorHAnsi" w:eastAsiaTheme="minorEastAsia" w:hAnsiTheme="minorHAnsi" w:cstheme="minorBidi"/>
            <w:sz w:val="22"/>
            <w:szCs w:val="22"/>
          </w:rPr>
          <w:tab/>
        </w:r>
        <w:r w:rsidR="00ED2CC2" w:rsidRPr="00894819">
          <w:rPr>
            <w:rStyle w:val="Hyperlink"/>
          </w:rPr>
          <w:t>Service Validation And Testing</w:t>
        </w:r>
        <w:r w:rsidR="00ED2CC2">
          <w:rPr>
            <w:webHidden/>
          </w:rPr>
          <w:tab/>
        </w:r>
        <w:r w:rsidR="00ED2CC2">
          <w:rPr>
            <w:webHidden/>
          </w:rPr>
          <w:fldChar w:fldCharType="begin"/>
        </w:r>
        <w:r w:rsidR="00ED2CC2">
          <w:rPr>
            <w:webHidden/>
          </w:rPr>
          <w:instrText xml:space="preserve"> PAGEREF _Toc457246796 \h </w:instrText>
        </w:r>
        <w:r w:rsidR="00ED2CC2">
          <w:rPr>
            <w:webHidden/>
          </w:rPr>
        </w:r>
        <w:r w:rsidR="00ED2CC2">
          <w:rPr>
            <w:webHidden/>
          </w:rPr>
          <w:fldChar w:fldCharType="separate"/>
        </w:r>
        <w:r w:rsidR="00ED2CC2">
          <w:rPr>
            <w:webHidden/>
          </w:rPr>
          <w:t>33</w:t>
        </w:r>
        <w:r w:rsidR="00ED2CC2">
          <w:rPr>
            <w:webHidden/>
          </w:rPr>
          <w:fldChar w:fldCharType="end"/>
        </w:r>
      </w:hyperlink>
    </w:p>
    <w:p w14:paraId="05C9F14E" w14:textId="77777777" w:rsidR="00ED2CC2" w:rsidRDefault="00CB584B">
      <w:pPr>
        <w:pStyle w:val="Verzeichnis2"/>
        <w:rPr>
          <w:rFonts w:asciiTheme="minorHAnsi" w:eastAsiaTheme="minorEastAsia" w:hAnsiTheme="minorHAnsi" w:cstheme="minorBidi"/>
          <w:sz w:val="22"/>
          <w:szCs w:val="22"/>
        </w:rPr>
      </w:pPr>
      <w:hyperlink w:anchor="_Toc457246797" w:history="1">
        <w:r w:rsidR="00ED2CC2" w:rsidRPr="00894819">
          <w:rPr>
            <w:rStyle w:val="Hyperlink"/>
          </w:rPr>
          <w:t>4.6</w:t>
        </w:r>
        <w:r w:rsidR="00ED2CC2">
          <w:rPr>
            <w:rFonts w:asciiTheme="minorHAnsi" w:eastAsiaTheme="minorEastAsia" w:hAnsiTheme="minorHAnsi" w:cstheme="minorBidi"/>
            <w:sz w:val="22"/>
            <w:szCs w:val="22"/>
          </w:rPr>
          <w:tab/>
        </w:r>
        <w:r w:rsidR="00ED2CC2" w:rsidRPr="00894819">
          <w:rPr>
            <w:rStyle w:val="Hyperlink"/>
          </w:rPr>
          <w:t>Change Evaluation</w:t>
        </w:r>
        <w:r w:rsidR="00ED2CC2">
          <w:rPr>
            <w:webHidden/>
          </w:rPr>
          <w:tab/>
        </w:r>
        <w:r w:rsidR="00ED2CC2">
          <w:rPr>
            <w:webHidden/>
          </w:rPr>
          <w:fldChar w:fldCharType="begin"/>
        </w:r>
        <w:r w:rsidR="00ED2CC2">
          <w:rPr>
            <w:webHidden/>
          </w:rPr>
          <w:instrText xml:space="preserve"> PAGEREF _Toc457246797 \h </w:instrText>
        </w:r>
        <w:r w:rsidR="00ED2CC2">
          <w:rPr>
            <w:webHidden/>
          </w:rPr>
        </w:r>
        <w:r w:rsidR="00ED2CC2">
          <w:rPr>
            <w:webHidden/>
          </w:rPr>
          <w:fldChar w:fldCharType="separate"/>
        </w:r>
        <w:r w:rsidR="00ED2CC2">
          <w:rPr>
            <w:webHidden/>
          </w:rPr>
          <w:t>37</w:t>
        </w:r>
        <w:r w:rsidR="00ED2CC2">
          <w:rPr>
            <w:webHidden/>
          </w:rPr>
          <w:fldChar w:fldCharType="end"/>
        </w:r>
      </w:hyperlink>
    </w:p>
    <w:p w14:paraId="2F3AFC34" w14:textId="77777777" w:rsidR="00ED2CC2" w:rsidRDefault="00CB584B">
      <w:pPr>
        <w:pStyle w:val="Verzeichnis2"/>
        <w:rPr>
          <w:rFonts w:asciiTheme="minorHAnsi" w:eastAsiaTheme="minorEastAsia" w:hAnsiTheme="minorHAnsi" w:cstheme="minorBidi"/>
          <w:sz w:val="22"/>
          <w:szCs w:val="22"/>
        </w:rPr>
      </w:pPr>
      <w:hyperlink w:anchor="_Toc457246798" w:history="1">
        <w:r w:rsidR="00ED2CC2" w:rsidRPr="00894819">
          <w:rPr>
            <w:rStyle w:val="Hyperlink"/>
          </w:rPr>
          <w:t>4.7</w:t>
        </w:r>
        <w:r w:rsidR="00ED2CC2">
          <w:rPr>
            <w:rFonts w:asciiTheme="minorHAnsi" w:eastAsiaTheme="minorEastAsia" w:hAnsiTheme="minorHAnsi" w:cstheme="minorBidi"/>
            <w:sz w:val="22"/>
            <w:szCs w:val="22"/>
          </w:rPr>
          <w:tab/>
        </w:r>
        <w:r w:rsidR="00ED2CC2" w:rsidRPr="00894819">
          <w:rPr>
            <w:rStyle w:val="Hyperlink"/>
          </w:rPr>
          <w:t>Knowledge Management</w:t>
        </w:r>
        <w:r w:rsidR="00ED2CC2">
          <w:rPr>
            <w:webHidden/>
          </w:rPr>
          <w:tab/>
        </w:r>
        <w:r w:rsidR="00ED2CC2">
          <w:rPr>
            <w:webHidden/>
          </w:rPr>
          <w:fldChar w:fldCharType="begin"/>
        </w:r>
        <w:r w:rsidR="00ED2CC2">
          <w:rPr>
            <w:webHidden/>
          </w:rPr>
          <w:instrText xml:space="preserve"> PAGEREF _Toc457246798 \h </w:instrText>
        </w:r>
        <w:r w:rsidR="00ED2CC2">
          <w:rPr>
            <w:webHidden/>
          </w:rPr>
        </w:r>
        <w:r w:rsidR="00ED2CC2">
          <w:rPr>
            <w:webHidden/>
          </w:rPr>
          <w:fldChar w:fldCharType="separate"/>
        </w:r>
        <w:r w:rsidR="00ED2CC2">
          <w:rPr>
            <w:webHidden/>
          </w:rPr>
          <w:t>38</w:t>
        </w:r>
        <w:r w:rsidR="00ED2CC2">
          <w:rPr>
            <w:webHidden/>
          </w:rPr>
          <w:fldChar w:fldCharType="end"/>
        </w:r>
      </w:hyperlink>
    </w:p>
    <w:p w14:paraId="04EA1995" w14:textId="77777777" w:rsidR="00ED2CC2" w:rsidRDefault="00CB584B">
      <w:pPr>
        <w:pStyle w:val="Verzeichnis2"/>
        <w:rPr>
          <w:rFonts w:asciiTheme="minorHAnsi" w:eastAsiaTheme="minorEastAsia" w:hAnsiTheme="minorHAnsi" w:cstheme="minorBidi"/>
          <w:sz w:val="22"/>
          <w:szCs w:val="22"/>
        </w:rPr>
      </w:pPr>
      <w:hyperlink w:anchor="_Toc457246799" w:history="1">
        <w:r w:rsidR="00ED2CC2" w:rsidRPr="00894819">
          <w:rPr>
            <w:rStyle w:val="Hyperlink"/>
          </w:rPr>
          <w:t>4.8</w:t>
        </w:r>
        <w:r w:rsidR="00ED2CC2">
          <w:rPr>
            <w:rFonts w:asciiTheme="minorHAnsi" w:eastAsiaTheme="minorEastAsia" w:hAnsiTheme="minorHAnsi" w:cstheme="minorBidi"/>
            <w:sz w:val="22"/>
            <w:szCs w:val="22"/>
          </w:rPr>
          <w:tab/>
        </w:r>
        <w:r w:rsidR="00ED2CC2" w:rsidRPr="00894819">
          <w:rPr>
            <w:rStyle w:val="Hyperlink"/>
          </w:rPr>
          <w:t>Zusammenfassung der Faktoren des Release-Managements</w:t>
        </w:r>
        <w:r w:rsidR="00ED2CC2">
          <w:rPr>
            <w:webHidden/>
          </w:rPr>
          <w:tab/>
        </w:r>
        <w:r w:rsidR="00ED2CC2">
          <w:rPr>
            <w:webHidden/>
          </w:rPr>
          <w:fldChar w:fldCharType="begin"/>
        </w:r>
        <w:r w:rsidR="00ED2CC2">
          <w:rPr>
            <w:webHidden/>
          </w:rPr>
          <w:instrText xml:space="preserve"> PAGEREF _Toc457246799 \h </w:instrText>
        </w:r>
        <w:r w:rsidR="00ED2CC2">
          <w:rPr>
            <w:webHidden/>
          </w:rPr>
        </w:r>
        <w:r w:rsidR="00ED2CC2">
          <w:rPr>
            <w:webHidden/>
          </w:rPr>
          <w:fldChar w:fldCharType="separate"/>
        </w:r>
        <w:r w:rsidR="00ED2CC2">
          <w:rPr>
            <w:webHidden/>
          </w:rPr>
          <w:t>40</w:t>
        </w:r>
        <w:r w:rsidR="00ED2CC2">
          <w:rPr>
            <w:webHidden/>
          </w:rPr>
          <w:fldChar w:fldCharType="end"/>
        </w:r>
      </w:hyperlink>
    </w:p>
    <w:p w14:paraId="23E40F92" w14:textId="77777777" w:rsidR="00ED2CC2" w:rsidRDefault="00CB584B">
      <w:pPr>
        <w:pStyle w:val="Verzeichnis1"/>
        <w:rPr>
          <w:rFonts w:asciiTheme="minorHAnsi" w:eastAsiaTheme="minorEastAsia" w:hAnsiTheme="minorHAnsi" w:cstheme="minorBidi"/>
          <w:b w:val="0"/>
          <w:sz w:val="22"/>
          <w:szCs w:val="22"/>
        </w:rPr>
      </w:pPr>
      <w:hyperlink w:anchor="_Toc457246800" w:history="1">
        <w:r w:rsidR="00ED2CC2" w:rsidRPr="00894819">
          <w:rPr>
            <w:rStyle w:val="Hyperlink"/>
          </w:rPr>
          <w:t>5</w:t>
        </w:r>
        <w:r w:rsidR="00ED2CC2">
          <w:rPr>
            <w:rFonts w:asciiTheme="minorHAnsi" w:eastAsiaTheme="minorEastAsia" w:hAnsiTheme="minorHAnsi" w:cstheme="minorBidi"/>
            <w:b w:val="0"/>
            <w:sz w:val="22"/>
            <w:szCs w:val="22"/>
          </w:rPr>
          <w:tab/>
        </w:r>
        <w:r w:rsidR="00ED2CC2" w:rsidRPr="00894819">
          <w:rPr>
            <w:rStyle w:val="Hyperlink"/>
          </w:rPr>
          <w:t>Ableitung der Standardtypen aus den Faktoren und Risiken</w:t>
        </w:r>
        <w:r w:rsidR="00ED2CC2">
          <w:rPr>
            <w:webHidden/>
          </w:rPr>
          <w:tab/>
        </w:r>
        <w:r w:rsidR="00ED2CC2">
          <w:rPr>
            <w:webHidden/>
          </w:rPr>
          <w:fldChar w:fldCharType="begin"/>
        </w:r>
        <w:r w:rsidR="00ED2CC2">
          <w:rPr>
            <w:webHidden/>
          </w:rPr>
          <w:instrText xml:space="preserve"> PAGEREF _Toc457246800 \h </w:instrText>
        </w:r>
        <w:r w:rsidR="00ED2CC2">
          <w:rPr>
            <w:webHidden/>
          </w:rPr>
        </w:r>
        <w:r w:rsidR="00ED2CC2">
          <w:rPr>
            <w:webHidden/>
          </w:rPr>
          <w:fldChar w:fldCharType="separate"/>
        </w:r>
        <w:r w:rsidR="00ED2CC2">
          <w:rPr>
            <w:webHidden/>
          </w:rPr>
          <w:t>41</w:t>
        </w:r>
        <w:r w:rsidR="00ED2CC2">
          <w:rPr>
            <w:webHidden/>
          </w:rPr>
          <w:fldChar w:fldCharType="end"/>
        </w:r>
      </w:hyperlink>
    </w:p>
    <w:p w14:paraId="7F360E7B" w14:textId="77777777" w:rsidR="00ED2CC2" w:rsidRDefault="00CB584B">
      <w:pPr>
        <w:pStyle w:val="Verzeichnis2"/>
        <w:rPr>
          <w:rFonts w:asciiTheme="minorHAnsi" w:eastAsiaTheme="minorEastAsia" w:hAnsiTheme="minorHAnsi" w:cstheme="minorBidi"/>
          <w:sz w:val="22"/>
          <w:szCs w:val="22"/>
        </w:rPr>
      </w:pPr>
      <w:hyperlink w:anchor="_Toc457246801" w:history="1">
        <w:r w:rsidR="00ED2CC2" w:rsidRPr="00894819">
          <w:rPr>
            <w:rStyle w:val="Hyperlink"/>
          </w:rPr>
          <w:t>5.1</w:t>
        </w:r>
        <w:r w:rsidR="00ED2CC2">
          <w:rPr>
            <w:rFonts w:asciiTheme="minorHAnsi" w:eastAsiaTheme="minorEastAsia" w:hAnsiTheme="minorHAnsi" w:cstheme="minorBidi"/>
            <w:sz w:val="22"/>
            <w:szCs w:val="22"/>
          </w:rPr>
          <w:tab/>
        </w:r>
        <w:r w:rsidR="00ED2CC2" w:rsidRPr="00894819">
          <w:rPr>
            <w:rStyle w:val="Hyperlink"/>
          </w:rPr>
          <w:t>Zeit</w:t>
        </w:r>
        <w:r w:rsidR="00ED2CC2">
          <w:rPr>
            <w:webHidden/>
          </w:rPr>
          <w:tab/>
        </w:r>
        <w:r w:rsidR="00ED2CC2">
          <w:rPr>
            <w:webHidden/>
          </w:rPr>
          <w:fldChar w:fldCharType="begin"/>
        </w:r>
        <w:r w:rsidR="00ED2CC2">
          <w:rPr>
            <w:webHidden/>
          </w:rPr>
          <w:instrText xml:space="preserve"> PAGEREF _Toc457246801 \h </w:instrText>
        </w:r>
        <w:r w:rsidR="00ED2CC2">
          <w:rPr>
            <w:webHidden/>
          </w:rPr>
        </w:r>
        <w:r w:rsidR="00ED2CC2">
          <w:rPr>
            <w:webHidden/>
          </w:rPr>
          <w:fldChar w:fldCharType="separate"/>
        </w:r>
        <w:r w:rsidR="00ED2CC2">
          <w:rPr>
            <w:webHidden/>
          </w:rPr>
          <w:t>41</w:t>
        </w:r>
        <w:r w:rsidR="00ED2CC2">
          <w:rPr>
            <w:webHidden/>
          </w:rPr>
          <w:fldChar w:fldCharType="end"/>
        </w:r>
      </w:hyperlink>
    </w:p>
    <w:p w14:paraId="57D67899" w14:textId="77777777" w:rsidR="00ED2CC2" w:rsidRDefault="00CB584B">
      <w:pPr>
        <w:pStyle w:val="Verzeichnis2"/>
        <w:rPr>
          <w:rFonts w:asciiTheme="minorHAnsi" w:eastAsiaTheme="minorEastAsia" w:hAnsiTheme="minorHAnsi" w:cstheme="minorBidi"/>
          <w:sz w:val="22"/>
          <w:szCs w:val="22"/>
        </w:rPr>
      </w:pPr>
      <w:hyperlink w:anchor="_Toc457246802" w:history="1">
        <w:r w:rsidR="00ED2CC2" w:rsidRPr="00894819">
          <w:rPr>
            <w:rStyle w:val="Hyperlink"/>
          </w:rPr>
          <w:t>5.2</w:t>
        </w:r>
        <w:r w:rsidR="00ED2CC2">
          <w:rPr>
            <w:rFonts w:asciiTheme="minorHAnsi" w:eastAsiaTheme="minorEastAsia" w:hAnsiTheme="minorHAnsi" w:cstheme="minorBidi"/>
            <w:sz w:val="22"/>
            <w:szCs w:val="22"/>
          </w:rPr>
          <w:tab/>
        </w:r>
        <w:r w:rsidR="00ED2CC2" w:rsidRPr="00894819">
          <w:rPr>
            <w:rStyle w:val="Hyperlink"/>
          </w:rPr>
          <w:t>Kosten</w:t>
        </w:r>
        <w:r w:rsidR="00ED2CC2">
          <w:rPr>
            <w:webHidden/>
          </w:rPr>
          <w:tab/>
        </w:r>
        <w:r w:rsidR="00ED2CC2">
          <w:rPr>
            <w:webHidden/>
          </w:rPr>
          <w:fldChar w:fldCharType="begin"/>
        </w:r>
        <w:r w:rsidR="00ED2CC2">
          <w:rPr>
            <w:webHidden/>
          </w:rPr>
          <w:instrText xml:space="preserve"> PAGEREF _Toc457246802 \h </w:instrText>
        </w:r>
        <w:r w:rsidR="00ED2CC2">
          <w:rPr>
            <w:webHidden/>
          </w:rPr>
        </w:r>
        <w:r w:rsidR="00ED2CC2">
          <w:rPr>
            <w:webHidden/>
          </w:rPr>
          <w:fldChar w:fldCharType="separate"/>
        </w:r>
        <w:r w:rsidR="00ED2CC2">
          <w:rPr>
            <w:webHidden/>
          </w:rPr>
          <w:t>42</w:t>
        </w:r>
        <w:r w:rsidR="00ED2CC2">
          <w:rPr>
            <w:webHidden/>
          </w:rPr>
          <w:fldChar w:fldCharType="end"/>
        </w:r>
      </w:hyperlink>
    </w:p>
    <w:p w14:paraId="59DD5F6B" w14:textId="77777777" w:rsidR="00ED2CC2" w:rsidRDefault="00CB584B">
      <w:pPr>
        <w:pStyle w:val="Verzeichnis2"/>
        <w:rPr>
          <w:rFonts w:asciiTheme="minorHAnsi" w:eastAsiaTheme="minorEastAsia" w:hAnsiTheme="minorHAnsi" w:cstheme="minorBidi"/>
          <w:sz w:val="22"/>
          <w:szCs w:val="22"/>
        </w:rPr>
      </w:pPr>
      <w:hyperlink w:anchor="_Toc457246803" w:history="1">
        <w:r w:rsidR="00ED2CC2" w:rsidRPr="00894819">
          <w:rPr>
            <w:rStyle w:val="Hyperlink"/>
          </w:rPr>
          <w:t>5.3</w:t>
        </w:r>
        <w:r w:rsidR="00ED2CC2">
          <w:rPr>
            <w:rFonts w:asciiTheme="minorHAnsi" w:eastAsiaTheme="minorEastAsia" w:hAnsiTheme="minorHAnsi" w:cstheme="minorBidi"/>
            <w:sz w:val="22"/>
            <w:szCs w:val="22"/>
          </w:rPr>
          <w:tab/>
        </w:r>
        <w:r w:rsidR="00ED2CC2" w:rsidRPr="00894819">
          <w:rPr>
            <w:rStyle w:val="Hyperlink"/>
          </w:rPr>
          <w:t>Zusammenfassung der Standardtypen</w:t>
        </w:r>
        <w:r w:rsidR="00ED2CC2">
          <w:rPr>
            <w:webHidden/>
          </w:rPr>
          <w:tab/>
        </w:r>
        <w:r w:rsidR="00ED2CC2">
          <w:rPr>
            <w:webHidden/>
          </w:rPr>
          <w:fldChar w:fldCharType="begin"/>
        </w:r>
        <w:r w:rsidR="00ED2CC2">
          <w:rPr>
            <w:webHidden/>
          </w:rPr>
          <w:instrText xml:space="preserve"> PAGEREF _Toc457246803 \h </w:instrText>
        </w:r>
        <w:r w:rsidR="00ED2CC2">
          <w:rPr>
            <w:webHidden/>
          </w:rPr>
        </w:r>
        <w:r w:rsidR="00ED2CC2">
          <w:rPr>
            <w:webHidden/>
          </w:rPr>
          <w:fldChar w:fldCharType="separate"/>
        </w:r>
        <w:r w:rsidR="00ED2CC2">
          <w:rPr>
            <w:webHidden/>
          </w:rPr>
          <w:t>44</w:t>
        </w:r>
        <w:r w:rsidR="00ED2CC2">
          <w:rPr>
            <w:webHidden/>
          </w:rPr>
          <w:fldChar w:fldCharType="end"/>
        </w:r>
      </w:hyperlink>
    </w:p>
    <w:p w14:paraId="1CA283E9" w14:textId="77777777" w:rsidR="00ED2CC2" w:rsidRDefault="00CB584B">
      <w:pPr>
        <w:pStyle w:val="Verzeichnis1"/>
        <w:rPr>
          <w:rFonts w:asciiTheme="minorHAnsi" w:eastAsiaTheme="minorEastAsia" w:hAnsiTheme="minorHAnsi" w:cstheme="minorBidi"/>
          <w:b w:val="0"/>
          <w:sz w:val="22"/>
          <w:szCs w:val="22"/>
        </w:rPr>
      </w:pPr>
      <w:hyperlink w:anchor="_Toc457246804" w:history="1">
        <w:r w:rsidR="00ED2CC2" w:rsidRPr="00894819">
          <w:rPr>
            <w:rStyle w:val="Hyperlink"/>
          </w:rPr>
          <w:t>6</w:t>
        </w:r>
        <w:r w:rsidR="00ED2CC2">
          <w:rPr>
            <w:rFonts w:asciiTheme="minorHAnsi" w:eastAsiaTheme="minorEastAsia" w:hAnsiTheme="minorHAnsi" w:cstheme="minorBidi"/>
            <w:b w:val="0"/>
            <w:sz w:val="22"/>
            <w:szCs w:val="22"/>
          </w:rPr>
          <w:tab/>
        </w:r>
        <w:r w:rsidR="00ED2CC2" w:rsidRPr="00894819">
          <w:rPr>
            <w:rStyle w:val="Hyperlink"/>
          </w:rPr>
          <w:t>Kritische Würdigung der Standardtypen</w:t>
        </w:r>
        <w:r w:rsidR="00ED2CC2">
          <w:rPr>
            <w:webHidden/>
          </w:rPr>
          <w:tab/>
        </w:r>
        <w:r w:rsidR="00ED2CC2">
          <w:rPr>
            <w:webHidden/>
          </w:rPr>
          <w:fldChar w:fldCharType="begin"/>
        </w:r>
        <w:r w:rsidR="00ED2CC2">
          <w:rPr>
            <w:webHidden/>
          </w:rPr>
          <w:instrText xml:space="preserve"> PAGEREF _Toc457246804 \h </w:instrText>
        </w:r>
        <w:r w:rsidR="00ED2CC2">
          <w:rPr>
            <w:webHidden/>
          </w:rPr>
        </w:r>
        <w:r w:rsidR="00ED2CC2">
          <w:rPr>
            <w:webHidden/>
          </w:rPr>
          <w:fldChar w:fldCharType="separate"/>
        </w:r>
        <w:r w:rsidR="00ED2CC2">
          <w:rPr>
            <w:webHidden/>
          </w:rPr>
          <w:t>46</w:t>
        </w:r>
        <w:r w:rsidR="00ED2CC2">
          <w:rPr>
            <w:webHidden/>
          </w:rPr>
          <w:fldChar w:fldCharType="end"/>
        </w:r>
      </w:hyperlink>
    </w:p>
    <w:p w14:paraId="21AB34AC" w14:textId="77777777" w:rsidR="00ED2CC2" w:rsidRDefault="00CB584B">
      <w:pPr>
        <w:pStyle w:val="Verzeichnis1"/>
        <w:rPr>
          <w:rFonts w:asciiTheme="minorHAnsi" w:eastAsiaTheme="minorEastAsia" w:hAnsiTheme="minorHAnsi" w:cstheme="minorBidi"/>
          <w:b w:val="0"/>
          <w:sz w:val="22"/>
          <w:szCs w:val="22"/>
        </w:rPr>
      </w:pPr>
      <w:hyperlink w:anchor="_Toc457246805" w:history="1">
        <w:r w:rsidR="00ED2CC2" w:rsidRPr="00894819">
          <w:rPr>
            <w:rStyle w:val="Hyperlink"/>
          </w:rPr>
          <w:t>7</w:t>
        </w:r>
        <w:r w:rsidR="00ED2CC2">
          <w:rPr>
            <w:rFonts w:asciiTheme="minorHAnsi" w:eastAsiaTheme="minorEastAsia" w:hAnsiTheme="minorHAnsi" w:cstheme="minorBidi"/>
            <w:b w:val="0"/>
            <w:sz w:val="22"/>
            <w:szCs w:val="22"/>
          </w:rPr>
          <w:tab/>
        </w:r>
        <w:r w:rsidR="00ED2CC2" w:rsidRPr="00894819">
          <w:rPr>
            <w:rStyle w:val="Hyperlink"/>
          </w:rPr>
          <w:t>Evaluation der Zielerreichung und Ausblick</w:t>
        </w:r>
        <w:r w:rsidR="00ED2CC2">
          <w:rPr>
            <w:webHidden/>
          </w:rPr>
          <w:tab/>
        </w:r>
        <w:r w:rsidR="00ED2CC2">
          <w:rPr>
            <w:webHidden/>
          </w:rPr>
          <w:fldChar w:fldCharType="begin"/>
        </w:r>
        <w:r w:rsidR="00ED2CC2">
          <w:rPr>
            <w:webHidden/>
          </w:rPr>
          <w:instrText xml:space="preserve"> PAGEREF _Toc457246805 \h </w:instrText>
        </w:r>
        <w:r w:rsidR="00ED2CC2">
          <w:rPr>
            <w:webHidden/>
          </w:rPr>
        </w:r>
        <w:r w:rsidR="00ED2CC2">
          <w:rPr>
            <w:webHidden/>
          </w:rPr>
          <w:fldChar w:fldCharType="separate"/>
        </w:r>
        <w:r w:rsidR="00ED2CC2">
          <w:rPr>
            <w:webHidden/>
          </w:rPr>
          <w:t>48</w:t>
        </w:r>
        <w:r w:rsidR="00ED2CC2">
          <w:rPr>
            <w:webHidden/>
          </w:rPr>
          <w:fldChar w:fldCharType="end"/>
        </w:r>
      </w:hyperlink>
    </w:p>
    <w:p w14:paraId="401078B6" w14:textId="77777777" w:rsidR="00ED2CC2" w:rsidRDefault="00CB584B">
      <w:pPr>
        <w:pStyle w:val="Verzeichnis1"/>
        <w:rPr>
          <w:rFonts w:asciiTheme="minorHAnsi" w:eastAsiaTheme="minorEastAsia" w:hAnsiTheme="minorHAnsi" w:cstheme="minorBidi"/>
          <w:b w:val="0"/>
          <w:sz w:val="22"/>
          <w:szCs w:val="22"/>
        </w:rPr>
      </w:pPr>
      <w:hyperlink w:anchor="_Toc457246806" w:history="1">
        <w:r w:rsidR="00ED2CC2" w:rsidRPr="00894819">
          <w:rPr>
            <w:rStyle w:val="Hyperlink"/>
          </w:rPr>
          <w:t>8</w:t>
        </w:r>
        <w:r w:rsidR="00ED2CC2">
          <w:rPr>
            <w:rFonts w:asciiTheme="minorHAnsi" w:eastAsiaTheme="minorEastAsia" w:hAnsiTheme="minorHAnsi" w:cstheme="minorBidi"/>
            <w:b w:val="0"/>
            <w:sz w:val="22"/>
            <w:szCs w:val="22"/>
          </w:rPr>
          <w:tab/>
        </w:r>
        <w:r w:rsidR="00ED2CC2" w:rsidRPr="00894819">
          <w:rPr>
            <w:rStyle w:val="Hyperlink"/>
          </w:rPr>
          <w:t>Literaturverzeichnis</w:t>
        </w:r>
        <w:r w:rsidR="00ED2CC2">
          <w:rPr>
            <w:webHidden/>
          </w:rPr>
          <w:tab/>
        </w:r>
        <w:r w:rsidR="00ED2CC2">
          <w:rPr>
            <w:webHidden/>
          </w:rPr>
          <w:fldChar w:fldCharType="begin"/>
        </w:r>
        <w:r w:rsidR="00ED2CC2">
          <w:rPr>
            <w:webHidden/>
          </w:rPr>
          <w:instrText xml:space="preserve"> PAGEREF _Toc457246806 \h </w:instrText>
        </w:r>
        <w:r w:rsidR="00ED2CC2">
          <w:rPr>
            <w:webHidden/>
          </w:rPr>
        </w:r>
        <w:r w:rsidR="00ED2CC2">
          <w:rPr>
            <w:webHidden/>
          </w:rPr>
          <w:fldChar w:fldCharType="separate"/>
        </w:r>
        <w:r w:rsidR="00ED2CC2">
          <w:rPr>
            <w:webHidden/>
          </w:rPr>
          <w:t>49</w:t>
        </w:r>
        <w:r w:rsidR="00ED2CC2">
          <w:rPr>
            <w:webHidden/>
          </w:rPr>
          <w:fldChar w:fldCharType="end"/>
        </w:r>
      </w:hyperlink>
    </w:p>
    <w:p w14:paraId="52F3A9DE" w14:textId="77777777" w:rsidR="00ED2CC2" w:rsidRDefault="00CB584B">
      <w:pPr>
        <w:pStyle w:val="Verzeichnis1"/>
        <w:rPr>
          <w:rFonts w:asciiTheme="minorHAnsi" w:eastAsiaTheme="minorEastAsia" w:hAnsiTheme="minorHAnsi" w:cstheme="minorBidi"/>
          <w:b w:val="0"/>
          <w:sz w:val="22"/>
          <w:szCs w:val="22"/>
        </w:rPr>
      </w:pPr>
      <w:hyperlink w:anchor="_Toc457246807" w:history="1">
        <w:r w:rsidR="00ED2CC2" w:rsidRPr="00894819">
          <w:rPr>
            <w:rStyle w:val="Hyperlink"/>
          </w:rPr>
          <w:t>Erklärung</w:t>
        </w:r>
        <w:r w:rsidR="00ED2CC2">
          <w:rPr>
            <w:webHidden/>
          </w:rPr>
          <w:tab/>
        </w:r>
        <w:r w:rsidR="00ED2CC2">
          <w:rPr>
            <w:webHidden/>
          </w:rPr>
          <w:fldChar w:fldCharType="begin"/>
        </w:r>
        <w:r w:rsidR="00ED2CC2">
          <w:rPr>
            <w:webHidden/>
          </w:rPr>
          <w:instrText xml:space="preserve"> PAGEREF _Toc457246807 \h </w:instrText>
        </w:r>
        <w:r w:rsidR="00ED2CC2">
          <w:rPr>
            <w:webHidden/>
          </w:rPr>
        </w:r>
        <w:r w:rsidR="00ED2CC2">
          <w:rPr>
            <w:webHidden/>
          </w:rPr>
          <w:fldChar w:fldCharType="separate"/>
        </w:r>
        <w:r w:rsidR="00ED2CC2">
          <w:rPr>
            <w:webHidden/>
          </w:rPr>
          <w:t>51</w:t>
        </w:r>
        <w:r w:rsidR="00ED2CC2">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7246775"/>
      <w:r>
        <w:lastRenderedPageBreak/>
        <w:t>A</w:t>
      </w:r>
      <w:r w:rsidR="00F144F5" w:rsidRPr="00753DE5">
        <w:t>bbildungsverzeichnis</w:t>
      </w:r>
      <w:bookmarkEnd w:id="10"/>
    </w:p>
    <w:p w14:paraId="45269ED3" w14:textId="77777777" w:rsidR="00ED2CC2" w:rsidRDefault="000C5D7B">
      <w:pPr>
        <w:pStyle w:val="Abbildungsverzeichnis"/>
        <w:rPr>
          <w:rFonts w:asciiTheme="minorHAnsi" w:eastAsiaTheme="minorEastAsia" w:hAnsiTheme="minorHAnsi" w:cstheme="minorBid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ED2CC2">
        <w:rPr>
          <w:noProof/>
        </w:rPr>
        <w:t>Abbildung 2.1: Zusammenhang Time to Market</w:t>
      </w:r>
      <w:r w:rsidR="00ED2CC2">
        <w:rPr>
          <w:noProof/>
        </w:rPr>
        <w:tab/>
      </w:r>
      <w:r w:rsidR="00ED2CC2">
        <w:rPr>
          <w:noProof/>
        </w:rPr>
        <w:fldChar w:fldCharType="begin"/>
      </w:r>
      <w:r w:rsidR="00ED2CC2">
        <w:rPr>
          <w:noProof/>
        </w:rPr>
        <w:instrText xml:space="preserve"> PAGEREF _Toc457246769 \h </w:instrText>
      </w:r>
      <w:r w:rsidR="00ED2CC2">
        <w:rPr>
          <w:noProof/>
        </w:rPr>
      </w:r>
      <w:r w:rsidR="00ED2CC2">
        <w:rPr>
          <w:noProof/>
        </w:rPr>
        <w:fldChar w:fldCharType="separate"/>
      </w:r>
      <w:r w:rsidR="00ED2CC2">
        <w:rPr>
          <w:noProof/>
        </w:rPr>
        <w:t>5</w:t>
      </w:r>
      <w:r w:rsidR="00ED2CC2">
        <w:rPr>
          <w:noProof/>
        </w:rPr>
        <w:fldChar w:fldCharType="end"/>
      </w:r>
    </w:p>
    <w:p w14:paraId="75A7D0B4" w14:textId="77777777" w:rsidR="00ED2CC2" w:rsidRDefault="00ED2CC2">
      <w:pPr>
        <w:pStyle w:val="Abbildungsverzeichnis"/>
        <w:rPr>
          <w:rFonts w:asciiTheme="minorHAnsi" w:eastAsiaTheme="minorEastAsia" w:hAnsiTheme="minorHAnsi" w:cstheme="minorBidi"/>
          <w:noProof/>
          <w:sz w:val="22"/>
          <w:szCs w:val="22"/>
        </w:rPr>
      </w:pPr>
      <w:r>
        <w:rPr>
          <w:noProof/>
        </w:rPr>
        <w:t>Abbildung 2.2: Charakteristische Produktlebenszyklen</w:t>
      </w:r>
      <w:r>
        <w:rPr>
          <w:noProof/>
        </w:rPr>
        <w:tab/>
      </w:r>
      <w:r>
        <w:rPr>
          <w:noProof/>
        </w:rPr>
        <w:fldChar w:fldCharType="begin"/>
      </w:r>
      <w:r>
        <w:rPr>
          <w:noProof/>
        </w:rPr>
        <w:instrText xml:space="preserve"> PAGEREF _Toc457246770 \h </w:instrText>
      </w:r>
      <w:r>
        <w:rPr>
          <w:noProof/>
        </w:rPr>
      </w:r>
      <w:r>
        <w:rPr>
          <w:noProof/>
        </w:rPr>
        <w:fldChar w:fldCharType="separate"/>
      </w:r>
      <w:r>
        <w:rPr>
          <w:noProof/>
        </w:rPr>
        <w:t>8</w:t>
      </w:r>
      <w:r>
        <w:rPr>
          <w:noProof/>
        </w:rPr>
        <w:fldChar w:fldCharType="end"/>
      </w:r>
    </w:p>
    <w:p w14:paraId="41FE713E" w14:textId="77777777" w:rsidR="00ED2CC2" w:rsidRDefault="00ED2CC2">
      <w:pPr>
        <w:pStyle w:val="Abbildungsverzeichnis"/>
        <w:rPr>
          <w:rFonts w:asciiTheme="minorHAnsi" w:eastAsiaTheme="minorEastAsia" w:hAnsiTheme="minorHAnsi" w:cstheme="minorBidi"/>
          <w:noProof/>
          <w:sz w:val="22"/>
          <w:szCs w:val="22"/>
        </w:rPr>
      </w:pPr>
      <w:r>
        <w:rPr>
          <w:noProof/>
        </w:rPr>
        <w:t>Abbildung 2.3: Zusammenhang Produkt zu Release</w:t>
      </w:r>
      <w:r>
        <w:rPr>
          <w:noProof/>
        </w:rPr>
        <w:tab/>
      </w:r>
      <w:r>
        <w:rPr>
          <w:noProof/>
        </w:rPr>
        <w:fldChar w:fldCharType="begin"/>
      </w:r>
      <w:r>
        <w:rPr>
          <w:noProof/>
        </w:rPr>
        <w:instrText xml:space="preserve"> PAGEREF _Toc457246771 \h </w:instrText>
      </w:r>
      <w:r>
        <w:rPr>
          <w:noProof/>
        </w:rPr>
      </w:r>
      <w:r>
        <w:rPr>
          <w:noProof/>
        </w:rPr>
        <w:fldChar w:fldCharType="separate"/>
      </w:r>
      <w:r>
        <w:rPr>
          <w:noProof/>
        </w:rPr>
        <w:t>11</w:t>
      </w:r>
      <w:r>
        <w:rPr>
          <w:noProof/>
        </w:rPr>
        <w:fldChar w:fldCharType="end"/>
      </w:r>
    </w:p>
    <w:p w14:paraId="594B27EC" w14:textId="77777777" w:rsidR="00ED2CC2" w:rsidRDefault="00ED2CC2">
      <w:pPr>
        <w:pStyle w:val="Abbildungsverzeichnis"/>
        <w:rPr>
          <w:rFonts w:asciiTheme="minorHAnsi" w:eastAsiaTheme="minorEastAsia" w:hAnsiTheme="minorHAnsi" w:cstheme="minorBidi"/>
          <w:noProof/>
          <w:sz w:val="22"/>
          <w:szCs w:val="22"/>
        </w:rPr>
      </w:pPr>
      <w:r>
        <w:rPr>
          <w:noProof/>
        </w:rPr>
        <w:t>Abbildung 2.4: Überblick ITIL</w:t>
      </w:r>
      <w:r>
        <w:rPr>
          <w:noProof/>
        </w:rPr>
        <w:tab/>
      </w:r>
      <w:r>
        <w:rPr>
          <w:noProof/>
        </w:rPr>
        <w:fldChar w:fldCharType="begin"/>
      </w:r>
      <w:r>
        <w:rPr>
          <w:noProof/>
        </w:rPr>
        <w:instrText xml:space="preserve"> PAGEREF _Toc457246772 \h </w:instrText>
      </w:r>
      <w:r>
        <w:rPr>
          <w:noProof/>
        </w:rPr>
      </w:r>
      <w:r>
        <w:rPr>
          <w:noProof/>
        </w:rPr>
        <w:fldChar w:fldCharType="separate"/>
      </w:r>
      <w:r>
        <w:rPr>
          <w:noProof/>
        </w:rPr>
        <w:t>15</w:t>
      </w:r>
      <w:r>
        <w:rPr>
          <w:noProof/>
        </w:rPr>
        <w:fldChar w:fldCharType="end"/>
      </w:r>
    </w:p>
    <w:p w14:paraId="33475EC1" w14:textId="77777777" w:rsidR="00ED2CC2" w:rsidRDefault="00ED2CC2">
      <w:pPr>
        <w:pStyle w:val="Abbildungsverzeichnis"/>
        <w:rPr>
          <w:rFonts w:asciiTheme="minorHAnsi" w:eastAsiaTheme="minorEastAsia" w:hAnsiTheme="minorHAnsi" w:cstheme="minorBidi"/>
          <w:noProof/>
          <w:sz w:val="22"/>
          <w:szCs w:val="22"/>
        </w:rPr>
      </w:pPr>
      <w:r>
        <w:rPr>
          <w:noProof/>
        </w:rPr>
        <w:t>Abbildung 4.1: Fehlerbehebungskosten</w:t>
      </w:r>
      <w:r>
        <w:rPr>
          <w:noProof/>
        </w:rPr>
        <w:tab/>
      </w:r>
      <w:r>
        <w:rPr>
          <w:noProof/>
        </w:rPr>
        <w:fldChar w:fldCharType="begin"/>
      </w:r>
      <w:r>
        <w:rPr>
          <w:noProof/>
        </w:rPr>
        <w:instrText xml:space="preserve"> PAGEREF _Toc457246773 \h </w:instrText>
      </w:r>
      <w:r>
        <w:rPr>
          <w:noProof/>
        </w:rPr>
      </w:r>
      <w:r>
        <w:rPr>
          <w:noProof/>
        </w:rPr>
        <w:fldChar w:fldCharType="separate"/>
      </w:r>
      <w:r>
        <w:rPr>
          <w:noProof/>
        </w:rPr>
        <w:t>36</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7246776"/>
      <w:r w:rsidRPr="00753DE5">
        <w:lastRenderedPageBreak/>
        <w:t>Tabellenverzeichnis</w:t>
      </w:r>
      <w:bookmarkEnd w:id="11"/>
    </w:p>
    <w:p w14:paraId="60B550AB" w14:textId="77777777" w:rsidR="00ED2CC2" w:rsidRDefault="000C5D7B">
      <w:pPr>
        <w:pStyle w:val="Abbildungsverzeichnis"/>
        <w:rPr>
          <w:rFonts w:asciiTheme="minorHAnsi" w:eastAsiaTheme="minorEastAsia" w:hAnsiTheme="minorHAnsi" w:cstheme="minorBidi"/>
          <w:noProof/>
          <w:sz w:val="22"/>
          <w:szCs w:val="22"/>
        </w:rPr>
      </w:pPr>
      <w:r w:rsidRPr="00914102">
        <w:fldChar w:fldCharType="begin"/>
      </w:r>
      <w:r w:rsidR="009B052B" w:rsidRPr="00A7743D">
        <w:instrText xml:space="preserve"> TOC \c "Tabelle" </w:instrText>
      </w:r>
      <w:r w:rsidRPr="00914102">
        <w:fldChar w:fldCharType="separate"/>
      </w:r>
      <w:r w:rsidR="00ED2CC2">
        <w:rPr>
          <w:noProof/>
        </w:rPr>
        <w:t>Tabelle 2.1: Zuordnung der verschiedenen Produktlebenszyklusphasen</w:t>
      </w:r>
      <w:r w:rsidR="00ED2CC2">
        <w:rPr>
          <w:noProof/>
        </w:rPr>
        <w:tab/>
      </w:r>
      <w:r w:rsidR="00ED2CC2">
        <w:rPr>
          <w:noProof/>
        </w:rPr>
        <w:fldChar w:fldCharType="begin"/>
      </w:r>
      <w:r w:rsidR="00ED2CC2">
        <w:rPr>
          <w:noProof/>
        </w:rPr>
        <w:instrText xml:space="preserve"> PAGEREF _Toc457246761 \h </w:instrText>
      </w:r>
      <w:r w:rsidR="00ED2CC2">
        <w:rPr>
          <w:noProof/>
        </w:rPr>
      </w:r>
      <w:r w:rsidR="00ED2CC2">
        <w:rPr>
          <w:noProof/>
        </w:rPr>
        <w:fldChar w:fldCharType="separate"/>
      </w:r>
      <w:r w:rsidR="00ED2CC2">
        <w:rPr>
          <w:noProof/>
        </w:rPr>
        <w:t>10</w:t>
      </w:r>
      <w:r w:rsidR="00ED2CC2">
        <w:rPr>
          <w:noProof/>
        </w:rPr>
        <w:fldChar w:fldCharType="end"/>
      </w:r>
    </w:p>
    <w:p w14:paraId="26E49593" w14:textId="77777777" w:rsidR="00ED2CC2" w:rsidRDefault="00ED2CC2">
      <w:pPr>
        <w:pStyle w:val="Abbildungsverzeichnis"/>
        <w:rPr>
          <w:rFonts w:asciiTheme="minorHAnsi" w:eastAsiaTheme="minorEastAsia" w:hAnsiTheme="minorHAnsi" w:cstheme="minorBidi"/>
          <w:noProof/>
          <w:sz w:val="22"/>
          <w:szCs w:val="22"/>
        </w:rPr>
      </w:pPr>
      <w:r>
        <w:rPr>
          <w:noProof/>
        </w:rPr>
        <w:t>Tabelle 3.1: Zuordnung Risikotypen zu Produktlebenszyklusphasen</w:t>
      </w:r>
      <w:r>
        <w:rPr>
          <w:noProof/>
        </w:rPr>
        <w:tab/>
      </w:r>
      <w:r>
        <w:rPr>
          <w:noProof/>
        </w:rPr>
        <w:fldChar w:fldCharType="begin"/>
      </w:r>
      <w:r>
        <w:rPr>
          <w:noProof/>
        </w:rPr>
        <w:instrText xml:space="preserve"> PAGEREF _Toc457246762 \h </w:instrText>
      </w:r>
      <w:r>
        <w:rPr>
          <w:noProof/>
        </w:rPr>
      </w:r>
      <w:r>
        <w:rPr>
          <w:noProof/>
        </w:rPr>
        <w:fldChar w:fldCharType="separate"/>
      </w:r>
      <w:r>
        <w:rPr>
          <w:noProof/>
        </w:rPr>
        <w:t>21</w:t>
      </w:r>
      <w:r>
        <w:rPr>
          <w:noProof/>
        </w:rPr>
        <w:fldChar w:fldCharType="end"/>
      </w:r>
    </w:p>
    <w:p w14:paraId="2A4AFFFF" w14:textId="77777777" w:rsidR="00ED2CC2" w:rsidRDefault="00ED2CC2">
      <w:pPr>
        <w:pStyle w:val="Abbildungsverzeichnis"/>
        <w:rPr>
          <w:rFonts w:asciiTheme="minorHAnsi" w:eastAsiaTheme="minorEastAsia" w:hAnsiTheme="minorHAnsi" w:cstheme="minorBidi"/>
          <w:noProof/>
          <w:sz w:val="22"/>
          <w:szCs w:val="22"/>
        </w:rPr>
      </w:pPr>
      <w:r>
        <w:rPr>
          <w:noProof/>
        </w:rPr>
        <w:t>Tabelle 3.2: Reduzierte Zuordnung Risikotypen zu Produktlebenszyklusphasen</w:t>
      </w:r>
      <w:r>
        <w:rPr>
          <w:noProof/>
        </w:rPr>
        <w:tab/>
      </w:r>
      <w:r>
        <w:rPr>
          <w:noProof/>
        </w:rPr>
        <w:fldChar w:fldCharType="begin"/>
      </w:r>
      <w:r>
        <w:rPr>
          <w:noProof/>
        </w:rPr>
        <w:instrText xml:space="preserve"> PAGEREF _Toc457246763 \h </w:instrText>
      </w:r>
      <w:r>
        <w:rPr>
          <w:noProof/>
        </w:rPr>
      </w:r>
      <w:r>
        <w:rPr>
          <w:noProof/>
        </w:rPr>
        <w:fldChar w:fldCharType="separate"/>
      </w:r>
      <w:r>
        <w:rPr>
          <w:noProof/>
        </w:rPr>
        <w:t>22</w:t>
      </w:r>
      <w:r>
        <w:rPr>
          <w:noProof/>
        </w:rPr>
        <w:fldChar w:fldCharType="end"/>
      </w:r>
    </w:p>
    <w:p w14:paraId="1A4B9A14" w14:textId="77777777" w:rsidR="00ED2CC2" w:rsidRDefault="00ED2CC2">
      <w:pPr>
        <w:pStyle w:val="Abbildungsverzeichnis"/>
        <w:rPr>
          <w:rFonts w:asciiTheme="minorHAnsi" w:eastAsiaTheme="minorEastAsia" w:hAnsiTheme="minorHAnsi" w:cstheme="minorBidi"/>
          <w:noProof/>
          <w:sz w:val="22"/>
          <w:szCs w:val="22"/>
        </w:rPr>
      </w:pPr>
      <w:r>
        <w:rPr>
          <w:noProof/>
        </w:rPr>
        <w:t>Tabelle 4.1: Übersicht Prozessfaktoren und Ausprägungen</w:t>
      </w:r>
      <w:r>
        <w:rPr>
          <w:noProof/>
        </w:rPr>
        <w:tab/>
      </w:r>
      <w:r>
        <w:rPr>
          <w:noProof/>
        </w:rPr>
        <w:fldChar w:fldCharType="begin"/>
      </w:r>
      <w:r>
        <w:rPr>
          <w:noProof/>
        </w:rPr>
        <w:instrText xml:space="preserve"> PAGEREF _Toc457246764 \h </w:instrText>
      </w:r>
      <w:r>
        <w:rPr>
          <w:noProof/>
        </w:rPr>
      </w:r>
      <w:r>
        <w:rPr>
          <w:noProof/>
        </w:rPr>
        <w:fldChar w:fldCharType="separate"/>
      </w:r>
      <w:r>
        <w:rPr>
          <w:noProof/>
        </w:rPr>
        <w:t>40</w:t>
      </w:r>
      <w:r>
        <w:rPr>
          <w:noProof/>
        </w:rPr>
        <w:fldChar w:fldCharType="end"/>
      </w:r>
    </w:p>
    <w:p w14:paraId="6162ACD5" w14:textId="77777777" w:rsidR="00ED2CC2" w:rsidRDefault="00ED2CC2">
      <w:pPr>
        <w:pStyle w:val="Abbildungsverzeichnis"/>
        <w:rPr>
          <w:rFonts w:asciiTheme="minorHAnsi" w:eastAsiaTheme="minorEastAsia" w:hAnsiTheme="minorHAnsi" w:cstheme="minorBidi"/>
          <w:noProof/>
          <w:sz w:val="22"/>
          <w:szCs w:val="22"/>
        </w:rPr>
      </w:pPr>
      <w:r>
        <w:rPr>
          <w:noProof/>
        </w:rPr>
        <w:t>Tabelle 5.1: Zusammenfassung der Ausprägungen der Standardtypen</w:t>
      </w:r>
      <w:r>
        <w:rPr>
          <w:noProof/>
        </w:rPr>
        <w:tab/>
      </w:r>
      <w:r>
        <w:rPr>
          <w:noProof/>
        </w:rPr>
        <w:fldChar w:fldCharType="begin"/>
      </w:r>
      <w:r>
        <w:rPr>
          <w:noProof/>
        </w:rPr>
        <w:instrText xml:space="preserve"> PAGEREF _Toc457246765 \h </w:instrText>
      </w:r>
      <w:r>
        <w:rPr>
          <w:noProof/>
        </w:rPr>
      </w:r>
      <w:r>
        <w:rPr>
          <w:noProof/>
        </w:rPr>
        <w:fldChar w:fldCharType="separate"/>
      </w:r>
      <w:r>
        <w:rPr>
          <w:noProof/>
        </w:rPr>
        <w:t>45</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3" w:name="_Toc457246777"/>
      <w:r w:rsidRPr="003718A9">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1BB9CDA9" w:rsidR="00666621" w:rsidRPr="003718A9" w:rsidRDefault="00666621" w:rsidP="001F123D">
      <w:pPr>
        <w:pStyle w:val="Abkrzungsverzeichnis"/>
        <w:ind w:left="0" w:firstLine="0"/>
        <w:rPr>
          <w:lang w:val="en-US"/>
        </w:rPr>
      </w:pPr>
      <w:r w:rsidRPr="003718A9">
        <w:rPr>
          <w:lang w:val="en-US"/>
        </w:rPr>
        <w:t>CIO</w:t>
      </w:r>
      <w:r w:rsidRPr="003718A9">
        <w:rPr>
          <w:lang w:val="en-US"/>
        </w:rPr>
        <w:tab/>
        <w:t>Chief Information Officer (deu.: Leiter Informationstechnik)</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International Electrotechnical Commision</w:t>
      </w:r>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International Organization for Standardisation</w:t>
      </w:r>
    </w:p>
    <w:p w14:paraId="65BE0C8D" w14:textId="00BBFA7D" w:rsidR="009F0BF6" w:rsidRPr="00CB584B" w:rsidRDefault="009F0BF6" w:rsidP="001F123D">
      <w:pPr>
        <w:pStyle w:val="Abkrzungsverzeichnis"/>
        <w:ind w:left="0" w:firstLine="0"/>
        <w:rPr>
          <w:rPrChange w:id="14" w:author="Thomas Juschten" w:date="2016-07-26T11:09:00Z">
            <w:rPr>
              <w:lang w:val="en-US"/>
            </w:rPr>
          </w:rPrChange>
        </w:rPr>
      </w:pPr>
      <w:r w:rsidRPr="00CB584B">
        <w:rPr>
          <w:rPrChange w:id="15" w:author="Thomas Juschten" w:date="2016-07-26T11:09:00Z">
            <w:rPr>
              <w:lang w:val="en-US"/>
            </w:rPr>
          </w:rPrChange>
        </w:rPr>
        <w:t>IT</w:t>
      </w:r>
      <w:r w:rsidRPr="00CB584B">
        <w:rPr>
          <w:rPrChange w:id="16" w:author="Thomas Juschten" w:date="2016-07-26T11:09:00Z">
            <w:rPr>
              <w:lang w:val="en-US"/>
            </w:rPr>
          </w:rPrChange>
        </w:rPr>
        <w:tab/>
        <w:t>Informationstechnik (engl.: Information Technology)</w:t>
      </w:r>
    </w:p>
    <w:p w14:paraId="55508004" w14:textId="4CCD98F8" w:rsidR="001F123D" w:rsidRPr="00CB584B" w:rsidRDefault="001F123D" w:rsidP="001F123D">
      <w:pPr>
        <w:pStyle w:val="Abkrzungsverzeichnis"/>
        <w:ind w:left="0" w:firstLine="0"/>
        <w:rPr>
          <w:rPrChange w:id="17" w:author="Thomas Juschten" w:date="2016-07-26T11:09:00Z">
            <w:rPr>
              <w:lang w:val="en-US"/>
            </w:rPr>
          </w:rPrChange>
        </w:rPr>
      </w:pPr>
      <w:r w:rsidRPr="00CB584B">
        <w:rPr>
          <w:rPrChange w:id="18" w:author="Thomas Juschten" w:date="2016-07-26T11:09:00Z">
            <w:rPr>
              <w:lang w:val="en-US"/>
            </w:rPr>
          </w:rPrChange>
        </w:rPr>
        <w:t>ITIL</w:t>
      </w:r>
      <w:r w:rsidRPr="00CB584B">
        <w:rPr>
          <w:rPrChange w:id="19" w:author="Thomas Juschten" w:date="2016-07-26T11:09:00Z">
            <w:rPr>
              <w:lang w:val="en-US"/>
            </w:rPr>
          </w:rPrChange>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09C9D88A"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r w:rsidR="009F0BF6" w:rsidRPr="003718A9">
        <w:rPr>
          <w:lang w:val="en-US"/>
        </w:rPr>
        <w:t xml:space="preserve"> (deu.:</w:t>
      </w:r>
      <w:r w:rsidRPr="003718A9">
        <w:rPr>
          <w:lang w:val="en-US"/>
        </w:rPr>
        <w:t xml:space="preserve"> Betrieb</w:t>
      </w:r>
      <w:r w:rsidR="009F0BF6" w:rsidRPr="003718A9">
        <w:rPr>
          <w:lang w:val="en-US"/>
        </w:rPr>
        <w:t>)</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Release And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 And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 And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 And Support</w:t>
      </w:r>
    </w:p>
    <w:p w14:paraId="3C2E5A26" w14:textId="50A57140" w:rsidR="00F74F2B" w:rsidRDefault="00F74F2B" w:rsidP="001F123D">
      <w:pPr>
        <w:pStyle w:val="Abkrzungsverzeichnis"/>
        <w:ind w:left="0" w:firstLine="0"/>
        <w:rPr>
          <w:ins w:id="20" w:author="Thomas Juschten" w:date="2016-07-26T11:09:00Z"/>
        </w:rPr>
      </w:pPr>
      <w:r>
        <w:t>USP</w:t>
      </w:r>
      <w:r>
        <w:tab/>
        <w:t>unique selling point (deu.: Alleinstellungsmerkmal)</w:t>
      </w:r>
    </w:p>
    <w:p w14:paraId="152700A9" w14:textId="77777777" w:rsidR="00CB584B" w:rsidRDefault="00CB584B" w:rsidP="001F123D">
      <w:pPr>
        <w:pStyle w:val="Abkrzungsverzeichnis"/>
        <w:ind w:left="0" w:firstLine="0"/>
        <w:rPr>
          <w:ins w:id="21" w:author="Thomas Juschten" w:date="2016-07-26T11:09:00Z"/>
        </w:rPr>
      </w:pPr>
    </w:p>
    <w:p w14:paraId="06B785B3" w14:textId="77777777" w:rsidR="00CB584B" w:rsidRDefault="00CB584B" w:rsidP="001F123D">
      <w:pPr>
        <w:pStyle w:val="Abkrzungsverzeichnis"/>
        <w:ind w:left="0" w:firstLine="0"/>
        <w:rPr>
          <w:ins w:id="22" w:author="Thomas Juschten" w:date="2016-07-26T11:09:00Z"/>
        </w:rPr>
      </w:pPr>
    </w:p>
    <w:p w14:paraId="5A3BD4B2" w14:textId="77777777" w:rsidR="00CB584B" w:rsidRDefault="00CB584B" w:rsidP="001F123D">
      <w:pPr>
        <w:pStyle w:val="Abkrzungsverzeichnis"/>
        <w:ind w:left="0" w:firstLine="0"/>
        <w:rPr>
          <w:ins w:id="23" w:author="Thomas Juschten" w:date="2016-07-26T11:09:00Z"/>
        </w:rPr>
      </w:pPr>
    </w:p>
    <w:p w14:paraId="5F268787" w14:textId="29E6F031" w:rsidR="00CB584B" w:rsidRDefault="00CB584B" w:rsidP="001F123D">
      <w:pPr>
        <w:pStyle w:val="Abkrzungsverzeichnis"/>
        <w:ind w:left="0" w:firstLine="0"/>
        <w:rPr>
          <w:ins w:id="24" w:author="Thomas Juschten" w:date="2016-07-26T11:09:00Z"/>
        </w:rPr>
      </w:pPr>
      <w:ins w:id="25" w:author="Thomas Juschten" w:date="2016-07-26T11:09:00Z">
        <w:r>
          <w:t>&gt;&gt; Warum werden manche Wörter übersetzt und manche Nicht?</w:t>
        </w:r>
      </w:ins>
    </w:p>
    <w:p w14:paraId="6757AF24" w14:textId="77777777" w:rsidR="00CB584B" w:rsidRDefault="00CB584B" w:rsidP="001F123D">
      <w:pPr>
        <w:pStyle w:val="Abkrzungsverzeichnis"/>
        <w:ind w:left="0" w:firstLine="0"/>
        <w:rPr>
          <w:ins w:id="26" w:author="Thomas Juschten" w:date="2016-07-26T11:10:00Z"/>
        </w:rPr>
      </w:pPr>
    </w:p>
    <w:p w14:paraId="64EF1DA0" w14:textId="570EFEA2" w:rsidR="00CB584B" w:rsidRPr="00914102" w:rsidRDefault="00CB584B" w:rsidP="001F123D">
      <w:pPr>
        <w:pStyle w:val="Abkrzungsverzeichnis"/>
        <w:ind w:left="0" w:firstLine="0"/>
        <w:sectPr w:rsidR="00CB584B" w:rsidRPr="00914102">
          <w:headerReference w:type="default" r:id="rId15"/>
          <w:footnotePr>
            <w:pos w:val="beneathText"/>
          </w:footnotePr>
          <w:pgSz w:w="11906" w:h="16838"/>
          <w:pgMar w:top="1134" w:right="1418" w:bottom="1134" w:left="2268" w:header="708" w:footer="708" w:gutter="0"/>
          <w:pgNumType w:fmt="upperRoman"/>
          <w:cols w:space="708"/>
        </w:sectPr>
      </w:pPr>
      <w:ins w:id="27" w:author="Thomas Juschten" w:date="2016-07-26T11:10:00Z">
        <w:r>
          <w:t xml:space="preserve">Klare Linie wäre, alle englischen ins Deutsche zu übersetzen, und die Deutschen nicht ins englische zu </w:t>
        </w:r>
      </w:ins>
      <w:ins w:id="28" w:author="Thomas Juschten" w:date="2016-07-26T11:11:00Z">
        <w:r>
          <w:t xml:space="preserve"> übersetzen</w:t>
        </w:r>
      </w:ins>
    </w:p>
    <w:p w14:paraId="5ECB6842" w14:textId="77777777" w:rsidR="00461FAA" w:rsidRDefault="00461FAA" w:rsidP="00461FAA">
      <w:pPr>
        <w:pStyle w:val="berschrift1"/>
      </w:pPr>
      <w:bookmarkStart w:id="29" w:name="_Ref445636100"/>
      <w:bookmarkStart w:id="30" w:name="_Toc457246778"/>
      <w:commentRangeStart w:id="31"/>
      <w:r>
        <w:lastRenderedPageBreak/>
        <w:t>Einleitung</w:t>
      </w:r>
      <w:bookmarkEnd w:id="29"/>
      <w:bookmarkEnd w:id="30"/>
      <w:commentRangeEnd w:id="31"/>
      <w:r w:rsidR="007E1E34">
        <w:rPr>
          <w:rStyle w:val="Kommentarzeichen"/>
          <w:b w:val="0"/>
          <w:kern w:val="0"/>
        </w:rPr>
        <w:commentReference w:id="31"/>
      </w:r>
    </w:p>
    <w:p w14:paraId="2B1932EB" w14:textId="1C6DE880"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w:t>
      </w:r>
      <w:r w:rsidR="00CB584B">
        <w:rPr>
          <w:rStyle w:val="Kommentarzeichen"/>
        </w:rPr>
        <w:commentReference w:id="32"/>
      </w:r>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w:t>
      </w:r>
      <w:ins w:id="33" w:author="Thomas Juschten" w:date="2016-07-26T11:16:00Z">
        <w:r w:rsidR="00CB584B">
          <w:t xml:space="preserve">fortlaufend </w:t>
        </w:r>
      </w:ins>
      <w:r w:rsidR="003D0516">
        <w:t xml:space="preserve">selbst verändern, um Wettbewerbsvorteile gegenüber der Konkurrenz zu erarbeiten und </w:t>
      </w:r>
      <w:commentRangeStart w:id="34"/>
      <w:r w:rsidR="003D0516">
        <w:t>d</w:t>
      </w:r>
      <w:ins w:id="35" w:author="Thomas Juschten" w:date="2016-07-26T11:16:00Z">
        <w:r w:rsidR="00CB584B">
          <w:t>adurch</w:t>
        </w:r>
      </w:ins>
      <w:del w:id="36" w:author="Thomas Juschten" w:date="2016-07-26T11:16:00Z">
        <w:r w:rsidR="003D0516" w:rsidDel="00CB584B">
          <w:delText>amit</w:delText>
        </w:r>
      </w:del>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commentRangeStart w:id="37"/>
      <w:r w:rsidR="0028244C">
        <w:t>Diese</w:t>
      </w:r>
      <w:r w:rsidR="003D0516">
        <w:t xml:space="preserve"> eigenen Veränderungen </w:t>
      </w:r>
      <w:commentRangeStart w:id="38"/>
      <w:r w:rsidR="003D0516">
        <w:t xml:space="preserve">erfolgen über Innovationen </w:t>
      </w:r>
      <w:commentRangeEnd w:id="34"/>
      <w:r w:rsidR="00CB584B">
        <w:rPr>
          <w:rStyle w:val="Kommentarzeichen"/>
        </w:rPr>
        <w:commentReference w:id="34"/>
      </w:r>
      <w:commentRangeEnd w:id="38"/>
      <w:r w:rsidR="00CB584B">
        <w:rPr>
          <w:rStyle w:val="Kommentarzeichen"/>
        </w:rPr>
        <w:commentReference w:id="38"/>
      </w:r>
      <w:r w:rsidR="003D0516">
        <w:t>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w:t>
      </w:r>
      <w:commentRangeEnd w:id="37"/>
      <w:r w:rsidR="00CB584B">
        <w:rPr>
          <w:rStyle w:val="Kommentarzeichen"/>
        </w:rPr>
        <w:commentReference w:id="37"/>
      </w:r>
      <w:r w:rsidR="00A301DD">
        <w:t xml:space="preserve">(vgl.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commentRangeStart w:id="39"/>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xml:space="preserve">. </w:t>
      </w:r>
      <w:commentRangeEnd w:id="39"/>
      <w:r w:rsidR="007E1E34">
        <w:rPr>
          <w:rStyle w:val="Kommentarzeichen"/>
        </w:rPr>
        <w:commentReference w:id="39"/>
      </w:r>
      <w:r w:rsidR="001F123D">
        <w:t>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commentRangeStart w:id="40"/>
      <w:r w:rsidR="001F123D">
        <w:t xml:space="preserve">zu einer </w:t>
      </w:r>
      <w:r w:rsidR="003052A2">
        <w:t>längeren</w:t>
      </w:r>
      <w:r w:rsidR="001F123D">
        <w:t xml:space="preserve"> „time to market“ </w:t>
      </w:r>
      <w:commentRangeEnd w:id="40"/>
      <w:r w:rsidR="007E1E34">
        <w:rPr>
          <w:rStyle w:val="Kommentarzeichen"/>
        </w:rPr>
        <w:commentReference w:id="40"/>
      </w:r>
      <w:r w:rsidR="001F123D">
        <w:t>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(„Operations“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w:t>
      </w:r>
      <w:commentRangeStart w:id="41"/>
      <w:r w:rsidR="00C5343A">
        <w:t xml:space="preserve">Änderung im IT-Betrieb, also einem Release, von Monaten zu Stunden verkürzt werden kann, wobei die Fehlerraten und die Ausfallkosten wesentlich niedriger ausfallen </w:t>
      </w:r>
      <w:commentRangeEnd w:id="41"/>
      <w:r w:rsidR="007E1E34">
        <w:rPr>
          <w:rStyle w:val="Kommentarzeichen"/>
        </w:rPr>
        <w:commentReference w:id="41"/>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commentRangeStart w:id="42"/>
      <w:r w:rsidR="00E74DE9">
        <w:t>Sollten</w:t>
      </w:r>
      <w:r w:rsidR="00E8229F">
        <w:t xml:space="preserve"> </w:t>
      </w:r>
      <w:r w:rsidR="00C5343A">
        <w:t>Tests</w:t>
      </w:r>
      <w:r w:rsidR="00E8229F">
        <w:t xml:space="preserve"> automatisiert </w:t>
      </w:r>
      <w:r w:rsidR="00E74DE9">
        <w:t>werden</w:t>
      </w:r>
      <w:r w:rsidR="00E8229F">
        <w:t>? Für welche Änderungen sind Fre</w:t>
      </w:r>
      <w:r w:rsidR="001F123D">
        <w:t xml:space="preserve">igabeprozesse notwendig und </w:t>
      </w:r>
      <w:r w:rsidR="00E8229F">
        <w:t xml:space="preserve">welche </w:t>
      </w:r>
      <w:r w:rsidR="001F123D">
        <w:t>können direkt umgesetzt werden</w:t>
      </w:r>
      <w:r w:rsidR="00E8229F">
        <w:t xml:space="preserve">? Kann jedes Release mittels </w:t>
      </w:r>
      <w:del w:id="43" w:author="Thomas Juschten" w:date="2016-07-26T11:29:00Z">
        <w:r w:rsidR="00E8229F" w:rsidDel="00DC462D">
          <w:delText>der selben</w:delText>
        </w:r>
      </w:del>
      <w:ins w:id="44" w:author="Thomas Juschten" w:date="2016-07-26T11:29:00Z">
        <w:r w:rsidR="00DC462D">
          <w:t>derselben</w:t>
        </w:r>
      </w:ins>
      <w:r w:rsidR="00E8229F">
        <w:t xml:space="preserve">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unterschiedliche Verfahrensweisen benötigt? </w:t>
      </w:r>
      <w:commentRangeEnd w:id="42"/>
      <w:r w:rsidR="00DC462D">
        <w:rPr>
          <w:rStyle w:val="Kommentarzeichen"/>
        </w:rPr>
        <w:commentReference w:id="42"/>
      </w:r>
      <w:commentRangeStart w:id="45"/>
      <w:r w:rsidR="001F123D">
        <w:t xml:space="preserve">Wenn ja, anhand welcher Kriterien </w:t>
      </w:r>
      <w:r w:rsidR="00C5343A">
        <w:t>lässt sich das ableiten</w:t>
      </w:r>
      <w:r w:rsidR="001F123D">
        <w:t>? Das Standardrahmenwerk für das IT-Service-Management</w:t>
      </w:r>
      <w:r w:rsidR="00E8229F">
        <w:t xml:space="preserve"> </w:t>
      </w:r>
      <w:r w:rsidR="001F123D">
        <w:t xml:space="preserve">die </w:t>
      </w:r>
      <w:r w:rsidR="001F123D">
        <w:lastRenderedPageBreak/>
        <w:t>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End w:id="45"/>
      <w:r w:rsidR="00DC462D">
        <w:rPr>
          <w:rStyle w:val="Kommentarzeichen"/>
        </w:rPr>
        <w:commentReference w:id="45"/>
      </w:r>
      <w:r w:rsidR="00E8229F">
        <w:t>Dadurch entsteht Unternehmen bei der</w:t>
      </w:r>
      <w:r w:rsidR="00B15476">
        <w:t xml:space="preserve"> Adap</w:t>
      </w:r>
      <w:r w:rsidR="002E561A">
        <w:t>t</w:t>
      </w:r>
      <w:r w:rsidR="005E770D">
        <w:t>ion von ITIL mittels Einführungsprojekten</w:t>
      </w:r>
      <w:r w:rsidR="00E8229F">
        <w:t xml:space="preserve"> ein erhöhter </w:t>
      </w:r>
      <w:commentRangeStart w:id="46"/>
      <w:r w:rsidR="00E8229F">
        <w:t>Aufwand</w:t>
      </w:r>
      <w:r w:rsidR="00B15476">
        <w:t xml:space="preserve"> </w:t>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commentRangeEnd w:id="46"/>
      <w:r w:rsidR="00DC462D">
        <w:rPr>
          <w:rStyle w:val="Kommentarzeichen"/>
        </w:rPr>
        <w:commentReference w:id="46"/>
      </w:r>
      <w:r w:rsidR="004F434C" w:rsidRPr="003718A9">
        <w:rPr>
          <w:lang w:val="en-US"/>
        </w:rPr>
        <w:t xml:space="preserve"> </w:t>
      </w:r>
      <w:r w:rsidR="001F123D">
        <w:t xml:space="preserve">Durch die Konzeption von Standardtypen für </w:t>
      </w:r>
      <w:r w:rsidR="00803CAA">
        <w:t>Release-Management</w:t>
      </w:r>
      <w:r w:rsidR="00E74DE9">
        <w:t>-</w:t>
      </w:r>
      <w:r w:rsidR="001F123D">
        <w:t>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w:t>
      </w:r>
      <w:del w:id="47" w:author="Thomas Juschten" w:date="2016-07-26T11:32:00Z">
        <w:r w:rsidR="001F123D" w:rsidDel="00DC462D">
          <w:delText>dienen</w:delText>
        </w:r>
      </w:del>
      <w:ins w:id="48" w:author="Thomas Juschten" w:date="2016-07-26T11:32:00Z">
        <w:r w:rsidR="00DC462D">
          <w:t>hilfreich sein</w:t>
        </w:r>
      </w:ins>
      <w:r w:rsidR="001F123D">
        <w:t>.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commentRangeStart w:id="49"/>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commentRangeEnd w:id="49"/>
      <w:r w:rsidR="00DC462D">
        <w:rPr>
          <w:rStyle w:val="Kommentarzeichen"/>
        </w:rPr>
        <w:commentReference w:id="49"/>
      </w:r>
    </w:p>
    <w:p w14:paraId="416C32A0" w14:textId="3DF56117" w:rsidR="00E8229F" w:rsidRDefault="00803CAA" w:rsidP="0070203B">
      <w:commentRangeStart w:id="50"/>
      <w:r>
        <w:t>Um dieses Ziel zu erreichen</w:t>
      </w:r>
      <w:ins w:id="51" w:author="Thomas Juschten" w:date="2016-07-26T11:36:00Z">
        <w:r w:rsidR="00DC462D">
          <w:t>,</w:t>
        </w:r>
      </w:ins>
      <w:r>
        <w:t xml:space="preserve">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t xml:space="preserve"> Im letzten Kapitel erfolgt</w:t>
      </w:r>
      <w:bookmarkStart w:id="52" w:name="_GoBack"/>
      <w:bookmarkEnd w:id="52"/>
      <w:r>
        <w:t xml:space="preserve"> eine Zusammenfassung der Ergebnisse, die Überprüfung der Er</w:t>
      </w:r>
      <w:r>
        <w:lastRenderedPageBreak/>
        <w:t>reichung der Zielstellung sowie die Beschreibung von möglichen Verbesserungs- und Forschungsansätzen.</w:t>
      </w:r>
      <w:commentRangeEnd w:id="50"/>
      <w:r w:rsidR="00DC462D">
        <w:rPr>
          <w:rStyle w:val="Kommentarzeichen"/>
        </w:rPr>
        <w:commentReference w:id="50"/>
      </w:r>
    </w:p>
    <w:p w14:paraId="44E8366C" w14:textId="77777777" w:rsidR="00461FAA" w:rsidRDefault="00461FAA" w:rsidP="00461FAA">
      <w:pPr>
        <w:pStyle w:val="berschrift1"/>
      </w:pPr>
      <w:bookmarkStart w:id="53" w:name="_Ref442963595"/>
      <w:bookmarkStart w:id="54" w:name="_Toc457246779"/>
      <w:r>
        <w:lastRenderedPageBreak/>
        <w:t>Grundlagen</w:t>
      </w:r>
      <w:bookmarkEnd w:id="53"/>
      <w:bookmarkEnd w:id="54"/>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55" w:name="_Ref445029358"/>
      <w:bookmarkStart w:id="56" w:name="_Toc457246780"/>
      <w:r>
        <w:t>Innovation</w:t>
      </w:r>
      <w:r w:rsidR="00461FAA">
        <w:t xml:space="preserve"> </w:t>
      </w:r>
      <w:r w:rsidR="00DB13B7">
        <w:t>zur</w:t>
      </w:r>
      <w:r>
        <w:t xml:space="preserve"> Existenz</w:t>
      </w:r>
      <w:r w:rsidR="00DB13B7">
        <w:t>sicherung</w:t>
      </w:r>
      <w:bookmarkEnd w:id="55"/>
      <w:bookmarkEnd w:id="56"/>
    </w:p>
    <w:p w14:paraId="2ADAEE79" w14:textId="3AC3A9C6"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7A5FA352" w:rsidR="007C464A" w:rsidRDefault="00122799" w:rsidP="00BC71A2">
      <w:r>
        <w:t xml:space="preserve">Die ersten beiden Fälle unterscheidet auch </w:t>
      </w:r>
      <w:r w:rsidRPr="00122799">
        <w:rPr>
          <w:i/>
        </w:rPr>
        <w:t>Aumayr</w:t>
      </w:r>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lastRenderedPageBreak/>
        <w:t>Klassische Mittel zur Erfolgssicherung, wie Prozessbeschleunigung,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32E29A0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w:t>
      </w:r>
      <w:r w:rsidR="00F65B61">
        <w:lastRenderedPageBreak/>
        <w:t xml:space="preserve">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57" w:name="_Ref445566438"/>
      <w:bookmarkStart w:id="58" w:name="_Ref444943110"/>
      <w:bookmarkStart w:id="59" w:name="_Toc457246769"/>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57"/>
      <w:r w:rsidRPr="00CD6296">
        <w:t>: Zusammenhang Time to Market</w:t>
      </w:r>
      <w:bookmarkEnd w:id="58"/>
      <w:bookmarkEnd w:id="59"/>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1074647C"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lastRenderedPageBreak/>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3A8EBE85" w:rsidR="00180BBA" w:rsidRDefault="00180BBA" w:rsidP="00516FB3">
      <w:r>
        <w:t>Die Steuerung des Innovation-Managements 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60" w:name="_Ref445650448"/>
      <w:bookmarkStart w:id="61" w:name="_Ref445650466"/>
      <w:bookmarkStart w:id="62" w:name="_Ref445650514"/>
      <w:bookmarkStart w:id="63" w:name="_Ref445650529"/>
      <w:bookmarkStart w:id="64" w:name="_Toc457246781"/>
      <w:r>
        <w:t>Innovationssteuerung</w:t>
      </w:r>
      <w:r w:rsidR="00180BBA">
        <w:t xml:space="preserve"> durch Produkt-</w:t>
      </w:r>
      <w:r w:rsidR="00DB13B7">
        <w:t>Management</w:t>
      </w:r>
      <w:bookmarkEnd w:id="60"/>
      <w:bookmarkEnd w:id="61"/>
      <w:bookmarkEnd w:id="62"/>
      <w:bookmarkEnd w:id="63"/>
      <w:bookmarkEnd w:id="64"/>
    </w:p>
    <w:p w14:paraId="65E9C2B7" w14:textId="20C9F818"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C498F67" w:rsidR="000C13E1" w:rsidRDefault="00E74DE9" w:rsidP="0021704F">
      <w:r>
        <w:t>Ein Produkt-</w:t>
      </w:r>
      <w:r w:rsidR="0021704F">
        <w:t xml:space="preserve">Manager agiert demnach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wodurch der Produkterfolg auch bei </w:t>
      </w:r>
      <w:r w:rsidR="00C02769">
        <w:lastRenderedPageBreak/>
        <w:t xml:space="preserve">unternehmensinterner Konkurrenz, gesteigert wird </w:t>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Von zentraler Bedeutung ist dafür eine durch ihn gesteuerte Produktplanung,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r w:rsidR="006E40DD">
        <w:rPr>
          <w:i/>
        </w:rPr>
        <w:t xml:space="preserve">Aumayr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65" w:name="_Ref445276009"/>
      <w:bookmarkStart w:id="66" w:name="_Toc457246782"/>
      <w:r>
        <w:t>Der Produktlebenszyklus</w:t>
      </w:r>
      <w:bookmarkEnd w:id="65"/>
      <w:bookmarkEnd w:id="66"/>
    </w:p>
    <w:p w14:paraId="187593B9" w14:textId="0C3545F5" w:rsidR="004704FC" w:rsidRDefault="00E52BF8" w:rsidP="00E8229F">
      <w:r>
        <w:t>Der Produktlebenszyklus beschreibt alle Phasen in der Entwicklung und Vermarktung eines Produkts von der Definition bis zur Absetzung</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charakteristische Verläufe von Produktlebenszyklen in Abhängigkeit </w:t>
      </w:r>
      <w:r w:rsidR="004704FC">
        <w:t>vom</w:t>
      </w:r>
      <w:r w:rsidR="0086345E">
        <w:t xml:space="preserve"> erwirtschafteten </w:t>
      </w:r>
      <w:r w:rsidR="0086345E">
        <w:lastRenderedPageBreak/>
        <w:t xml:space="preserve">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67" w:name="_Ref446672107"/>
      <w:bookmarkStart w:id="68" w:name="_Toc457246770"/>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67"/>
      <w:r w:rsidRPr="00CD6296">
        <w:t>: Charakteristische Produktlebenszyklen</w:t>
      </w:r>
      <w:bookmarkEnd w:id="68"/>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r>
        <w:rPr>
          <w:i/>
        </w:rPr>
        <w:t xml:space="preserve">Aumayr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lastRenderedPageBreak/>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08CCFD56"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r w:rsidRPr="00B60F36">
        <w:rPr>
          <w:i/>
        </w:rPr>
        <w:t>Aumayr</w:t>
      </w:r>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5E6822A"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r w:rsidR="00470E86" w:rsidRPr="005941BA">
        <w:rPr>
          <w:i/>
        </w:rPr>
        <w:t>Lennertz</w:t>
      </w:r>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r w:rsidR="00470E86" w:rsidRPr="005941BA">
        <w:rPr>
          <w:i/>
        </w:rPr>
        <w:t>Aumayr</w:t>
      </w:r>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 xml:space="preserve">vor der Einführungsphase ansetzt. Da der Begriff Entstehung eher einen passiven </w:t>
      </w:r>
      <w:r w:rsidR="004135A6">
        <w:lastRenderedPageBreak/>
        <w:t>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Modellen eine Sättigungsphase an, bei </w:t>
      </w:r>
      <w:r w:rsidR="005941BA" w:rsidRPr="005941BA">
        <w:rPr>
          <w:i/>
        </w:rPr>
        <w:t>Lennertz</w:t>
      </w:r>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r w:rsidR="00C47FFA" w:rsidRPr="00C47FFA">
        <w:rPr>
          <w:i/>
        </w:rPr>
        <w:t>Lennertz</w:t>
      </w:r>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69" w:name="_Ref445303931"/>
      <w:bookmarkStart w:id="70" w:name="_Toc457246761"/>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69"/>
      <w:r w:rsidRPr="00CD6296">
        <w:t xml:space="preserve">: Zuordnung der </w:t>
      </w:r>
      <w:r w:rsidR="0042751A">
        <w:t xml:space="preserve">verschiedenen </w:t>
      </w:r>
      <w:r w:rsidRPr="00CD6296">
        <w:t>Produktlebenszyklusphasen</w:t>
      </w:r>
      <w:bookmarkEnd w:id="70"/>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xml:space="preserve">). Die Steuerung der </w:t>
      </w:r>
      <w:r w:rsidR="001C444D">
        <w:lastRenderedPageBreak/>
        <w:t>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71" w:name="_Ref446517190"/>
      <w:bookmarkStart w:id="72" w:name="_Toc457246783"/>
      <w:r>
        <w:t xml:space="preserve">Produktveröffentlichung durch Standards im </w:t>
      </w:r>
      <w:r w:rsidR="00803CAA">
        <w:t>Release-Management</w:t>
      </w:r>
      <w:bookmarkEnd w:id="71"/>
      <w:bookmarkEnd w:id="72"/>
    </w:p>
    <w:p w14:paraId="5219C75E" w14:textId="3C8E86AA"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xml:space="preserve">.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73" w:name="_Ref445901269"/>
      <w:bookmarkStart w:id="74" w:name="_Ref445031218"/>
      <w:bookmarkStart w:id="75" w:name="_Toc457246771"/>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73"/>
      <w:r w:rsidRPr="00CD6296">
        <w:t>: Zusammenhang Produkt zu Release</w:t>
      </w:r>
      <w:bookmarkEnd w:id="74"/>
      <w:bookmarkEnd w:id="75"/>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35442B1" w:rsidR="002B69AD" w:rsidRDefault="00436A4E" w:rsidP="00E8229F">
      <w:r w:rsidRPr="00C95B01">
        <w:rPr>
          <w:i/>
        </w:rPr>
        <w:lastRenderedPageBreak/>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ist beim DevOps-Ansatz ein Team Gesamtverantwortlich für das Produkt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590149">
        <w:t>Aber auch diese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lastRenderedPageBreak/>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3E7B59AB"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Continual Service Improvement,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1B2BC6A0" w:rsidR="00D53062" w:rsidRDefault="00D53062" w:rsidP="00D53062">
      <w:r>
        <w:t>Innerhalb der ITIL Service Transition Prinzipien werden verschiedene Richtlinien genannt, um diese Ziel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Unternehmensführung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lastRenderedPageBreak/>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folgenden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76" w:name="_Ref445907730"/>
      <w:bookmarkStart w:id="77" w:name="_Toc457246772"/>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76"/>
      <w:r w:rsidRPr="00CD6296">
        <w:t>: Überblick ITIL</w:t>
      </w:r>
      <w:bookmarkEnd w:id="77"/>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531AA4A" w:rsidR="00A61508" w:rsidRPr="00A61508" w:rsidRDefault="00A61508" w:rsidP="00A61508">
      <w:r>
        <w:t>Neben ITIL werden auch im IT-Referenzmodell COBIT (Controlled Objectivies for Information and Related Technology), als Teil der Management-Domä</w:t>
      </w:r>
      <w:r w:rsidR="00D1021A">
        <w:t>n</w:t>
      </w:r>
      <w:r>
        <w:t>e „Build, cquire and Implement“, Prozesse für die Durchführung von Änderungen beschrieben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78" w:name="_Ref450729038"/>
      <w:bookmarkStart w:id="79" w:name="_Ref456957078"/>
      <w:bookmarkStart w:id="80" w:name="_Toc457246784"/>
      <w:r>
        <w:lastRenderedPageBreak/>
        <w:t>Risiken im</w:t>
      </w:r>
      <w:r w:rsidR="00E67FF7">
        <w:t xml:space="preserve"> Produktlebenszyklus</w:t>
      </w:r>
      <w:bookmarkEnd w:id="78"/>
      <w:r w:rsidR="00F5007E">
        <w:t xml:space="preserve"> als Basis</w:t>
      </w:r>
      <w:r>
        <w:t xml:space="preserve"> der Standardtypen</w:t>
      </w:r>
      <w:bookmarkEnd w:id="79"/>
      <w:bookmarkEnd w:id="80"/>
    </w:p>
    <w:p w14:paraId="140626A5" w14:textId="75D1414D"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konkrete Risiken zu ermitteln. Charakteristisch für die einzelnen Phasen sind unterschiedliche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81" w:name="_Ref455737864"/>
      <w:bookmarkStart w:id="82" w:name="_Ref455738083"/>
      <w:bookmarkStart w:id="83" w:name="_Ref455738212"/>
      <w:bookmarkStart w:id="84" w:name="_Toc457246785"/>
      <w:r>
        <w:t>Entwicklung</w:t>
      </w:r>
      <w:bookmarkEnd w:id="81"/>
      <w:bookmarkEnd w:id="82"/>
      <w:bookmarkEnd w:id="83"/>
      <w:bookmarkEnd w:id="84"/>
    </w:p>
    <w:p w14:paraId="225FDF34" w14:textId="38F9A57F"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r w:rsidR="00AF1721">
        <w:rPr>
          <w:i/>
        </w:rPr>
        <w:lastRenderedPageBreak/>
        <w:t>Aum</w:t>
      </w:r>
      <w:r w:rsidR="00D3072A" w:rsidRPr="00D3072A">
        <w:rPr>
          <w:i/>
        </w:rPr>
        <w:t>a</w:t>
      </w:r>
      <w:r w:rsidR="00AF1721">
        <w:rPr>
          <w:i/>
        </w:rPr>
        <w:t>y</w:t>
      </w:r>
      <w:r w:rsidR="00D3072A" w:rsidRPr="00D3072A">
        <w:rPr>
          <w:i/>
        </w:rPr>
        <w:t>r</w:t>
      </w:r>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„big b</w:t>
      </w:r>
      <w:r w:rsidR="00E5365C">
        <w:t>ang</w:t>
      </w:r>
      <w:r w:rsidR="006B20C6">
        <w:t>“</w:t>
      </w:r>
      <w:r w:rsidR="00E5365C">
        <w:t xml:space="preserve">-Release,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71271A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85" w:name="_Ref455737867"/>
      <w:bookmarkStart w:id="86" w:name="_Ref455738391"/>
      <w:bookmarkStart w:id="87" w:name="_Toc457246786"/>
      <w:r>
        <w:t>Einführung</w:t>
      </w:r>
      <w:bookmarkEnd w:id="85"/>
      <w:bookmarkEnd w:id="86"/>
      <w:bookmarkEnd w:id="87"/>
    </w:p>
    <w:p w14:paraId="513C6AF3" w14:textId="60916B7E"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w:t>
          </w:r>
          <w:r w:rsidR="006A548A">
            <w:rPr>
              <w:noProof/>
            </w:rPr>
            <w:lastRenderedPageBreak/>
            <w:t>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88" w:name="_Ref455738543"/>
      <w:bookmarkStart w:id="89" w:name="_Ref455738792"/>
      <w:bookmarkStart w:id="90" w:name="_Toc457246787"/>
      <w:r>
        <w:t>Wachstum</w:t>
      </w:r>
      <w:bookmarkEnd w:id="88"/>
      <w:bookmarkEnd w:id="89"/>
      <w:bookmarkEnd w:id="90"/>
    </w:p>
    <w:p w14:paraId="617E76E6" w14:textId="0153ED68"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xml:space="preserve">. Durch die höheren Absatzzahlen lassen sich beim Einkauf und der Produktion </w:t>
      </w:r>
      <w:r w:rsidR="0081285F">
        <w:lastRenderedPageBreak/>
        <w:t>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91" w:name="_Ref455738794"/>
      <w:bookmarkStart w:id="92" w:name="_Toc457246788"/>
      <w:r>
        <w:t>Reife</w:t>
      </w:r>
      <w:bookmarkEnd w:id="91"/>
      <w:bookmarkEnd w:id="92"/>
    </w:p>
    <w:p w14:paraId="565008ED" w14:textId="7C99D2E1"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93" w:name="_Ref455738545"/>
      <w:bookmarkStart w:id="94" w:name="_Ref455738900"/>
      <w:bookmarkStart w:id="95" w:name="_Toc457246789"/>
      <w:r>
        <w:lastRenderedPageBreak/>
        <w:t>Entsorgung</w:t>
      </w:r>
      <w:bookmarkEnd w:id="93"/>
      <w:bookmarkEnd w:id="94"/>
      <w:bookmarkEnd w:id="95"/>
    </w:p>
    <w:p w14:paraId="0EF13657" w14:textId="6823B1FD"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xml:space="preserve">, daher sollte das Nachfolgeprodukt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69BB7CB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96" w:name="_Ref451345102"/>
      <w:bookmarkStart w:id="97" w:name="_Toc457246790"/>
      <w:r>
        <w:t>Zusammenf</w:t>
      </w:r>
      <w:r w:rsidR="0007273A">
        <w:t xml:space="preserve">assung der Risiken </w:t>
      </w:r>
      <w:r w:rsidR="0074599A">
        <w:t>in den</w:t>
      </w:r>
      <w:r>
        <w:t xml:space="preserve"> Phasen</w:t>
      </w:r>
      <w:bookmarkEnd w:id="96"/>
      <w:bookmarkEnd w:id="97"/>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98" w:name="_Ref450759520"/>
      <w:bookmarkStart w:id="99" w:name="_Toc457246762"/>
      <w:r>
        <w:t xml:space="preserve">Tabelle </w:t>
      </w:r>
      <w:fldSimple w:instr=" STYLEREF 1 \s ">
        <w:r w:rsidR="00EA4433">
          <w:rPr>
            <w:noProof/>
          </w:rPr>
          <w:t>3</w:t>
        </w:r>
      </w:fldSimple>
      <w:r w:rsidR="00EA4433">
        <w:t>.</w:t>
      </w:r>
      <w:fldSimple w:instr=" SEQ Tabelle \* ARABIC \s 1 ">
        <w:r w:rsidR="00EA4433">
          <w:rPr>
            <w:noProof/>
          </w:rPr>
          <w:t>1</w:t>
        </w:r>
      </w:fldSimple>
      <w:bookmarkEnd w:id="98"/>
      <w:r>
        <w:t>: Zuordnung Risikotypen zu Produktlebenszyklusphasen</w:t>
      </w:r>
      <w:bookmarkEnd w:id="99"/>
    </w:p>
    <w:p w14:paraId="04837DF2" w14:textId="43835C0B" w:rsidR="00E61E9A" w:rsidRDefault="00E61E9A" w:rsidP="00E61E9A">
      <w:pPr>
        <w:jc w:val="center"/>
      </w:pPr>
      <w:r>
        <w:t>Quelle: eigene Tabelle</w:t>
      </w:r>
    </w:p>
    <w:p w14:paraId="55E10D52" w14:textId="508DF9DE" w:rsidR="00ED2CC2"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100" w:name="_Ref450760245"/>
      <w:bookmarkStart w:id="101" w:name="_Ref455661998"/>
      <w:bookmarkStart w:id="102" w:name="_Toc457246763"/>
      <w:r>
        <w:t xml:space="preserve">Tabelle </w:t>
      </w:r>
      <w:fldSimple w:instr=" STYLEREF 1 \s ">
        <w:r w:rsidR="00EA4433">
          <w:rPr>
            <w:noProof/>
          </w:rPr>
          <w:t>3</w:t>
        </w:r>
      </w:fldSimple>
      <w:r w:rsidR="00EA4433">
        <w:t>.</w:t>
      </w:r>
      <w:fldSimple w:instr=" SEQ Tabelle \* ARABIC \s 1 ">
        <w:r w:rsidR="00EA4433">
          <w:rPr>
            <w:noProof/>
          </w:rPr>
          <w:t>2</w:t>
        </w:r>
      </w:fldSimple>
      <w:bookmarkEnd w:id="100"/>
      <w:r>
        <w:t xml:space="preserve">: </w:t>
      </w:r>
      <w:r w:rsidR="002C090B">
        <w:t xml:space="preserve">Reduzierte </w:t>
      </w:r>
      <w:r>
        <w:t xml:space="preserve">Zuordnung </w:t>
      </w:r>
      <w:r w:rsidR="002C090B">
        <w:t xml:space="preserve">Risikotypen zu </w:t>
      </w:r>
      <w:r>
        <w:t>Produktlebenszyklusphasen</w:t>
      </w:r>
      <w:bookmarkEnd w:id="101"/>
      <w:bookmarkEnd w:id="102"/>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Zusammenfassung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109A53C0"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7D06CF94" w:rsidR="00723DE4" w:rsidRPr="00A5132D" w:rsidRDefault="00633F9A" w:rsidP="00606248">
      <w:pPr>
        <w:jc w:val="left"/>
      </w:pPr>
      <w:r>
        <w:lastRenderedPageBreak/>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103" w:name="_Ref456957100"/>
      <w:bookmarkStart w:id="104" w:name="_Toc457246791"/>
      <w:r>
        <w:lastRenderedPageBreak/>
        <w:t>Faktoren</w:t>
      </w:r>
      <w:r w:rsidR="00461FAA">
        <w:t xml:space="preserve"> des </w:t>
      </w:r>
      <w:r w:rsidR="00803CAA">
        <w:t>Release-Management</w:t>
      </w:r>
      <w:r w:rsidR="00461FAA">
        <w:t>s zum Umgang mit Risiken</w:t>
      </w:r>
      <w:bookmarkEnd w:id="103"/>
      <w:bookmarkEnd w:id="104"/>
    </w:p>
    <w:p w14:paraId="67B3684E" w14:textId="0ABC52F3"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Governance-Aspekte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105"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106" w:name="_Ref446517322"/>
      <w:bookmarkStart w:id="107" w:name="_Toc457246792"/>
      <w:bookmarkEnd w:id="105"/>
      <w:r>
        <w:t>T</w:t>
      </w:r>
      <w:r w:rsidR="00425DD7">
        <w:t>r</w:t>
      </w:r>
      <w:r>
        <w:t>ansition Planning and Support</w:t>
      </w:r>
      <w:bookmarkEnd w:id="106"/>
      <w:bookmarkEnd w:id="107"/>
      <w:r>
        <w:rPr>
          <w:rStyle w:val="Kommentarzeichen"/>
          <w:b w:val="0"/>
          <w:kern w:val="0"/>
        </w:rPr>
        <w:t xml:space="preserve"> </w:t>
      </w:r>
    </w:p>
    <w:p w14:paraId="717C6F43" w14:textId="2E7BEB81"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0D84E68A"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Typischerweise </w:t>
      </w:r>
      <w:r w:rsidR="00EA2F6B">
        <w:lastRenderedPageBreak/>
        <w:t>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 xml:space="preserve">eine sinkende Motivation und Leistung der Mitarbeiter, aufgrund der eintönigen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 um die Kosten gering zu halten und das Qualitätsniveau beizubehalten</w:t>
      </w:r>
      <w:r w:rsidR="007610A0">
        <w:t>.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108" w:name="_Ref450406185"/>
      <w:bookmarkStart w:id="109" w:name="_Ref450406361"/>
      <w:bookmarkStart w:id="110" w:name="_Ref450406746"/>
      <w:bookmarkStart w:id="111" w:name="_Ref450484385"/>
      <w:bookmarkStart w:id="112" w:name="_Ref450484394"/>
      <w:r>
        <w:br w:type="page"/>
      </w:r>
    </w:p>
    <w:p w14:paraId="55BF5BD1" w14:textId="6DC52FBF" w:rsidR="00B47F0C" w:rsidRDefault="005E2E45" w:rsidP="00E67FF7">
      <w:pPr>
        <w:pStyle w:val="berschrift2"/>
      </w:pPr>
      <w:bookmarkStart w:id="113" w:name="_Toc457246793"/>
      <w:r w:rsidRPr="005E2E45">
        <w:lastRenderedPageBreak/>
        <w:t>Change Management</w:t>
      </w:r>
      <w:bookmarkEnd w:id="108"/>
      <w:bookmarkEnd w:id="109"/>
      <w:bookmarkEnd w:id="110"/>
      <w:bookmarkEnd w:id="111"/>
      <w:bookmarkEnd w:id="112"/>
      <w:bookmarkEnd w:id="113"/>
    </w:p>
    <w:p w14:paraId="1F0E1533" w14:textId="25A37BFF"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Veränderungen,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30B902BA"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 xml:space="preserve">nderung sinnvoll ist, </w:t>
      </w:r>
      <w:r w:rsidR="007233B5">
        <w:lastRenderedPageBreak/>
        <w:t>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255C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Changes</w:t>
      </w:r>
      <w:r w:rsidR="00312900">
        <w:t xml:space="preserve"> sind Ä</w:t>
      </w:r>
      <w:r w:rsidR="007218A4">
        <w:t>nderungen</w:t>
      </w:r>
      <w:r w:rsidR="005240C6">
        <w:t>,</w:t>
      </w:r>
      <w:r w:rsidR="007218A4">
        <w:t xml:space="preserve"> die so schnell wie möglich durchgeführt werden müssen, um einen schweren Fehler zu beheben oder um ein Si</w:t>
      </w:r>
      <w:r w:rsidR="007218A4">
        <w:lastRenderedPageBreak/>
        <w:t>cherheitsupdate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anderen Ä</w:t>
      </w:r>
      <w:r w:rsidR="007218A4">
        <w:t>nderungen werden als Normal Changes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Standard Change</w:t>
      </w:r>
      <w:r w:rsidR="006B20C6">
        <w:t>s</w:t>
      </w:r>
      <w:r w:rsidR="008E73D9">
        <w:t xml:space="preserve">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6B20C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114" w:name="_Toc457246794"/>
      <w:r>
        <w:lastRenderedPageBreak/>
        <w:t>Service Asset And Configuration</w:t>
      </w:r>
      <w:r w:rsidR="008E73D9">
        <w:t xml:space="preserve"> Management</w:t>
      </w:r>
      <w:bookmarkEnd w:id="114"/>
    </w:p>
    <w:p w14:paraId="5650935D" w14:textId="0573D8E4"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einerseits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Dazu wird ein Configuration Management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6B20C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115" w:name="_Ref449366923"/>
      <w:bookmarkStart w:id="116" w:name="_Toc457246795"/>
      <w:r>
        <w:t>Release And Deployment Management</w:t>
      </w:r>
      <w:bookmarkEnd w:id="115"/>
      <w:bookmarkEnd w:id="116"/>
    </w:p>
    <w:p w14:paraId="702D5913" w14:textId="44811F6F" w:rsidR="00534679" w:rsidRDefault="00554883" w:rsidP="00534679">
      <w:r>
        <w:t>Das Release And Deploy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 in der Produktivumgebung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dation And Testing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069FE130"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r w:rsidR="00373A79">
        <w:lastRenderedPageBreak/>
        <w:t>ist. Die Abhängigkeit zwischen Release-Einheiten kann z. B. durch (temporäre)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„b</w:t>
      </w:r>
      <w:r w:rsidR="000E7FCA">
        <w:t xml:space="preserve">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„b</w:t>
      </w:r>
      <w:r w:rsidR="000E7FCA">
        <w:t>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Release nur einen definierten kleinen Nutzerkreis verteilt, um den Echteinsatz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5D9775FC" w:rsidR="003362A0" w:rsidRDefault="003362A0" w:rsidP="003362A0">
      <w:r>
        <w:lastRenderedPageBreak/>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Die Remediation dient dazu einen Service wieder in einen definierten Zustand zu überführen, nachdem ein Release fehlgeschlagen ist, weil z. B. ein Fehler aufgetreten ist</w:t>
      </w:r>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117" w:name="_Ref455746723"/>
      <w:bookmarkStart w:id="118" w:name="_Ref455746986"/>
      <w:bookmarkStart w:id="119" w:name="_Ref455747201"/>
      <w:bookmarkStart w:id="120" w:name="_Ref455747312"/>
      <w:bookmarkStart w:id="121" w:name="_Ref455759447"/>
      <w:bookmarkStart w:id="122" w:name="_Ref455759699"/>
      <w:bookmarkStart w:id="123" w:name="_Toc457246796"/>
      <w:r>
        <w:t>Service Validation And Testing</w:t>
      </w:r>
      <w:bookmarkEnd w:id="117"/>
      <w:bookmarkEnd w:id="118"/>
      <w:bookmarkEnd w:id="119"/>
      <w:bookmarkEnd w:id="120"/>
      <w:bookmarkEnd w:id="121"/>
      <w:bookmarkEnd w:id="122"/>
      <w:bookmarkEnd w:id="123"/>
    </w:p>
    <w:p w14:paraId="5B48D034" w14:textId="1BF9B895" w:rsidR="0053310C" w:rsidRDefault="0053310C" w:rsidP="0053310C">
      <w:r>
        <w:t xml:space="preserve">Der Grundgedanke des </w:t>
      </w:r>
      <w:r w:rsidR="00C47070">
        <w:t xml:space="preserve">Prozesses der </w:t>
      </w:r>
      <w:r>
        <w:t>Service Validation And Testing ist die Qualitätssicherung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 xml:space="preserve">Die Durchführung von Tests ist ebenfalls in der </w:t>
      </w:r>
      <w:r w:rsidR="000E16A4">
        <w:lastRenderedPageBreak/>
        <w:t>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Richtlinien vorgeschlagen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0E463396"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w:t>
      </w:r>
      <w:r w:rsidR="00C47070">
        <w:t>ollziehen können muss und sich</w:t>
      </w:r>
      <w:r w:rsidR="00FA1CB6">
        <w:t xml:space="preserve">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unab</w:t>
      </w:r>
      <w:r w:rsidR="00FA1CB6">
        <w:lastRenderedPageBreak/>
        <w:t xml:space="preserve">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änderungen bedingt und alle durchgeführ</w:t>
      </w:r>
      <w:r w:rsidR="0069750D">
        <w:lastRenderedPageBreak/>
        <w:t xml:space="preserve">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124" w:name="_Ref450314400"/>
      <w:bookmarkStart w:id="125" w:name="_Toc457246773"/>
      <w:r>
        <w:t xml:space="preserve">Abbildung </w:t>
      </w:r>
      <w:fldSimple w:instr=" STYLEREF 1 \s ">
        <w:r>
          <w:rPr>
            <w:noProof/>
          </w:rPr>
          <w:t>4</w:t>
        </w:r>
      </w:fldSimple>
      <w:r>
        <w:t>.</w:t>
      </w:r>
      <w:fldSimple w:instr=" SEQ Abbildung \* ARABIC \s 1 ">
        <w:r>
          <w:rPr>
            <w:noProof/>
          </w:rPr>
          <w:t>1</w:t>
        </w:r>
      </w:fldSimple>
      <w:bookmarkEnd w:id="124"/>
      <w:r>
        <w:t>: Fehlerbehebungskosten</w:t>
      </w:r>
      <w:bookmarkEnd w:id="125"/>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513FB23A"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xml:space="preserve">.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xml:space="preserve">. Aber auch bei funktionalen Tests, welche nur die fachliche Korrektheit einer Transaktion prüfen, können Messwerte wie diese hilfreich sein, um zum Beispiel eine Fehlerbehebung mit </w:t>
      </w:r>
      <w:r w:rsidR="008D56E1">
        <w:lastRenderedPageBreak/>
        <w:t>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1C83DE7A" w14:textId="7466B12D"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r w:rsidRPr="00C87791">
        <w:t>aufgrund deren Bezug zu den Risikotypen</w:t>
      </w:r>
      <w:r>
        <w:t>.</w:t>
      </w:r>
    </w:p>
    <w:p w14:paraId="3B73BF97" w14:textId="487DB122" w:rsidR="00976B83" w:rsidRDefault="00853517" w:rsidP="00976B83">
      <w:pPr>
        <w:pStyle w:val="berschrift2"/>
      </w:pPr>
      <w:bookmarkStart w:id="126" w:name="_Toc457246797"/>
      <w:r>
        <w:t>Change Eva</w:t>
      </w:r>
      <w:r w:rsidR="00BE5B1B">
        <w:t>lu</w:t>
      </w:r>
      <w:r>
        <w:t>a</w:t>
      </w:r>
      <w:r w:rsidR="00BE5B1B">
        <w:t>tion</w:t>
      </w:r>
      <w:bookmarkEnd w:id="126"/>
    </w:p>
    <w:p w14:paraId="06D889C9" w14:textId="7120B86D"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lastRenderedPageBreak/>
        <w:t>Bei Abweichungen von den Planeffekten muss der Kunde bzgl. des weiteren Vorgehens befragt werden.</w:t>
      </w:r>
    </w:p>
    <w:p w14:paraId="253EA8C3" w14:textId="1F6F8379"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127" w:name="_Ref453164897"/>
      <w:bookmarkStart w:id="128" w:name="_Toc457246798"/>
      <w:r>
        <w:t>Knowledge Management</w:t>
      </w:r>
      <w:bookmarkEnd w:id="127"/>
      <w:bookmarkEnd w:id="128"/>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lastRenderedPageBreak/>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Unternehmen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29" w:name="_Ref455674400"/>
      <w:bookmarkStart w:id="130" w:name="_Ref455674497"/>
      <w:bookmarkStart w:id="131" w:name="_Toc457246799"/>
      <w:r>
        <w:lastRenderedPageBreak/>
        <w:t xml:space="preserve">Zusammenfassung der </w:t>
      </w:r>
      <w:r w:rsidR="0042751A">
        <w:t xml:space="preserve">Faktoren des </w:t>
      </w:r>
      <w:r>
        <w:t>Release-Management</w:t>
      </w:r>
      <w:r w:rsidR="0042751A">
        <w:t>s</w:t>
      </w:r>
      <w:bookmarkEnd w:id="129"/>
      <w:bookmarkEnd w:id="130"/>
      <w:bookmarkEnd w:id="131"/>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CB584B"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3718A9" w:rsidRDefault="00845B0C" w:rsidP="00EE189C">
            <w:pPr>
              <w:rPr>
                <w:lang w:val="en-US"/>
              </w:rPr>
            </w:pPr>
            <w:r w:rsidRPr="003718A9">
              <w:rPr>
                <w:lang w:val="en-US"/>
              </w:rP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32" w:name="_Ref451345409"/>
      <w:bookmarkStart w:id="133" w:name="_Toc457246764"/>
      <w:r>
        <w:t xml:space="preserve">Tabelle </w:t>
      </w:r>
      <w:fldSimple w:instr=" STYLEREF 1 \s ">
        <w:r w:rsidR="00EA4433">
          <w:rPr>
            <w:noProof/>
          </w:rPr>
          <w:t>4</w:t>
        </w:r>
      </w:fldSimple>
      <w:r w:rsidR="00EA4433">
        <w:t>.</w:t>
      </w:r>
      <w:fldSimple w:instr=" SEQ Tabelle \* ARABIC \s 1 ">
        <w:r w:rsidR="00EA4433">
          <w:rPr>
            <w:noProof/>
          </w:rPr>
          <w:t>1</w:t>
        </w:r>
      </w:fldSimple>
      <w:bookmarkEnd w:id="132"/>
      <w:r>
        <w:t xml:space="preserve">: </w:t>
      </w:r>
      <w:r w:rsidR="00C12B92">
        <w:t xml:space="preserve">Übersicht </w:t>
      </w:r>
      <w:r>
        <w:t xml:space="preserve">Prozessfaktoren </w:t>
      </w:r>
      <w:r w:rsidR="00C12B92">
        <w:t>und Ausprägungen</w:t>
      </w:r>
      <w:bookmarkEnd w:id="133"/>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134" w:name="_Ref442963953"/>
      <w:bookmarkStart w:id="135" w:name="_Ref456957115"/>
      <w:bookmarkStart w:id="136" w:name="_Toc457246800"/>
      <w:r>
        <w:lastRenderedPageBreak/>
        <w:t>Ableitung</w:t>
      </w:r>
      <w:r w:rsidR="00BC71A2">
        <w:t xml:space="preserve"> der Standardtypen </w:t>
      </w:r>
      <w:r w:rsidR="008A5B48">
        <w:t>aus den Faktoren</w:t>
      </w:r>
      <w:bookmarkEnd w:id="134"/>
      <w:r w:rsidR="008A5B48">
        <w:t xml:space="preserve"> und Risiken</w:t>
      </w:r>
      <w:bookmarkEnd w:id="135"/>
      <w:bookmarkEnd w:id="136"/>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37" w:name="_Ref455756263"/>
      <w:bookmarkStart w:id="138" w:name="_Toc457246801"/>
      <w:r>
        <w:t>Zeit</w:t>
      </w:r>
      <w:bookmarkEnd w:id="137"/>
      <w:bookmarkEnd w:id="138"/>
    </w:p>
    <w:p w14:paraId="3573A2D9" w14:textId="0005975D"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Vorkehrungen in der Architektur des Systems und Arbeitsweisen in der Software-</w:t>
      </w:r>
      <w:r w:rsidR="006865FF">
        <w:lastRenderedPageBreak/>
        <w:t xml:space="preserv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gleichen Tests durchgeführt, damit trotz der Geschwindigkeit die Qualität sichergestellt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39" w:name="_Toc457246802"/>
      <w:r>
        <w:t>Kosten</w:t>
      </w:r>
      <w:bookmarkEnd w:id="139"/>
    </w:p>
    <w:p w14:paraId="094E0103" w14:textId="41A37872"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w:t>
          </w:r>
          <w:r w:rsidR="00645454">
            <w:rPr>
              <w:noProof/>
            </w:rPr>
            <w:lastRenderedPageBreak/>
            <w:t>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Aufgrund der fehlenden zeitlichen Risikos sind die Durchlaufzeiten eines Normal-Changes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40" w:name="_Ref456957747"/>
      <w:bookmarkStart w:id="141" w:name="_Toc457246803"/>
      <w:r>
        <w:lastRenderedPageBreak/>
        <w:t>Zusammenfassung der Standardtypen</w:t>
      </w:r>
      <w:bookmarkEnd w:id="140"/>
      <w:bookmarkEnd w:id="141"/>
    </w:p>
    <w:p w14:paraId="21EA910E" w14:textId="181F2564" w:rsidR="00ED2CC2"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42" w:name="_Ref455666335"/>
      <w:bookmarkStart w:id="143" w:name="_Toc457246765"/>
      <w:r>
        <w:t xml:space="preserve">Tabelle </w:t>
      </w:r>
      <w:fldSimple w:instr=" STYLEREF 1 \s ">
        <w:r>
          <w:rPr>
            <w:noProof/>
          </w:rPr>
          <w:t>5</w:t>
        </w:r>
      </w:fldSimple>
      <w:r>
        <w:t>.</w:t>
      </w:r>
      <w:fldSimple w:instr=" SEQ Tabelle \* ARABIC \s 1 ">
        <w:r>
          <w:rPr>
            <w:noProof/>
          </w:rPr>
          <w:t>1</w:t>
        </w:r>
      </w:fldSimple>
      <w:bookmarkEnd w:id="142"/>
      <w:r>
        <w:t>: Zusammenfassung der Ausprägungen der Standardtypen</w:t>
      </w:r>
      <w:bookmarkEnd w:id="143"/>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44" w:name="_Ref442964028"/>
      <w:bookmarkStart w:id="145" w:name="_Toc457246804"/>
      <w:r>
        <w:lastRenderedPageBreak/>
        <w:t>Kritische Würdigung der Standardtypen</w:t>
      </w:r>
      <w:bookmarkEnd w:id="144"/>
      <w:bookmarkEnd w:id="145"/>
    </w:p>
    <w:p w14:paraId="130F1A8D" w14:textId="495A8C9B"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xml:space="preserve">. Aufgrund der Art der Zielstellung ist eine konkrete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ist das Ergebnis zu erwarten gewesen.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graduelle Abstufung der Betroffenheit von einem Risikotyp, hätte vermutlich zu weiteren Standardtypen geführt, wäre aber konträr zum Ziel der Vereinfachung und Standardisierung gewesen. Zu beachten ist beim Einsatz der Standardtypen die fehlende Betrachtung des konkreten Kosten-Nutzen-Verhältnisses, da dies nur individuell bestimmt werden kann. Unerfüllt bleiben weiterhin konkrete 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Dies liegt vor allem daran, das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Zur Erweiterung der Standardtypen bietet sich daher die Betrachtung von weiteren Dimensionen an. Diese könnten zum Beispiel die Marktstellung (z. B. Monopol oder Monopson), die Organisationsform (z. B. zentralisiert oder dezentralisiert), die Branche (z. B. Logistik, Medizin oder Rahmfahrt) oder der Kundentyp (z. B. Business-to-Business oder Business-to-Customer) sein. Trotzdem sind die vorliegenden Standardtypen aufgrund ihrer Einfachheit als Leitfaden bei der Implementierung von Release-</w:t>
      </w:r>
      <w:r>
        <w:lastRenderedPageBreak/>
        <w:t>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beschrieben.</w:t>
      </w:r>
    </w:p>
    <w:p w14:paraId="2ACCCB1E" w14:textId="4CD119E1" w:rsidR="00F144F5" w:rsidRDefault="00461FAA" w:rsidP="00461FAA">
      <w:pPr>
        <w:pStyle w:val="berschrift1"/>
      </w:pPr>
      <w:bookmarkStart w:id="146" w:name="_Ref442964164"/>
      <w:bookmarkStart w:id="147" w:name="_Toc457246805"/>
      <w:r>
        <w:lastRenderedPageBreak/>
        <w:t>Evaluation der Zielerreichung und Ausblick</w:t>
      </w:r>
      <w:bookmarkEnd w:id="146"/>
      <w:bookmarkEnd w:id="147"/>
    </w:p>
    <w:p w14:paraId="12521CF0" w14:textId="66700F5B" w:rsidR="00D83897" w:rsidRPr="00D83897" w:rsidRDefault="00D83897" w:rsidP="00D83897">
      <w:r>
        <w:t>Die steigende Bedeutung der IT, der hohe Marktdruck nach Innovationen und die generischen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Untersuchung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xml:space="preserve">. Diese Standardtypen können Unternehmen bei der Implementierung des Release-Managements helfen, da sie schneller zu erfassen und bezogen auf die Fragestellung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F86312">
        <w:t>en-Nutzen-Verhältnisses, welche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148" w:name="_Toc410799361"/>
      <w:bookmarkStart w:id="149" w:name="_Toc410799446"/>
      <w:bookmarkStart w:id="150" w:name="_Toc410799366"/>
      <w:bookmarkStart w:id="151" w:name="_Toc410799451"/>
      <w:bookmarkStart w:id="152" w:name="_Toc415465661"/>
      <w:bookmarkStart w:id="153" w:name="_Ref418325438"/>
      <w:bookmarkStart w:id="154" w:name="_Ref414785387"/>
      <w:bookmarkStart w:id="155" w:name="_Toc415465643"/>
    </w:p>
    <w:bookmarkEnd w:id="155" w:displacedByCustomXml="next"/>
    <w:bookmarkEnd w:id="154" w:displacedByCustomXml="next"/>
    <w:bookmarkEnd w:id="153" w:displacedByCustomXml="next"/>
    <w:bookmarkEnd w:id="152" w:displacedByCustomXml="next"/>
    <w:bookmarkEnd w:id="151" w:displacedByCustomXml="next"/>
    <w:bookmarkEnd w:id="150" w:displacedByCustomXml="next"/>
    <w:bookmarkEnd w:id="149" w:displacedByCustomXml="next"/>
    <w:bookmarkEnd w:id="148" w:displacedByCustomXml="next"/>
    <w:bookmarkStart w:id="156" w:name="_Toc45724680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56"/>
        </w:p>
        <w:sdt>
          <w:sdtPr>
            <w:id w:val="111145805"/>
            <w:bibliography/>
          </w:sdtPr>
          <w:sdtContent>
            <w:p w14:paraId="5502C5D9" w14:textId="77777777" w:rsidR="007B74EB" w:rsidRDefault="00461FAA" w:rsidP="007B74EB">
              <w:pPr>
                <w:pStyle w:val="Literaturverzeichnis"/>
                <w:ind w:left="720" w:hanging="720"/>
                <w:rPr>
                  <w:noProof/>
                </w:rPr>
              </w:pPr>
              <w:r>
                <w:fldChar w:fldCharType="begin"/>
              </w:r>
              <w:r>
                <w:instrText>BIBLIOGRAPHY</w:instrText>
              </w:r>
              <w:r>
                <w:fldChar w:fldCharType="separate"/>
              </w:r>
              <w:r w:rsidR="007B74EB">
                <w:rPr>
                  <w:noProof/>
                </w:rPr>
                <w:t xml:space="preserve">Aumayr, K. J. (2009). </w:t>
              </w:r>
              <w:r w:rsidR="007B74EB">
                <w:rPr>
                  <w:i/>
                  <w:iCs/>
                  <w:noProof/>
                </w:rPr>
                <w:t>Erfolgreiches Produktmanagement. Tool-Box für das professionelle Produktmanagement und Produktmartketing</w:t>
              </w:r>
              <w:r w:rsidR="007B74EB">
                <w:rPr>
                  <w:noProof/>
                </w:rPr>
                <w:t xml:space="preserve"> (2. Auflage Ausg.). Wiesbaden: Gabler.</w:t>
              </w:r>
            </w:p>
            <w:p w14:paraId="666CF2AB" w14:textId="77777777" w:rsidR="007B74EB" w:rsidRPr="007B74EB" w:rsidRDefault="007B74EB" w:rsidP="007B74EB">
              <w:pPr>
                <w:pStyle w:val="Literaturverzeichnis"/>
                <w:ind w:left="720" w:hanging="720"/>
                <w:rPr>
                  <w:noProof/>
                  <w:lang w:val="en-US"/>
                </w:rPr>
              </w:pPr>
              <w:r>
                <w:rPr>
                  <w:noProof/>
                </w:rPr>
                <w:t xml:space="preserve">Auner, K. (2008). </w:t>
              </w:r>
              <w:r>
                <w:rPr>
                  <w:i/>
                  <w:iCs/>
                  <w:noProof/>
                </w:rPr>
                <w:t>ITIL-COBIT-Mapping: Gemeinsamkeiten und Unterschiede der IT-Standards</w:t>
              </w:r>
              <w:r>
                <w:rPr>
                  <w:noProof/>
                </w:rPr>
                <w:t xml:space="preserve"> (1. </w:t>
              </w:r>
              <w:r w:rsidRPr="007B74EB">
                <w:rPr>
                  <w:noProof/>
                  <w:lang w:val="en-US"/>
                </w:rPr>
                <w:t>Ausg.). Düsseldorf: Symposium Publ.</w:t>
              </w:r>
            </w:p>
            <w:p w14:paraId="7CA665FB" w14:textId="77777777" w:rsidR="007B74EB" w:rsidRPr="007B74EB" w:rsidRDefault="007B74EB" w:rsidP="007B74EB">
              <w:pPr>
                <w:pStyle w:val="Literaturverzeichnis"/>
                <w:ind w:left="720" w:hanging="720"/>
                <w:rPr>
                  <w:noProof/>
                  <w:lang w:val="en-US"/>
                </w:rPr>
              </w:pPr>
              <w:r w:rsidRPr="007B74EB">
                <w:rPr>
                  <w:noProof/>
                  <w:lang w:val="en-US"/>
                </w:rPr>
                <w:t xml:space="preserve">AXELOS. (2011). </w:t>
              </w:r>
              <w:r w:rsidRPr="007B74EB">
                <w:rPr>
                  <w:i/>
                  <w:iCs/>
                  <w:noProof/>
                  <w:lang w:val="en-US"/>
                </w:rPr>
                <w:t>ITIL Service Transition.</w:t>
              </w:r>
              <w:r w:rsidRPr="007B74EB">
                <w:rPr>
                  <w:noProof/>
                  <w:lang w:val="en-US"/>
                </w:rPr>
                <w:t xml:space="preserve"> o. O.: TSO.</w:t>
              </w:r>
            </w:p>
            <w:p w14:paraId="16A3428D" w14:textId="77777777" w:rsidR="007B74EB" w:rsidRDefault="007B74EB" w:rsidP="007B74EB">
              <w:pPr>
                <w:pStyle w:val="Literaturverzeichnis"/>
                <w:ind w:left="720" w:hanging="720"/>
                <w:rPr>
                  <w:noProof/>
                </w:rPr>
              </w:pPr>
              <w:r w:rsidRPr="007B74EB">
                <w:rPr>
                  <w:noProof/>
                  <w:lang w:val="en-US"/>
                </w:rPr>
                <w:t xml:space="preserve">Baumann, J. (2014). </w:t>
              </w:r>
              <w:r w:rsidRPr="007B74EB">
                <w:rPr>
                  <w:i/>
                  <w:iCs/>
                  <w:noProof/>
                  <w:lang w:val="en-US"/>
                </w:rPr>
                <w:t>Continuous Delivery</w:t>
              </w:r>
              <w:r w:rsidRPr="007B74EB">
                <w:rPr>
                  <w:noProof/>
                  <w:lang w:val="en-US"/>
                </w:rPr>
                <w:t xml:space="preserve"> (1. </w:t>
              </w:r>
              <w:r>
                <w:rPr>
                  <w:noProof/>
                </w:rPr>
                <w:t>Ausg.). Heidelberg: dpunkt.Verlag.</w:t>
              </w:r>
            </w:p>
            <w:p w14:paraId="103CD226" w14:textId="77777777" w:rsidR="007B74EB" w:rsidRDefault="007B74EB" w:rsidP="007B74EB">
              <w:pPr>
                <w:pStyle w:val="Literaturverzeichnis"/>
                <w:ind w:left="720" w:hanging="720"/>
                <w:rPr>
                  <w:noProof/>
                </w:rPr>
              </w:pPr>
              <w:r>
                <w:rPr>
                  <w:noProof/>
                </w:rPr>
                <w:t xml:space="preserve">Baumöl, U. (April 2007). </w:t>
              </w:r>
              <w:r w:rsidRPr="007B74EB">
                <w:rPr>
                  <w:noProof/>
                  <w:lang w:val="en-US"/>
                </w:rPr>
                <w:t xml:space="preserve">Business-IT-Alignment durch Projektportfolio-Management und -Controlling. </w:t>
              </w:r>
              <w:r>
                <w:rPr>
                  <w:i/>
                  <w:iCs/>
                  <w:noProof/>
                </w:rPr>
                <w:t>HMD - Praxis der Wirtschaftsinformatik</w:t>
              </w:r>
              <w:r>
                <w:rPr>
                  <w:noProof/>
                </w:rPr>
                <w:t>(254), 71-81.</w:t>
              </w:r>
            </w:p>
            <w:p w14:paraId="0856B4C1" w14:textId="77777777" w:rsidR="007B74EB" w:rsidRDefault="007B74EB" w:rsidP="007B74EB">
              <w:pPr>
                <w:pStyle w:val="Literaturverzeichnis"/>
                <w:ind w:left="720" w:hanging="720"/>
                <w:rPr>
                  <w:noProof/>
                </w:rPr>
              </w:pPr>
              <w:r>
                <w:rPr>
                  <w:noProof/>
                </w:rPr>
                <w:t xml:space="preserve">Beims, M., &amp; Ziegenbein, M. (2015). </w:t>
              </w:r>
              <w:r>
                <w:rPr>
                  <w:i/>
                  <w:iCs/>
                  <w:noProof/>
                </w:rPr>
                <w:t>IT-Service-Management in der Praxis mit ITIL</w:t>
              </w:r>
              <w:r>
                <w:rPr>
                  <w:noProof/>
                </w:rPr>
                <w:t xml:space="preserve"> (4. Auflage Ausg.). München: Carl Hanser Verlag.</w:t>
              </w:r>
            </w:p>
            <w:p w14:paraId="01610564" w14:textId="77777777" w:rsidR="007B74EB" w:rsidRPr="007B74EB" w:rsidRDefault="007B74EB" w:rsidP="007B74EB">
              <w:pPr>
                <w:pStyle w:val="Literaturverzeichnis"/>
                <w:ind w:left="720" w:hanging="720"/>
                <w:rPr>
                  <w:noProof/>
                  <w:lang w:val="en-US"/>
                </w:rPr>
              </w:pPr>
              <w:r>
                <w:rPr>
                  <w:noProof/>
                </w:rPr>
                <w:t xml:space="preserve">Boehm, B. W. (1976). Software Engineering. </w:t>
              </w:r>
              <w:r w:rsidRPr="007B74EB">
                <w:rPr>
                  <w:i/>
                  <w:iCs/>
                  <w:noProof/>
                  <w:lang w:val="en-US"/>
                </w:rPr>
                <w:t>IEEE Transactions On Computers</w:t>
              </w:r>
              <w:r w:rsidRPr="007B74EB">
                <w:rPr>
                  <w:noProof/>
                  <w:lang w:val="en-US"/>
                </w:rPr>
                <w:t>(12), 1226-1241.</w:t>
              </w:r>
            </w:p>
            <w:p w14:paraId="0218866D" w14:textId="77777777" w:rsidR="007B74EB" w:rsidRPr="007B74EB" w:rsidRDefault="007B74EB" w:rsidP="007B74EB">
              <w:pPr>
                <w:pStyle w:val="Literaturverzeichnis"/>
                <w:ind w:left="720" w:hanging="720"/>
                <w:rPr>
                  <w:noProof/>
                  <w:lang w:val="en-US"/>
                </w:rPr>
              </w:pPr>
              <w:r w:rsidRPr="007B74EB">
                <w:rPr>
                  <w:noProof/>
                  <w:lang w:val="en-US"/>
                </w:rPr>
                <w:t xml:space="preserve">Bossavit, L. (2015). </w:t>
              </w:r>
              <w:r w:rsidRPr="007B74EB">
                <w:rPr>
                  <w:i/>
                  <w:iCs/>
                  <w:noProof/>
                  <w:lang w:val="en-US"/>
                </w:rPr>
                <w:t>The Leprechauns of Software Engineering.</w:t>
              </w:r>
              <w:r w:rsidRPr="007B74EB">
                <w:rPr>
                  <w:noProof/>
                  <w:lang w:val="en-US"/>
                </w:rPr>
                <w:t xml:space="preserve"> o. O.: Leanpub.</w:t>
              </w:r>
            </w:p>
            <w:p w14:paraId="01E9C6D0" w14:textId="77777777" w:rsidR="007B74EB" w:rsidRPr="007B74EB" w:rsidRDefault="007B74EB" w:rsidP="007B74EB">
              <w:pPr>
                <w:pStyle w:val="Literaturverzeichnis"/>
                <w:ind w:left="720" w:hanging="720"/>
                <w:rPr>
                  <w:noProof/>
                  <w:lang w:val="en-US"/>
                </w:rPr>
              </w:pPr>
              <w:r w:rsidRPr="007B74EB">
                <w:rPr>
                  <w:noProof/>
                  <w:lang w:val="en-US"/>
                </w:rPr>
                <w:t xml:space="preserve">Chapman, C., &amp; Ward, S. (2011). </w:t>
              </w:r>
              <w:r w:rsidRPr="007B74EB">
                <w:rPr>
                  <w:i/>
                  <w:iCs/>
                  <w:noProof/>
                  <w:lang w:val="en-US"/>
                </w:rPr>
                <w:t>How to Manage Project Opportunity and Risk</w:t>
              </w:r>
              <w:r w:rsidRPr="007B74EB">
                <w:rPr>
                  <w:noProof/>
                  <w:lang w:val="en-US"/>
                </w:rPr>
                <w:t xml:space="preserve"> (3. Ausg.). Orchester: John Wiley &amp; Sons Ltd.</w:t>
              </w:r>
            </w:p>
            <w:p w14:paraId="007CD5EB" w14:textId="77777777" w:rsidR="007B74EB" w:rsidRPr="007B74EB" w:rsidRDefault="007B74EB" w:rsidP="007B74EB">
              <w:pPr>
                <w:pStyle w:val="Literaturverzeichnis"/>
                <w:ind w:left="720" w:hanging="720"/>
                <w:rPr>
                  <w:noProof/>
                  <w:lang w:val="en-US"/>
                </w:rPr>
              </w:pPr>
              <w:r w:rsidRPr="007B74EB">
                <w:rPr>
                  <w:noProof/>
                  <w:lang w:val="en-US"/>
                </w:rPr>
                <w:t xml:space="preserve">Christensen, C. M. (2000). </w:t>
              </w:r>
              <w:r w:rsidRPr="007B74EB">
                <w:rPr>
                  <w:i/>
                  <w:iCs/>
                  <w:noProof/>
                  <w:lang w:val="en-US"/>
                </w:rPr>
                <w:t>The Innovator's Dilemma: When New Technologies Cause Great Firms to Fail.</w:t>
              </w:r>
              <w:r w:rsidRPr="007B74EB">
                <w:rPr>
                  <w:noProof/>
                  <w:lang w:val="en-US"/>
                </w:rPr>
                <w:t xml:space="preserve"> o. O.: Harvard Business Review Press.</w:t>
              </w:r>
            </w:p>
            <w:p w14:paraId="502753FC" w14:textId="77777777" w:rsidR="007B74EB" w:rsidRDefault="007B74EB" w:rsidP="007B74EB">
              <w:pPr>
                <w:pStyle w:val="Literaturverzeichnis"/>
                <w:ind w:left="720" w:hanging="720"/>
                <w:rPr>
                  <w:noProof/>
                </w:rPr>
              </w:pPr>
              <w:r>
                <w:rPr>
                  <w:noProof/>
                </w:rPr>
                <w:t xml:space="preserve">Drucker, P. F. (2009). </w:t>
              </w:r>
              <w:r>
                <w:rPr>
                  <w:i/>
                  <w:iCs/>
                  <w:noProof/>
                </w:rPr>
                <w:t>Innovation and Entrepreneurship</w:t>
              </w:r>
              <w:r>
                <w:rPr>
                  <w:noProof/>
                </w:rPr>
                <w:t xml:space="preserve"> (Reprint 2009 Ausg.). o. O.: HarperCollins e-books.</w:t>
              </w:r>
            </w:p>
            <w:p w14:paraId="0FCDD376" w14:textId="77777777" w:rsidR="007B74EB" w:rsidRDefault="007B74EB" w:rsidP="007B74EB">
              <w:pPr>
                <w:pStyle w:val="Literaturverzeichnis"/>
                <w:ind w:left="720" w:hanging="720"/>
                <w:rPr>
                  <w:noProof/>
                </w:rPr>
              </w:pPr>
              <w:r>
                <w:rPr>
                  <w:noProof/>
                </w:rPr>
                <w:t>Ephesos, H. v. (kein Datum).</w:t>
              </w:r>
            </w:p>
            <w:p w14:paraId="6636091E" w14:textId="77777777" w:rsidR="007B74EB" w:rsidRDefault="007B74EB" w:rsidP="007B74EB">
              <w:pPr>
                <w:pStyle w:val="Literaturverzeichnis"/>
                <w:ind w:left="720" w:hanging="720"/>
                <w:rPr>
                  <w:noProof/>
                </w:rPr>
              </w:pPr>
              <w:r>
                <w:rPr>
                  <w:noProof/>
                </w:rPr>
                <w:t xml:space="preserve">Festtag, S. (2014). </w:t>
              </w:r>
              <w:r>
                <w:rPr>
                  <w:i/>
                  <w:iCs/>
                  <w:noProof/>
                </w:rPr>
                <w:t>Umgang mit Risiken</w:t>
              </w:r>
              <w:r>
                <w:rPr>
                  <w:noProof/>
                </w:rPr>
                <w:t xml:space="preserve"> (1. Ausg.). Berlin: Beuth Verlag GmbH.</w:t>
              </w:r>
            </w:p>
            <w:p w14:paraId="4208A707" w14:textId="77777777" w:rsidR="007B74EB" w:rsidRDefault="007B74EB" w:rsidP="007B74EB">
              <w:pPr>
                <w:pStyle w:val="Literaturverzeichnis"/>
                <w:ind w:left="720" w:hanging="720"/>
                <w:rPr>
                  <w:noProof/>
                </w:rPr>
              </w:pPr>
              <w:r>
                <w:rPr>
                  <w:noProof/>
                </w:rPr>
                <w:t xml:space="preserve">Gassmann, O., &amp; Kobe, C. (2006). </w:t>
              </w:r>
              <w:r>
                <w:rPr>
                  <w:i/>
                  <w:iCs/>
                  <w:noProof/>
                </w:rPr>
                <w:t>Management von Innovation und Risiko</w:t>
              </w:r>
              <w:r>
                <w:rPr>
                  <w:noProof/>
                </w:rPr>
                <w:t xml:space="preserve"> (2. Ausg.). Berlin: Springer-Verlag Berlin Heidelberg.</w:t>
              </w:r>
            </w:p>
            <w:p w14:paraId="60FC9D4B" w14:textId="77777777" w:rsidR="007B74EB" w:rsidRDefault="007B74EB" w:rsidP="007B74EB">
              <w:pPr>
                <w:pStyle w:val="Literaturverzeichnis"/>
                <w:ind w:left="720" w:hanging="720"/>
                <w:rPr>
                  <w:noProof/>
                </w:rPr>
              </w:pPr>
              <w:r>
                <w:rPr>
                  <w:noProof/>
                </w:rPr>
                <w:t xml:space="preserve">Grawe, C. (2016). Die betriebswirtschaftliche Abbildung von Innovationsprojekten. </w:t>
              </w:r>
              <w:r>
                <w:rPr>
                  <w:i/>
                  <w:iCs/>
                  <w:noProof/>
                </w:rPr>
                <w:t>Controlling</w:t>
              </w:r>
              <w:r>
                <w:rPr>
                  <w:noProof/>
                </w:rPr>
                <w:t>(2), 133-135.</w:t>
              </w:r>
            </w:p>
            <w:p w14:paraId="562B39B6" w14:textId="77777777" w:rsidR="007B74EB" w:rsidRDefault="007B74EB" w:rsidP="007B74EB">
              <w:pPr>
                <w:pStyle w:val="Literaturverzeichnis"/>
                <w:ind w:left="720" w:hanging="720"/>
                <w:rPr>
                  <w:noProof/>
                </w:rPr>
              </w:pPr>
              <w:r>
                <w:rPr>
                  <w:noProof/>
                </w:rPr>
                <w:t xml:space="preserve">Hammond, J. S. (05. 05 2010). </w:t>
              </w:r>
              <w:r>
                <w:rPr>
                  <w:i/>
                  <w:iCs/>
                  <w:noProof/>
                </w:rPr>
                <w:t>The Forrester Wave</w:t>
              </w:r>
              <w:r>
                <w:rPr>
                  <w:noProof/>
                </w:rPr>
                <w:t>. Abgerufen am 24. 10 2015 von https://www.forrester.com/The+Forrester+Wave+Agile+Development+Management+Tools+Q2+2010/fulltext/-/E-RES48153</w:t>
              </w:r>
            </w:p>
            <w:p w14:paraId="5351D16F" w14:textId="77777777" w:rsidR="007B74EB" w:rsidRPr="007B74EB" w:rsidRDefault="007B74EB" w:rsidP="007B74EB">
              <w:pPr>
                <w:pStyle w:val="Literaturverzeichnis"/>
                <w:ind w:left="720" w:hanging="720"/>
                <w:rPr>
                  <w:noProof/>
                  <w:lang w:val="en-US"/>
                </w:rPr>
              </w:pPr>
              <w:r w:rsidRPr="007B74EB">
                <w:rPr>
                  <w:noProof/>
                  <w:lang w:val="en-US"/>
                </w:rPr>
                <w:t xml:space="preserve">Humble, J., &amp; Farley, D. (2010). </w:t>
              </w:r>
              <w:r w:rsidRPr="007B74EB">
                <w:rPr>
                  <w:i/>
                  <w:iCs/>
                  <w:noProof/>
                  <w:lang w:val="en-US"/>
                </w:rPr>
                <w:t>Continuous Delivery: Reliable Software Releases Through Build, Test, and Deployment Automation.</w:t>
              </w:r>
              <w:r w:rsidRPr="007B74EB">
                <w:rPr>
                  <w:noProof/>
                  <w:lang w:val="en-US"/>
                </w:rPr>
                <w:t xml:space="preserve"> Upper Saddle River: Addison Wesley.</w:t>
              </w:r>
            </w:p>
            <w:p w14:paraId="04DC72C2" w14:textId="77777777" w:rsidR="007B74EB" w:rsidRPr="007B74EB" w:rsidRDefault="007B74EB" w:rsidP="007B74EB">
              <w:pPr>
                <w:pStyle w:val="Literaturverzeichnis"/>
                <w:ind w:left="720" w:hanging="720"/>
                <w:rPr>
                  <w:noProof/>
                  <w:lang w:val="en-US"/>
                </w:rPr>
              </w:pPr>
              <w:r w:rsidRPr="007B74EB">
                <w:rPr>
                  <w:noProof/>
                  <w:lang w:val="en-US"/>
                </w:rPr>
                <w:t>ISO/IEC. (15. 04 2011). ISO/IEC 20000-1. o. O.</w:t>
              </w:r>
            </w:p>
            <w:p w14:paraId="182B3161" w14:textId="77777777" w:rsidR="007B74EB" w:rsidRPr="007B74EB" w:rsidRDefault="007B74EB" w:rsidP="007B74EB">
              <w:pPr>
                <w:pStyle w:val="Literaturverzeichnis"/>
                <w:ind w:left="720" w:hanging="720"/>
                <w:rPr>
                  <w:noProof/>
                  <w:lang w:val="en-US"/>
                </w:rPr>
              </w:pPr>
              <w:r w:rsidRPr="007B74EB">
                <w:rPr>
                  <w:noProof/>
                  <w:lang w:val="en-US"/>
                </w:rPr>
                <w:t>ISO/IEC. (15. 02 2012). ISO/IEC 20000-2. o. O.</w:t>
              </w:r>
            </w:p>
            <w:p w14:paraId="4C1212DB" w14:textId="77777777" w:rsidR="007B74EB" w:rsidRDefault="007B74EB" w:rsidP="007B74EB">
              <w:pPr>
                <w:pStyle w:val="Literaturverzeichnis"/>
                <w:ind w:left="720" w:hanging="720"/>
                <w:rPr>
                  <w:noProof/>
                </w:rPr>
              </w:pPr>
              <w:r>
                <w:rPr>
                  <w:noProof/>
                </w:rPr>
                <w:t xml:space="preserve">itSMF e. V. (2007). </w:t>
              </w:r>
              <w:r>
                <w:rPr>
                  <w:i/>
                  <w:iCs/>
                  <w:noProof/>
                </w:rPr>
                <w:t>ITIL in der öffentlichen Verwaltung.</w:t>
              </w:r>
              <w:r>
                <w:rPr>
                  <w:noProof/>
                </w:rPr>
                <w:t xml:space="preserve"> Düsseldorf: Symposion Publishing GmbH.</w:t>
              </w:r>
            </w:p>
            <w:p w14:paraId="6C6A335F" w14:textId="77777777" w:rsidR="007B74EB" w:rsidRDefault="007B74EB" w:rsidP="007B74EB">
              <w:pPr>
                <w:pStyle w:val="Literaturverzeichnis"/>
                <w:ind w:left="720" w:hanging="720"/>
                <w:rPr>
                  <w:noProof/>
                </w:rPr>
              </w:pPr>
              <w:r>
                <w:rPr>
                  <w:noProof/>
                </w:rPr>
                <w:t xml:space="preserve">Kairies, P. (2004). </w:t>
              </w:r>
              <w:r>
                <w:rPr>
                  <w:i/>
                  <w:iCs/>
                  <w:noProof/>
                </w:rPr>
                <w:t>Professionelles Produkt-Management für die Investitionsgüterindustrie.</w:t>
              </w:r>
              <w:r>
                <w:rPr>
                  <w:noProof/>
                </w:rPr>
                <w:t xml:space="preserve"> Renningen: expert-Verlag.</w:t>
              </w:r>
            </w:p>
            <w:p w14:paraId="4141BF38" w14:textId="77777777" w:rsidR="007B74EB" w:rsidRDefault="007B74EB" w:rsidP="007B74EB">
              <w:pPr>
                <w:pStyle w:val="Literaturverzeichnis"/>
                <w:ind w:left="720" w:hanging="720"/>
                <w:rPr>
                  <w:noProof/>
                </w:rPr>
              </w:pPr>
              <w:r>
                <w:rPr>
                  <w:noProof/>
                </w:rPr>
                <w:t xml:space="preserve">KBSt. (April 2007). </w:t>
              </w:r>
              <w:r>
                <w:rPr>
                  <w:i/>
                  <w:iCs/>
                  <w:noProof/>
                </w:rPr>
                <w:t>cio.bund.de.</w:t>
              </w:r>
              <w:r>
                <w:rPr>
                  <w:noProof/>
                </w:rPr>
                <w:t xml:space="preserve"> Abgerufen am 6. Juli 2016 von http://www.cio.bund.de/cae/servlet/contentblob/79996/publicationFile/4113/studie_itil_erfahrungsberichte_download.pdf</w:t>
              </w:r>
            </w:p>
            <w:p w14:paraId="12519CFD" w14:textId="77777777" w:rsidR="007B74EB" w:rsidRPr="007B74EB" w:rsidRDefault="007B74EB" w:rsidP="007B74EB">
              <w:pPr>
                <w:pStyle w:val="Literaturverzeichnis"/>
                <w:ind w:left="720" w:hanging="720"/>
                <w:rPr>
                  <w:noProof/>
                  <w:lang w:val="en-US"/>
                </w:rPr>
              </w:pPr>
              <w:r w:rsidRPr="007B74EB">
                <w:rPr>
                  <w:noProof/>
                  <w:lang w:val="en-US"/>
                </w:rPr>
                <w:lastRenderedPageBreak/>
                <w:t xml:space="preserve">Kelly, J. (1982). </w:t>
              </w:r>
              <w:r w:rsidRPr="007B74EB">
                <w:rPr>
                  <w:i/>
                  <w:iCs/>
                  <w:noProof/>
                  <w:lang w:val="en-US"/>
                </w:rPr>
                <w:t>Scientific Management, Job Redesign and Work Performance.</w:t>
              </w:r>
              <w:r w:rsidRPr="007B74EB">
                <w:rPr>
                  <w:noProof/>
                  <w:lang w:val="en-US"/>
                </w:rPr>
                <w:t xml:space="preserve"> London: Academic Press.</w:t>
              </w:r>
            </w:p>
            <w:p w14:paraId="600060FD" w14:textId="77777777" w:rsidR="007B74EB" w:rsidRDefault="007B74EB" w:rsidP="007B74EB">
              <w:pPr>
                <w:pStyle w:val="Literaturverzeichnis"/>
                <w:ind w:left="720" w:hanging="720"/>
                <w:rPr>
                  <w:noProof/>
                </w:rPr>
              </w:pPr>
              <w:r w:rsidRPr="007B74EB">
                <w:rPr>
                  <w:noProof/>
                  <w:lang w:val="en-US"/>
                </w:rPr>
                <w:t xml:space="preserve">Kim, D. (2015). </w:t>
              </w:r>
              <w:r w:rsidRPr="007B74EB">
                <w:rPr>
                  <w:i/>
                  <w:iCs/>
                  <w:noProof/>
                  <w:lang w:val="en-US"/>
                </w:rPr>
                <w:t>The State of Scrum.</w:t>
              </w:r>
              <w:r w:rsidRPr="007B74EB">
                <w:rPr>
                  <w:noProof/>
                  <w:lang w:val="en-US"/>
                </w:rPr>
                <w:t xml:space="preserve"> Abgerufen am 24. </w:t>
              </w:r>
              <w:r>
                <w:rPr>
                  <w:noProof/>
                </w:rPr>
                <w:t>Juni 2016 von https://www.scrumalliance.org/scrum/media/scrumalliancemedia/files%20and%20pdfs/state%20of%20scrum/scrum-alliance-state-of-scrum-2015.pdf</w:t>
              </w:r>
            </w:p>
            <w:p w14:paraId="0995A3E7" w14:textId="77777777" w:rsidR="007B74EB" w:rsidRDefault="007B74EB" w:rsidP="007B74EB">
              <w:pPr>
                <w:pStyle w:val="Literaturverzeichnis"/>
                <w:ind w:left="720" w:hanging="720"/>
                <w:rPr>
                  <w:noProof/>
                </w:rPr>
              </w:pPr>
              <w:r w:rsidRPr="007B74EB">
                <w:rPr>
                  <w:noProof/>
                  <w:lang w:val="en-US"/>
                </w:rPr>
                <w:t xml:space="preserve">Kohavi, R., &amp; Longbotham, R. (25. April 2015). </w:t>
              </w:r>
              <w:r w:rsidRPr="007B74EB">
                <w:rPr>
                  <w:i/>
                  <w:iCs/>
                  <w:noProof/>
                  <w:lang w:val="en-US"/>
                </w:rPr>
                <w:t>Cross entries for A/B Tests, Split Tests, and Randomized Experiments.</w:t>
              </w:r>
              <w:r w:rsidRPr="007B74EB">
                <w:rPr>
                  <w:noProof/>
                  <w:lang w:val="en-US"/>
                </w:rPr>
                <w:t xml:space="preserve"> </w:t>
              </w:r>
              <w:r>
                <w:rPr>
                  <w:noProof/>
                </w:rPr>
                <w:t>Abgerufen am 1. Mai 2016 von http://bit.ly/onlineControlledExperiments</w:t>
              </w:r>
            </w:p>
            <w:p w14:paraId="4CBD8E2A" w14:textId="77777777" w:rsidR="007B74EB" w:rsidRDefault="007B74EB" w:rsidP="007B74EB">
              <w:pPr>
                <w:pStyle w:val="Literaturverzeichnis"/>
                <w:ind w:left="720" w:hanging="720"/>
                <w:rPr>
                  <w:noProof/>
                </w:rPr>
              </w:pPr>
              <w:r>
                <w:rPr>
                  <w:noProof/>
                </w:rPr>
                <w:t xml:space="preserve">Lange, B., &amp; Diercks, J. (04 2015). In 28 Artikeln: So gelingen agile IT-Projekte. </w:t>
              </w:r>
              <w:r>
                <w:rPr>
                  <w:i/>
                  <w:iCs/>
                  <w:noProof/>
                </w:rPr>
                <w:t>Agil Software entwickeln</w:t>
              </w:r>
              <w:r>
                <w:rPr>
                  <w:noProof/>
                </w:rPr>
                <w:t>, S. 8-12.</w:t>
              </w:r>
            </w:p>
            <w:p w14:paraId="1F03B268" w14:textId="77777777" w:rsidR="007B74EB" w:rsidRDefault="007B74EB" w:rsidP="007B74EB">
              <w:pPr>
                <w:pStyle w:val="Literaturverzeichnis"/>
                <w:ind w:left="720" w:hanging="720"/>
                <w:rPr>
                  <w:noProof/>
                </w:rPr>
              </w:pPr>
              <w:r>
                <w:rPr>
                  <w:noProof/>
                </w:rPr>
                <w:t xml:space="preserve">Laser, T. (2. November 2012). </w:t>
              </w:r>
              <w:r>
                <w:rPr>
                  <w:i/>
                  <w:iCs/>
                  <w:noProof/>
                </w:rPr>
                <w:t>10 Mythen und Missverständnisse um ITIL</w:t>
              </w:r>
              <w:r>
                <w:rPr>
                  <w:noProof/>
                </w:rPr>
                <w:t>. Abgerufen am 6. Juli 2016 von http://de.slideshare.net/TorstenLaser/10-mythen-und-missverstndnisse-um-itil</w:t>
              </w:r>
            </w:p>
            <w:p w14:paraId="6BE00EC1" w14:textId="77777777" w:rsidR="007B74EB" w:rsidRDefault="007B74EB" w:rsidP="007B74EB">
              <w:pPr>
                <w:pStyle w:val="Literaturverzeichnis"/>
                <w:ind w:left="720" w:hanging="720"/>
                <w:rPr>
                  <w:noProof/>
                </w:rPr>
              </w:pPr>
              <w:r>
                <w:rPr>
                  <w:noProof/>
                </w:rPr>
                <w:t xml:space="preserve">Lennertz, D. (2006). </w:t>
              </w:r>
              <w:r>
                <w:rPr>
                  <w:i/>
                  <w:iCs/>
                  <w:noProof/>
                </w:rPr>
                <w:t>Produktmanagement: Planung, Entwicklung und Vermarktung</w:t>
              </w:r>
              <w:r>
                <w:rPr>
                  <w:noProof/>
                </w:rPr>
                <w:t xml:space="preserve"> (1. Auflage Ausg.). Frankfurt am Main: Frankfurter Allgemeine Buch.</w:t>
              </w:r>
            </w:p>
            <w:p w14:paraId="0DA2ED30" w14:textId="77777777" w:rsidR="007B74EB" w:rsidRDefault="007B74EB" w:rsidP="007B74EB">
              <w:pPr>
                <w:pStyle w:val="Literaturverzeichnis"/>
                <w:ind w:left="720" w:hanging="720"/>
                <w:rPr>
                  <w:noProof/>
                </w:rPr>
              </w:pPr>
              <w:r>
                <w:rPr>
                  <w:noProof/>
                </w:rPr>
                <w:t xml:space="preserve">Lienemann, G. (2006). </w:t>
              </w:r>
              <w:r>
                <w:rPr>
                  <w:i/>
                  <w:iCs/>
                  <w:noProof/>
                </w:rPr>
                <w:t>ITIL - Change Management</w:t>
              </w:r>
              <w:r>
                <w:rPr>
                  <w:noProof/>
                </w:rPr>
                <w:t xml:space="preserve"> (1. Ausg.). Hannover: Heise Zeitschriften Verlag GmbH &amp; Co KG.</w:t>
              </w:r>
            </w:p>
            <w:p w14:paraId="3E7213A5" w14:textId="77777777" w:rsidR="007B74EB" w:rsidRDefault="007B74EB" w:rsidP="007B74EB">
              <w:pPr>
                <w:pStyle w:val="Literaturverzeichnis"/>
                <w:ind w:left="720" w:hanging="720"/>
                <w:rPr>
                  <w:noProof/>
                </w:rPr>
              </w:pPr>
              <w:r>
                <w:rPr>
                  <w:noProof/>
                </w:rPr>
                <w:t xml:space="preserve">Newcombe, T. (31. Januar 2005). </w:t>
              </w:r>
              <w:r>
                <w:rPr>
                  <w:i/>
                  <w:iCs/>
                  <w:noProof/>
                </w:rPr>
                <w:t>gt</w:t>
              </w:r>
              <w:r>
                <w:rPr>
                  <w:noProof/>
                </w:rPr>
                <w:t>. Abgerufen am 6. Juli 2016 von http://www.govtech.com/magazines/pcio/100560679.html</w:t>
              </w:r>
            </w:p>
            <w:p w14:paraId="3968662D" w14:textId="77777777" w:rsidR="007B74EB" w:rsidRDefault="007B74EB" w:rsidP="007B74EB">
              <w:pPr>
                <w:pStyle w:val="Literaturverzeichnis"/>
                <w:ind w:left="720" w:hanging="720"/>
                <w:rPr>
                  <w:noProof/>
                </w:rPr>
              </w:pPr>
              <w:r w:rsidRPr="007B74EB">
                <w:rPr>
                  <w:noProof/>
                  <w:lang w:val="en-US"/>
                </w:rPr>
                <w:t xml:space="preserve">Peasley, J., &amp; Fletcher, J. (5-8. April 2005). </w:t>
              </w:r>
              <w:r w:rsidRPr="007B74EB">
                <w:rPr>
                  <w:i/>
                  <w:iCs/>
                  <w:noProof/>
                  <w:lang w:val="en-US"/>
                </w:rPr>
                <w:t>IT service management - and beyond.</w:t>
              </w:r>
              <w:r w:rsidRPr="007B74EB">
                <w:rPr>
                  <w:noProof/>
                  <w:lang w:val="en-US"/>
                </w:rPr>
                <w:t xml:space="preserve"> </w:t>
              </w:r>
              <w:r>
                <w:rPr>
                  <w:noProof/>
                </w:rPr>
                <w:t>Abgerufen am 6. Juli 2016 von minerva.mq.edu.au: http://hdl.handle.net/1959.14/9465</w:t>
              </w:r>
            </w:p>
            <w:p w14:paraId="75249FE4" w14:textId="77777777" w:rsidR="007B74EB" w:rsidRDefault="007B74EB" w:rsidP="007B74EB">
              <w:pPr>
                <w:pStyle w:val="Literaturverzeichnis"/>
                <w:ind w:left="720" w:hanging="720"/>
                <w:rPr>
                  <w:noProof/>
                </w:rPr>
              </w:pPr>
              <w:r w:rsidRPr="007B74EB">
                <w:rPr>
                  <w:noProof/>
                  <w:lang w:val="en-US"/>
                </w:rPr>
                <w:t xml:space="preserve">Peffers, K., Tuunanen, T., Gengler, C. E., Rossi, M., Hui, W., Virtanen, V., et al. (2006). The Design Science Research Process: A Model For Producing And Presenting Information Systems Research. </w:t>
              </w:r>
              <w:r>
                <w:rPr>
                  <w:i/>
                  <w:iCs/>
                  <w:noProof/>
                </w:rPr>
                <w:t>DESRIST</w:t>
              </w:r>
              <w:r>
                <w:rPr>
                  <w:noProof/>
                </w:rPr>
                <w:t xml:space="preserve"> (S. 84-106). Claremont: CGU.</w:t>
              </w:r>
            </w:p>
            <w:p w14:paraId="1916DBFA" w14:textId="77777777" w:rsidR="007B74EB" w:rsidRDefault="007B74EB" w:rsidP="007B74EB">
              <w:pPr>
                <w:pStyle w:val="Literaturverzeichnis"/>
                <w:ind w:left="720" w:hanging="720"/>
                <w:rPr>
                  <w:noProof/>
                </w:rPr>
              </w:pPr>
              <w:r>
                <w:rPr>
                  <w:noProof/>
                </w:rPr>
                <w:t xml:space="preserve">Pichler, R. (2014). </w:t>
              </w:r>
              <w:r>
                <w:rPr>
                  <w:i/>
                  <w:iCs/>
                  <w:noProof/>
                </w:rPr>
                <w:t>Agiles Produktmanagement mit Scrum.</w:t>
              </w:r>
              <w:r>
                <w:rPr>
                  <w:noProof/>
                </w:rPr>
                <w:t xml:space="preserve"> Heidelberg: dpunkt.</w:t>
              </w:r>
            </w:p>
            <w:p w14:paraId="1D01B9C0" w14:textId="77777777" w:rsidR="007B74EB" w:rsidRDefault="007B74EB" w:rsidP="007B74EB">
              <w:pPr>
                <w:pStyle w:val="Literaturverzeichnis"/>
                <w:ind w:left="720" w:hanging="720"/>
                <w:rPr>
                  <w:noProof/>
                </w:rPr>
              </w:pPr>
              <w:r>
                <w:rPr>
                  <w:noProof/>
                </w:rPr>
                <w:t xml:space="preserve">Pink Elephant. (2005). </w:t>
              </w:r>
              <w:r>
                <w:rPr>
                  <w:i/>
                  <w:iCs/>
                  <w:noProof/>
                </w:rPr>
                <w:t>JDCMG.</w:t>
              </w:r>
              <w:r>
                <w:rPr>
                  <w:noProof/>
                </w:rPr>
                <w:t xml:space="preserve"> Abgerufen am 6. Juli 2016 von http://jdcmg.isc.ucsb.edu/docs/ITIL/ITIL-Top%20Things%20Managers%20must%20Know%20when%20Implementing%20ITIL.pdf</w:t>
              </w:r>
            </w:p>
            <w:p w14:paraId="663FA981" w14:textId="77777777" w:rsidR="007B74EB" w:rsidRDefault="007B74EB" w:rsidP="007B74EB">
              <w:pPr>
                <w:pStyle w:val="Literaturverzeichnis"/>
                <w:ind w:left="720" w:hanging="720"/>
                <w:rPr>
                  <w:noProof/>
                </w:rPr>
              </w:pPr>
              <w:r>
                <w:rPr>
                  <w:noProof/>
                </w:rPr>
                <w:t xml:space="preserve">Proske, D. (2004). </w:t>
              </w:r>
              <w:r>
                <w:rPr>
                  <w:i/>
                  <w:iCs/>
                  <w:noProof/>
                </w:rPr>
                <w:t>Katalog der Risiken.</w:t>
              </w:r>
              <w:r>
                <w:rPr>
                  <w:noProof/>
                </w:rPr>
                <w:t xml:space="preserve"> Dresden: Eigenverlag Dirk Proske.</w:t>
              </w:r>
            </w:p>
            <w:p w14:paraId="3356A0E4" w14:textId="77777777" w:rsidR="007B74EB" w:rsidRDefault="007B74EB" w:rsidP="007B74EB">
              <w:pPr>
                <w:pStyle w:val="Literaturverzeichnis"/>
                <w:ind w:left="720" w:hanging="720"/>
                <w:rPr>
                  <w:noProof/>
                </w:rPr>
              </w:pPr>
              <w:r>
                <w:rPr>
                  <w:noProof/>
                </w:rPr>
                <w:t xml:space="preserve">Puppet. (22. Juni 2016). </w:t>
              </w:r>
              <w:r>
                <w:rPr>
                  <w:i/>
                  <w:iCs/>
                  <w:noProof/>
                </w:rPr>
                <w:t>puppet.com.</w:t>
              </w:r>
              <w:r>
                <w:rPr>
                  <w:noProof/>
                </w:rPr>
                <w:t xml:space="preserve"> Abgerufen am 8. Juli 2016 von https://puppet.com/resources/white-paper/2016-state-devops-report</w:t>
              </w:r>
            </w:p>
            <w:p w14:paraId="1D671B4E" w14:textId="77777777" w:rsidR="007B74EB" w:rsidRDefault="007B74EB" w:rsidP="007B74EB">
              <w:pPr>
                <w:pStyle w:val="Literaturverzeichnis"/>
                <w:ind w:left="720" w:hanging="720"/>
                <w:rPr>
                  <w:noProof/>
                </w:rPr>
              </w:pPr>
              <w:r>
                <w:rPr>
                  <w:noProof/>
                </w:rPr>
                <w:t xml:space="preserve">Roock, S., &amp; Wolf, H. (2016). </w:t>
              </w:r>
              <w:r>
                <w:rPr>
                  <w:i/>
                  <w:iCs/>
                  <w:noProof/>
                </w:rPr>
                <w:t>Scrum verstehen und erfolgreich einsetzen.</w:t>
              </w:r>
              <w:r>
                <w:rPr>
                  <w:noProof/>
                </w:rPr>
                <w:t xml:space="preserve"> Heidelberg: dpunkt.verlag.</w:t>
              </w:r>
            </w:p>
            <w:p w14:paraId="178F35F6" w14:textId="77777777" w:rsidR="007B74EB" w:rsidRDefault="007B74EB" w:rsidP="007B74EB">
              <w:pPr>
                <w:pStyle w:val="Literaturverzeichnis"/>
                <w:ind w:left="720" w:hanging="720"/>
                <w:rPr>
                  <w:noProof/>
                </w:rPr>
              </w:pPr>
              <w:r>
                <w:rPr>
                  <w:noProof/>
                </w:rPr>
                <w:t xml:space="preserve">Schumpeter, J. A. (1997). </w:t>
              </w:r>
              <w:r>
                <w:rPr>
                  <w:i/>
                  <w:iCs/>
                  <w:noProof/>
                </w:rPr>
                <w:t>Theorie der wirtschaftlichen Entwicklung: Eine Untersuchung über Unternehmergewinn, Kapital, Kredit, Zins und den Konjunkturzyklus</w:t>
              </w:r>
              <w:r>
                <w:rPr>
                  <w:noProof/>
                </w:rPr>
                <w:t xml:space="preserve"> (9. Auflage Ausg.). Berlin: Duncker &amp; Humblot.</w:t>
              </w:r>
            </w:p>
            <w:p w14:paraId="6C15E1CD" w14:textId="77777777" w:rsidR="007B74EB" w:rsidRDefault="007B74EB" w:rsidP="007B74EB">
              <w:pPr>
                <w:pStyle w:val="Literaturverzeichnis"/>
                <w:ind w:left="720" w:hanging="720"/>
                <w:rPr>
                  <w:noProof/>
                </w:rPr>
              </w:pPr>
              <w:r>
                <w:rPr>
                  <w:noProof/>
                </w:rPr>
                <w:t xml:space="preserve">Simon, F. (2010). </w:t>
              </w:r>
              <w:r>
                <w:rPr>
                  <w:i/>
                  <w:iCs/>
                  <w:noProof/>
                </w:rPr>
                <w:t>Qualitäts-Risiko-Management.</w:t>
              </w:r>
              <w:r>
                <w:rPr>
                  <w:noProof/>
                </w:rPr>
                <w:t xml:space="preserve"> Berlin: Logos Verlag Berlin GmbH.</w:t>
              </w:r>
            </w:p>
            <w:p w14:paraId="1E846199" w14:textId="77777777" w:rsidR="007B74EB" w:rsidRDefault="007B74EB" w:rsidP="007B74EB">
              <w:pPr>
                <w:pStyle w:val="Literaturverzeichnis"/>
                <w:ind w:left="720" w:hanging="720"/>
                <w:rPr>
                  <w:noProof/>
                </w:rPr>
              </w:pPr>
              <w:r w:rsidRPr="007B74EB">
                <w:rPr>
                  <w:noProof/>
                  <w:lang w:val="en-US"/>
                </w:rPr>
                <w:t xml:space="preserve">Winniford, M., Conger, S., &amp; Erickson-Harris, L. (2009). Confusion in the Ranks: IT Service Management Practice and Terminology. </w:t>
              </w:r>
              <w:r>
                <w:rPr>
                  <w:i/>
                  <w:iCs/>
                  <w:noProof/>
                </w:rPr>
                <w:t>Information Systems Management</w:t>
              </w:r>
              <w:r>
                <w:rPr>
                  <w:noProof/>
                </w:rPr>
                <w:t>(26), 153-163.</w:t>
              </w:r>
            </w:p>
            <w:p w14:paraId="57A0E241" w14:textId="77777777" w:rsidR="007B74EB" w:rsidRDefault="007B74EB" w:rsidP="007B74EB">
              <w:pPr>
                <w:pStyle w:val="Literaturverzeichnis"/>
                <w:ind w:left="720" w:hanging="720"/>
                <w:rPr>
                  <w:noProof/>
                </w:rPr>
              </w:pPr>
              <w:r>
                <w:rPr>
                  <w:noProof/>
                </w:rPr>
                <w:t xml:space="preserve">Wonke-Stehle, J. (2012). ITIL in Bibliotheken. </w:t>
              </w:r>
              <w:r>
                <w:rPr>
                  <w:i/>
                  <w:iCs/>
                  <w:noProof/>
                </w:rPr>
                <w:t>Berliner Handreichungen zur Bibliotheks- und Informationswissenschaft</w:t>
              </w:r>
              <w:r>
                <w:rPr>
                  <w:noProof/>
                </w:rPr>
                <w:t>(331), 0-92.</w:t>
              </w:r>
            </w:p>
            <w:p w14:paraId="5734A7FB" w14:textId="2CDBD540" w:rsidR="005920F8" w:rsidRDefault="00461FAA" w:rsidP="007B74EB">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57" w:name="_Toc457246807"/>
      <w:r>
        <w:lastRenderedPageBreak/>
        <w:t>Erklärung</w:t>
      </w:r>
      <w:bookmarkEnd w:id="157"/>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58" w:name="Text15"/>
      <w:r w:rsidR="00783160">
        <w:instrText xml:space="preserve"> FORMTEXT </w:instrText>
      </w:r>
      <w:r w:rsidR="00783160">
        <w:fldChar w:fldCharType="separate"/>
      </w:r>
      <w:r w:rsidR="00783160">
        <w:rPr>
          <w:noProof/>
        </w:rPr>
        <w:t>Lohr, Steve</w:t>
      </w:r>
      <w:r w:rsidR="00783160">
        <w:fldChar w:fldCharType="end"/>
      </w:r>
      <w:bookmarkEnd w:id="158"/>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59" w:name="Text16"/>
      <w:r w:rsidR="00783160">
        <w:instrText xml:space="preserve"> FORMTEXT </w:instrText>
      </w:r>
      <w:r w:rsidR="00783160">
        <w:fldChar w:fldCharType="separate"/>
      </w:r>
      <w:r w:rsidR="00783160">
        <w:rPr>
          <w:noProof/>
        </w:rPr>
        <w:t>9066454</w:t>
      </w:r>
      <w:r w:rsidR="00783160">
        <w:fldChar w:fldCharType="end"/>
      </w:r>
      <w:bookmarkEnd w:id="159"/>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60" w:name="Text17"/>
      <w:r w:rsidR="00783160">
        <w:instrText xml:space="preserve"> FORMTEXT </w:instrText>
      </w:r>
      <w:r w:rsidR="00783160">
        <w:fldChar w:fldCharType="separate"/>
      </w:r>
      <w:r w:rsidR="00783160">
        <w:rPr>
          <w:noProof/>
        </w:rPr>
        <w:t>Wirtschaftsinformatik</w:t>
      </w:r>
      <w:r w:rsidR="00783160">
        <w:fldChar w:fldCharType="end"/>
      </w:r>
      <w:bookmarkEnd w:id="160"/>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Thomas Juschten" w:date="2016-07-26T11:22:00Z" w:initials="TJ">
    <w:p w14:paraId="2D180CB7" w14:textId="2EBD3099" w:rsidR="007E1E34" w:rsidRDefault="007E1E34">
      <w:pPr>
        <w:pStyle w:val="Kommentartext"/>
      </w:pPr>
      <w:r>
        <w:rPr>
          <w:rStyle w:val="Kommentarzeichen"/>
        </w:rPr>
        <w:annotationRef/>
      </w:r>
      <w:r>
        <w:t>Hast du gar kein abstract?</w:t>
      </w:r>
    </w:p>
    <w:p w14:paraId="3F7D2BB3" w14:textId="32F197A6" w:rsidR="00DC462D" w:rsidRDefault="00DC462D">
      <w:pPr>
        <w:pStyle w:val="Kommentartext"/>
      </w:pPr>
      <w:r>
        <w:t>Deine Einleitung ist eher das Abstract. Man hat nicht das Gefühl jetzt den Aufbau der Arbeit kennen, sondern eher eine Zusammenfassung zu lesen</w:t>
      </w:r>
    </w:p>
  </w:comment>
  <w:comment w:id="32" w:author="Thomas Juschten" w:date="2016-07-26T11:14:00Z" w:initials="TJ">
    <w:p w14:paraId="5793CF8D" w14:textId="77154C84" w:rsidR="00CB584B" w:rsidRDefault="00CB584B">
      <w:pPr>
        <w:pStyle w:val="Kommentartext"/>
      </w:pPr>
      <w:r>
        <w:rPr>
          <w:rStyle w:val="Kommentarzeichen"/>
        </w:rPr>
        <w:annotationRef/>
      </w:r>
      <w:r>
        <w:t>Muss es nicht (Ephesos, kein Datum) sein?</w:t>
      </w:r>
    </w:p>
  </w:comment>
  <w:comment w:id="34" w:author="Thomas Juschten" w:date="2016-07-26T11:17:00Z" w:initials="TJ">
    <w:p w14:paraId="7917E297" w14:textId="245CB36B" w:rsidR="00CB584B" w:rsidRDefault="00CB584B">
      <w:pPr>
        <w:pStyle w:val="Kommentartext"/>
      </w:pPr>
      <w:r>
        <w:rPr>
          <w:rStyle w:val="Kommentarzeichen"/>
        </w:rPr>
        <w:annotationRef/>
      </w:r>
    </w:p>
  </w:comment>
  <w:comment w:id="38" w:author="Thomas Juschten" w:date="2016-07-26T11:17:00Z" w:initials="TJ">
    <w:p w14:paraId="43E32DAD" w14:textId="2CF66D64" w:rsidR="00CB584B" w:rsidRDefault="00CB584B">
      <w:pPr>
        <w:pStyle w:val="Kommentartext"/>
      </w:pPr>
      <w:r>
        <w:rPr>
          <w:rStyle w:val="Kommentarzeichen"/>
        </w:rPr>
        <w:annotationRef/>
      </w:r>
      <w:r>
        <w:t>Das klingt so, als wenn Veränderungen nur über Innovationen erfolgen. An sich gibt es ja auch noch andere Wege der Veränderung oder?</w:t>
      </w:r>
    </w:p>
  </w:comment>
  <w:comment w:id="37" w:author="Thomas Juschten" w:date="2016-07-26T11:18:00Z" w:initials="TJ">
    <w:p w14:paraId="04CF6521" w14:textId="32CE3D72" w:rsidR="00CB584B" w:rsidRDefault="00CB584B">
      <w:pPr>
        <w:pStyle w:val="Kommentartext"/>
      </w:pPr>
      <w:r>
        <w:rPr>
          <w:rStyle w:val="Kommentarzeichen"/>
        </w:rPr>
        <w:annotationRef/>
      </w:r>
      <w:r>
        <w:t>…und ….und …. Und &gt;&gt; ich würde es anpassen</w:t>
      </w:r>
      <w:r w:rsidR="007E1E34">
        <w:t xml:space="preserve"> und 2 Sätze daraus machen</w:t>
      </w:r>
      <w:r>
        <w:t xml:space="preserve"> </w:t>
      </w:r>
    </w:p>
  </w:comment>
  <w:comment w:id="39" w:author="Thomas Juschten" w:date="2016-07-26T11:23:00Z" w:initials="TJ">
    <w:p w14:paraId="2AFE2225" w14:textId="1CED0C90" w:rsidR="007E1E34" w:rsidRDefault="007E1E34">
      <w:pPr>
        <w:pStyle w:val="Kommentartext"/>
      </w:pPr>
      <w:r>
        <w:rPr>
          <w:rStyle w:val="Kommentarzeichen"/>
        </w:rPr>
        <w:annotationRef/>
      </w:r>
      <w:r>
        <w:t>Gibt es dort nur diesen 1 Faktor oder vllt auch noch andere? Ggf müsste man hier etwas abschwächen mit „Ein entscheidender Faktor bei der schnellen Umsetzung…..“</w:t>
      </w:r>
    </w:p>
  </w:comment>
  <w:comment w:id="40" w:author="Thomas Juschten" w:date="2016-07-26T11:24:00Z" w:initials="TJ">
    <w:p w14:paraId="4D07B2A0" w14:textId="2C63B62A" w:rsidR="007E1E34" w:rsidRDefault="007E1E34">
      <w:pPr>
        <w:pStyle w:val="Kommentartext"/>
      </w:pPr>
      <w:r>
        <w:rPr>
          <w:rStyle w:val="Kommentarzeichen"/>
        </w:rPr>
        <w:annotationRef/>
      </w:r>
      <w:r>
        <w:t>Eigentlich bräuchte man hier einen Vergleich. Klingt vielleicht besser zu schreiben: zu einer Verlängerung der „time to market“ und daher….</w:t>
      </w:r>
    </w:p>
  </w:comment>
  <w:comment w:id="41" w:author="Thomas Juschten" w:date="2016-07-26T11:26:00Z" w:initials="TJ">
    <w:p w14:paraId="08503E88" w14:textId="3779624B" w:rsidR="007E1E34" w:rsidRDefault="007E1E34">
      <w:pPr>
        <w:pStyle w:val="Kommentartext"/>
      </w:pPr>
      <w:r>
        <w:rPr>
          <w:rStyle w:val="Kommentarzeichen"/>
        </w:rPr>
        <w:annotationRef/>
      </w:r>
      <w:r>
        <w:t xml:space="preserve">Vielleicht hier noch eine Zahl oder so bringen….reduzierung um x % oder so? </w:t>
      </w:r>
    </w:p>
  </w:comment>
  <w:comment w:id="42" w:author="Thomas Juschten" w:date="2016-07-26T11:29:00Z" w:initials="TJ">
    <w:p w14:paraId="2409BFE9" w14:textId="4033C6F1" w:rsidR="00DC462D" w:rsidRDefault="00DC462D">
      <w:pPr>
        <w:pStyle w:val="Kommentartext"/>
      </w:pPr>
      <w:r>
        <w:rPr>
          <w:rStyle w:val="Kommentarzeichen"/>
        </w:rPr>
        <w:annotationRef/>
      </w:r>
      <w:r>
        <w:t>Gefühlt sind das zu viele Fragen für eine Einleitung. Vielleicht obene 1 oder 2 nur kurz einbinden und später nochmal die Fragen auflisten im kapitel dazu?</w:t>
      </w:r>
    </w:p>
  </w:comment>
  <w:comment w:id="45" w:author="Thomas Juschten" w:date="2016-07-26T11:30:00Z" w:initials="TJ">
    <w:p w14:paraId="1D63CFB3" w14:textId="5A4FAD7B" w:rsidR="00DC462D" w:rsidRDefault="00DC462D">
      <w:pPr>
        <w:pStyle w:val="Kommentartext"/>
      </w:pPr>
      <w:r>
        <w:rPr>
          <w:rStyle w:val="Kommentarzeichen"/>
        </w:rPr>
        <w:annotationRef/>
      </w:r>
      <w:r>
        <w:t>Du stellst 4 Fragen, geht’s aber nur auf 1 dann genauer ein?!</w:t>
      </w:r>
    </w:p>
  </w:comment>
  <w:comment w:id="46" w:author="Thomas Juschten" w:date="2016-07-26T11:31:00Z" w:initials="TJ">
    <w:p w14:paraId="3DBF40D8" w14:textId="1C98B362" w:rsidR="00DC462D" w:rsidRDefault="00DC462D">
      <w:pPr>
        <w:pStyle w:val="Kommentartext"/>
      </w:pPr>
      <w:r>
        <w:rPr>
          <w:rStyle w:val="Kommentarzeichen"/>
        </w:rPr>
        <w:annotationRef/>
      </w:r>
      <w:r>
        <w:t>Vielleicht zu viele Quellen?</w:t>
      </w:r>
    </w:p>
  </w:comment>
  <w:comment w:id="49" w:author="Thomas Juschten" w:date="2016-07-26T11:34:00Z" w:initials="TJ">
    <w:p w14:paraId="79539225" w14:textId="511E21ED" w:rsidR="00DC462D" w:rsidRDefault="00DC462D">
      <w:pPr>
        <w:pStyle w:val="Kommentartext"/>
      </w:pPr>
      <w:r>
        <w:rPr>
          <w:rStyle w:val="Kommentarzeichen"/>
        </w:rPr>
        <w:annotationRef/>
      </w:r>
      <w:r>
        <w:t>Du stellst die Hypothese vor der Zielstellung vor? Ist die Hypothese nicht eher was für abstract und Zusammenfassung?</w:t>
      </w:r>
    </w:p>
  </w:comment>
  <w:comment w:id="50" w:author="Thomas Juschten" w:date="2016-07-26T11:36:00Z" w:initials="TJ">
    <w:p w14:paraId="0C086069" w14:textId="6EAB5554" w:rsidR="00DC462D" w:rsidRDefault="00DC462D">
      <w:pPr>
        <w:pStyle w:val="Kommentartext"/>
      </w:pPr>
      <w:r>
        <w:rPr>
          <w:rStyle w:val="Kommentarzeichen"/>
        </w:rPr>
        <w:annotationRef/>
      </w:r>
      <w:r>
        <w:t>Das ist eher die Einleitung. Das vorher ist fast schon zu komplex und passt wie gesagt eher in Abstract, falls ihr sowas machen müsst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7D2BB3" w15:done="0"/>
  <w15:commentEx w15:paraId="5793CF8D" w15:done="0"/>
  <w15:commentEx w15:paraId="7917E297" w15:done="0"/>
  <w15:commentEx w15:paraId="43E32DAD" w15:done="0"/>
  <w15:commentEx w15:paraId="04CF6521" w15:done="0"/>
  <w15:commentEx w15:paraId="2AFE2225" w15:done="0"/>
  <w15:commentEx w15:paraId="4D07B2A0" w15:done="0"/>
  <w15:commentEx w15:paraId="08503E88" w15:done="0"/>
  <w15:commentEx w15:paraId="2409BFE9" w15:done="0"/>
  <w15:commentEx w15:paraId="1D63CFB3" w15:done="0"/>
  <w15:commentEx w15:paraId="3DBF40D8" w15:done="0"/>
  <w15:commentEx w15:paraId="79539225" w15:done="0"/>
  <w15:commentEx w15:paraId="0C0860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21AB6" w14:textId="77777777" w:rsidR="0094719A" w:rsidRDefault="0094719A">
      <w:r>
        <w:separator/>
      </w:r>
    </w:p>
    <w:p w14:paraId="1A17ADC2" w14:textId="77777777" w:rsidR="0094719A" w:rsidRDefault="0094719A"/>
    <w:p w14:paraId="1971A5B3" w14:textId="77777777" w:rsidR="0094719A" w:rsidRDefault="0094719A"/>
  </w:endnote>
  <w:endnote w:type="continuationSeparator" w:id="0">
    <w:p w14:paraId="5331B89C" w14:textId="77777777" w:rsidR="0094719A" w:rsidRDefault="0094719A">
      <w:r>
        <w:continuationSeparator/>
      </w:r>
    </w:p>
    <w:p w14:paraId="3584289E" w14:textId="77777777" w:rsidR="0094719A" w:rsidRDefault="0094719A"/>
    <w:p w14:paraId="2A16F71D" w14:textId="77777777" w:rsidR="0094719A" w:rsidRDefault="009471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CB584B" w:rsidRDefault="00CB584B">
    <w:pPr>
      <w:pStyle w:val="Fuzeile"/>
      <w:framePr w:wrap="around" w:vAnchor="text" w:hAnchor="margin" w:xAlign="right" w:y="1"/>
    </w:pPr>
    <w:r>
      <w:fldChar w:fldCharType="begin"/>
    </w:r>
    <w:r>
      <w:instrText xml:space="preserve">PAGE  </w:instrText>
    </w:r>
    <w:r>
      <w:fldChar w:fldCharType="end"/>
    </w:r>
  </w:p>
  <w:p w14:paraId="7140BEF8" w14:textId="77777777" w:rsidR="00CB584B" w:rsidRDefault="00CB584B">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CB584B" w:rsidRDefault="00CB584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CB584B" w:rsidRDefault="00CB584B">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EE51E" w14:textId="77777777" w:rsidR="0094719A" w:rsidRDefault="0094719A" w:rsidP="00106448">
      <w:pPr>
        <w:spacing w:before="60" w:after="60" w:line="240" w:lineRule="auto"/>
      </w:pPr>
      <w:r>
        <w:separator/>
      </w:r>
    </w:p>
  </w:footnote>
  <w:footnote w:type="continuationSeparator" w:id="0">
    <w:p w14:paraId="498399BE" w14:textId="77777777" w:rsidR="0094719A" w:rsidRDefault="0094719A">
      <w:r>
        <w:continuationSeparator/>
      </w:r>
    </w:p>
  </w:footnote>
  <w:footnote w:type="continuationNotice" w:id="1">
    <w:p w14:paraId="22A1FB17" w14:textId="77777777" w:rsidR="0094719A" w:rsidRDefault="009471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CB584B" w:rsidRDefault="00CB584B">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CB584B" w:rsidRDefault="00CB584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7E1E34">
      <w:rPr>
        <w:noProof/>
      </w:rPr>
      <w:t>I</w:t>
    </w:r>
    <w:r>
      <w:fldChar w:fldCharType="end"/>
    </w:r>
  </w:p>
  <w:p w14:paraId="547EF2D1" w14:textId="77777777" w:rsidR="00CB584B" w:rsidRDefault="00CB584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CB584B" w:rsidRDefault="00CB584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7E1E34">
      <w:rPr>
        <w:noProof/>
      </w:rPr>
      <w:t>II</w:t>
    </w:r>
    <w:r>
      <w:fldChar w:fldCharType="end"/>
    </w:r>
  </w:p>
  <w:p w14:paraId="4B67AB85" w14:textId="77777777" w:rsidR="00CB584B" w:rsidRDefault="00CB584B">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CB584B" w:rsidRDefault="00CB584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7E1E34">
      <w:rPr>
        <w:noProof/>
      </w:rPr>
      <w:t>III</w:t>
    </w:r>
    <w:r>
      <w:fldChar w:fldCharType="end"/>
    </w:r>
  </w:p>
  <w:p w14:paraId="445F50FB" w14:textId="77777777" w:rsidR="00CB584B" w:rsidRDefault="00CB584B">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CB584B" w:rsidRDefault="00CB584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7E1E34">
      <w:rPr>
        <w:noProof/>
      </w:rPr>
      <w:t>IV</w:t>
    </w:r>
    <w:r>
      <w:fldChar w:fldCharType="end"/>
    </w:r>
  </w:p>
  <w:p w14:paraId="6D345E0B" w14:textId="77777777" w:rsidR="00CB584B" w:rsidRDefault="00CB584B">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CB584B" w:rsidRDefault="00CB584B">
    <w:pPr>
      <w:pStyle w:val="Kopfzeile"/>
      <w:pBdr>
        <w:bottom w:val="single" w:sz="6" w:space="1" w:color="auto"/>
      </w:pBdr>
      <w:tabs>
        <w:tab w:val="clear" w:pos="9072"/>
        <w:tab w:val="left" w:pos="6720"/>
        <w:tab w:val="right" w:pos="8222"/>
      </w:tabs>
    </w:pPr>
    <w:fldSimple w:instr=" STYLEREF  &quot;Überschrift 1&quot; ">
      <w:r w:rsidR="00DC462D">
        <w:rPr>
          <w:noProof/>
        </w:rPr>
        <w:t>Grundlagen</w:t>
      </w:r>
    </w:fldSimple>
    <w:r>
      <w:tab/>
    </w:r>
    <w:r>
      <w:tab/>
    </w:r>
    <w:r>
      <w:fldChar w:fldCharType="begin"/>
    </w:r>
    <w:r>
      <w:instrText xml:space="preserve"> PAGE </w:instrText>
    </w:r>
    <w:r>
      <w:fldChar w:fldCharType="separate"/>
    </w:r>
    <w:r w:rsidR="00DC462D">
      <w:rPr>
        <w:noProof/>
      </w:rPr>
      <w:t>5</w:t>
    </w:r>
    <w:r>
      <w:fldChar w:fldCharType="end"/>
    </w:r>
  </w:p>
  <w:p w14:paraId="5DCA97F4" w14:textId="77777777" w:rsidR="00CB584B" w:rsidRDefault="00CB584B">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CB584B" w:rsidRDefault="00CB584B"/>
  <w:p w14:paraId="3EFEA5EC" w14:textId="77777777" w:rsidR="00CB584B" w:rsidRDefault="00CB584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CB584B" w:rsidRDefault="00CB584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DC462D">
      <w:rPr>
        <w:noProof/>
      </w:rPr>
      <w:t>51</w:t>
    </w:r>
    <w:r>
      <w:fldChar w:fldCharType="end"/>
    </w:r>
  </w:p>
  <w:p w14:paraId="4E19B897" w14:textId="77777777" w:rsidR="00CB584B" w:rsidRDefault="00CB584B" w:rsidP="00870A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CB584B" w:rsidRDefault="00CB584B">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DC462D">
      <w:rPr>
        <w:noProof/>
      </w:rPr>
      <w:t>52</w:t>
    </w:r>
    <w:r>
      <w:fldChar w:fldCharType="end"/>
    </w:r>
  </w:p>
  <w:p w14:paraId="79D4B611" w14:textId="77777777" w:rsidR="00CB584B" w:rsidRDefault="00CB584B" w:rsidP="00870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15:restartNumberingAfterBreak="0">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15:restartNumberingAfterBreak="0">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15:restartNumberingAfterBreak="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Juschten">
    <w15:presenceInfo w15:providerId="None" w15:userId="Thomas Jusch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25D1E"/>
    <w:rsid w:val="00234858"/>
    <w:rsid w:val="00236D0C"/>
    <w:rsid w:val="00237C64"/>
    <w:rsid w:val="00247376"/>
    <w:rsid w:val="002533DF"/>
    <w:rsid w:val="00253A86"/>
    <w:rsid w:val="00255CB6"/>
    <w:rsid w:val="00256AF7"/>
    <w:rsid w:val="00257127"/>
    <w:rsid w:val="00270598"/>
    <w:rsid w:val="00274099"/>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454"/>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25D"/>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1E34"/>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3622"/>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4719A"/>
    <w:rsid w:val="00950836"/>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948"/>
    <w:rsid w:val="00987E41"/>
    <w:rsid w:val="00990340"/>
    <w:rsid w:val="00990770"/>
    <w:rsid w:val="00992AB2"/>
    <w:rsid w:val="00992BD1"/>
    <w:rsid w:val="00994154"/>
    <w:rsid w:val="0099415D"/>
    <w:rsid w:val="0099421F"/>
    <w:rsid w:val="00994F8A"/>
    <w:rsid w:val="009956FC"/>
    <w:rsid w:val="009A14CC"/>
    <w:rsid w:val="009A30F7"/>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584B"/>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462D"/>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640EDD8D-01DE-43A3-B800-F472429F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6.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D96317AC-96D8-4A01-B9E0-C9E5A54A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18844</Words>
  <Characters>118719</Characters>
  <Application>Microsoft Office Word</Application>
  <DocSecurity>0</DocSecurity>
  <Lines>989</Lines>
  <Paragraphs>274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137289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Thomas Juschten</cp:lastModifiedBy>
  <cp:revision>2</cp:revision>
  <cp:lastPrinted>2005-07-19T18:06:00Z</cp:lastPrinted>
  <dcterms:created xsi:type="dcterms:W3CDTF">2016-07-26T09:38:00Z</dcterms:created>
  <dcterms:modified xsi:type="dcterms:W3CDTF">2016-07-26T09:38:00Z</dcterms:modified>
</cp:coreProperties>
</file>