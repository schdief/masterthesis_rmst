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commentRangeStart w:id="0"/>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1"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1"/>
      <w:commentRangeEnd w:id="0"/>
      <w:r w:rsidR="00C3128A">
        <w:rPr>
          <w:rStyle w:val="Kommentarzeichen"/>
          <w:rFonts w:eastAsia="Times"/>
        </w:rPr>
        <w:commentReference w:id="0"/>
      </w:r>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2" w:name="Text2"/>
      <w:r>
        <w:instrText xml:space="preserve"> FORMTEXT </w:instrText>
      </w:r>
      <w:r>
        <w:fldChar w:fldCharType="separate"/>
      </w:r>
      <w:r>
        <w:rPr>
          <w:noProof/>
        </w:rPr>
        <w:t>Masterarbeit</w:t>
      </w:r>
      <w:r>
        <w:fldChar w:fldCharType="end"/>
      </w:r>
      <w:bookmarkEnd w:id="2"/>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lang w:val="en-GB" w:eastAsia="en-GB"/>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FE3C14" w:rsidRPr="00914102" w:rsidRDefault="00FE3C14" w:rsidP="00A65D39">
                            <w:pPr>
                              <w:pStyle w:val="Vorgelegt"/>
                            </w:pPr>
                            <w:r>
                              <w:t>Vorgelegt der Fakultät für Wirtschaftswissenschaft</w:t>
                            </w:r>
                          </w:p>
                          <w:p w14:paraId="2DA42285" w14:textId="77777777" w:rsidR="00FE3C14" w:rsidRDefault="00FE3C1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E3C14" w:rsidRDefault="00FE3C14" w:rsidP="00A65D39">
                            <w:pPr>
                              <w:pStyle w:val="Vorgelegt"/>
                            </w:pPr>
                            <w:r>
                              <w:t>Lehrstuhl für Betriebswirtschaftslehre,</w:t>
                            </w:r>
                          </w:p>
                          <w:p w14:paraId="30ECB503" w14:textId="77777777" w:rsidR="00FE3C14" w:rsidRPr="00D2428A" w:rsidRDefault="00FE3C14"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" stroked="f">
                <v:textbox style="mso-fit-shape-to-text:t">
                  <w:txbxContent>
                    <w:p w14:paraId="3115D549" w14:textId="77777777" w:rsidR="00FE3C14" w:rsidRPr="00914102" w:rsidRDefault="00FE3C14" w:rsidP="00A65D39">
                      <w:pPr>
                        <w:pStyle w:val="Vorgelegt"/>
                      </w:pPr>
                      <w:r>
                        <w:t>Vorgelegt der Fakultät für Wirtschaftswissenschaft</w:t>
                      </w:r>
                    </w:p>
                    <w:p w14:paraId="2DA42285" w14:textId="77777777" w:rsidR="00FE3C14" w:rsidRDefault="00FE3C14"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FE3C14" w:rsidRDefault="00FE3C14" w:rsidP="00A65D39">
                      <w:pPr>
                        <w:pStyle w:val="Vorgelegt"/>
                      </w:pPr>
                      <w:r>
                        <w:t>Lehrstuhl für Betriebswirtschaftslehre,</w:t>
                      </w:r>
                    </w:p>
                    <w:p w14:paraId="30ECB503" w14:textId="77777777" w:rsidR="00FE3C14" w:rsidRPr="00D2428A" w:rsidRDefault="00FE3C14"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3" w:name="Text3"/>
      <w:r w:rsidR="00AC713B">
        <w:instrText xml:space="preserve"> FORMTEXT </w:instrText>
      </w:r>
      <w:r w:rsidR="00AC713B">
        <w:fldChar w:fldCharType="separate"/>
      </w:r>
      <w:r w:rsidR="00AC713B">
        <w:rPr>
          <w:noProof/>
        </w:rPr>
        <w:t>Steve Lohr</w:t>
      </w:r>
      <w:r w:rsidR="00AC713B">
        <w:fldChar w:fldCharType="end"/>
      </w:r>
      <w:bookmarkEnd w:id="3"/>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4" w:name="Text4"/>
      <w:r w:rsidR="00AC713B">
        <w:instrText xml:space="preserve"> FORMTEXT </w:instrText>
      </w:r>
      <w:r w:rsidR="00AC713B">
        <w:fldChar w:fldCharType="separate"/>
      </w:r>
      <w:r w:rsidR="00AC713B">
        <w:rPr>
          <w:noProof/>
        </w:rPr>
        <w:t>Naumannstraße 10</w:t>
      </w:r>
      <w:r w:rsidR="00AC713B">
        <w:fldChar w:fldCharType="end"/>
      </w:r>
      <w:bookmarkEnd w:id="4"/>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5" w:name="Text5"/>
      <w:r w:rsidR="00AC713B">
        <w:instrText xml:space="preserve"> FORMTEXT </w:instrText>
      </w:r>
      <w:r w:rsidR="00AC713B">
        <w:fldChar w:fldCharType="separate"/>
      </w:r>
      <w:r w:rsidR="00AC713B">
        <w:rPr>
          <w:noProof/>
        </w:rPr>
        <w:t>01309 Dresden</w:t>
      </w:r>
      <w:r w:rsidR="00AC713B">
        <w:fldChar w:fldCharType="end"/>
      </w:r>
      <w:bookmarkEnd w:id="5"/>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6" w:name="Text6"/>
      <w:r w:rsidR="00AC713B">
        <w:instrText xml:space="preserve"> FORMTEXT </w:instrText>
      </w:r>
      <w:r w:rsidR="00AC713B">
        <w:fldChar w:fldCharType="separate"/>
      </w:r>
      <w:r w:rsidR="00AC713B">
        <w:rPr>
          <w:noProof/>
        </w:rPr>
        <w:t>9066454</w:t>
      </w:r>
      <w:r w:rsidR="00AC713B">
        <w:fldChar w:fldCharType="end"/>
      </w:r>
      <w:bookmarkEnd w:id="6"/>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7" w:name="Text7"/>
      <w:r w:rsidR="0074599A">
        <w:instrText xml:space="preserve"> FORMTEXT </w:instrText>
      </w:r>
      <w:r w:rsidR="0074599A">
        <w:fldChar w:fldCharType="separate"/>
      </w:r>
      <w:r w:rsidR="0074599A">
        <w:rPr>
          <w:noProof/>
        </w:rPr>
        <w:t>Christian Grawe, M.Sc.</w:t>
      </w:r>
      <w:r w:rsidR="0074599A">
        <w:fldChar w:fldCharType="end"/>
      </w:r>
      <w:bookmarkEnd w:id="7"/>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8" w:name="Text8"/>
      <w:r w:rsidR="00DB13B7">
        <w:instrText xml:space="preserve"> FORMTEXT </w:instrText>
      </w:r>
      <w:r w:rsidR="00DB13B7">
        <w:fldChar w:fldCharType="separate"/>
      </w:r>
      <w:r w:rsidR="00DB13B7">
        <w:rPr>
          <w:noProof/>
        </w:rPr>
        <w:t>12.08.2016</w:t>
      </w:r>
      <w:r w:rsidR="00DB13B7">
        <w:fldChar w:fldCharType="end"/>
      </w:r>
      <w:bookmarkEnd w:id="8"/>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9" w:name="Text9"/>
      <w:r w:rsidR="00AC713B">
        <w:instrText xml:space="preserve"> FORMTEXT </w:instrText>
      </w:r>
      <w:r w:rsidR="00AC713B">
        <w:fldChar w:fldCharType="separate"/>
      </w:r>
      <w:r w:rsidR="00AC713B">
        <w:rPr>
          <w:noProof/>
        </w:rPr>
        <w:t>2015</w:t>
      </w:r>
      <w:r w:rsidR="00AC713B">
        <w:fldChar w:fldCharType="end"/>
      </w:r>
      <w:bookmarkEnd w:id="9"/>
      <w:r>
        <w:t xml:space="preserve">, </w:t>
      </w:r>
      <w:r w:rsidR="00AC713B">
        <w:fldChar w:fldCharType="begin">
          <w:ffData>
            <w:name w:val="Text10"/>
            <w:enabled/>
            <w:calcOnExit w:val="0"/>
            <w:textInput>
              <w:default w:val="7"/>
            </w:textInput>
          </w:ffData>
        </w:fldChar>
      </w:r>
      <w:bookmarkStart w:id="10" w:name="Text10"/>
      <w:r w:rsidR="00AC713B">
        <w:instrText xml:space="preserve"> FORMTEXT </w:instrText>
      </w:r>
      <w:r w:rsidR="00AC713B">
        <w:fldChar w:fldCharType="separate"/>
      </w:r>
      <w:r w:rsidR="00AC713B">
        <w:rPr>
          <w:noProof/>
        </w:rPr>
        <w:t>7</w:t>
      </w:r>
      <w:r w:rsidR="00AC713B">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10"/>
          <w:footerReference w:type="default" r:id="rId11"/>
          <w:headerReference w:type="first" r:id="rId12"/>
          <w:footerReference w:type="first" r:id="rId13"/>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1B144689" w14:textId="77777777" w:rsidR="00ED2CC2" w:rsidRDefault="000C5D7B">
      <w:pPr>
        <w:pStyle w:val="Verzeichnis1"/>
        <w:rPr>
          <w:rFonts w:asciiTheme="minorHAnsi" w:eastAsiaTheme="minorEastAsia" w:hAnsiTheme="minorHAnsi" w:cstheme="minorBidi"/>
          <w:b w:val="0"/>
          <w:sz w:val="22"/>
          <w:szCs w:val="22"/>
        </w:rPr>
      </w:pPr>
      <w:r>
        <w:fldChar w:fldCharType="begin"/>
      </w:r>
      <w:r w:rsidR="00DE5C35">
        <w:instrText xml:space="preserve"> TOC \o "1-4" \h \z \u </w:instrText>
      </w:r>
      <w:r>
        <w:fldChar w:fldCharType="separate"/>
      </w:r>
      <w:hyperlink w:anchor="_Toc457246775" w:history="1">
        <w:r w:rsidR="00ED2CC2" w:rsidRPr="00894819">
          <w:rPr>
            <w:rStyle w:val="Hyperlink"/>
          </w:rPr>
          <w:t>Abbildungsverzeichnis</w:t>
        </w:r>
        <w:r w:rsidR="00ED2CC2">
          <w:rPr>
            <w:webHidden/>
          </w:rPr>
          <w:tab/>
        </w:r>
        <w:r w:rsidR="00ED2CC2">
          <w:rPr>
            <w:webHidden/>
          </w:rPr>
          <w:fldChar w:fldCharType="begin"/>
        </w:r>
        <w:r w:rsidR="00ED2CC2">
          <w:rPr>
            <w:webHidden/>
          </w:rPr>
          <w:instrText xml:space="preserve"> PAGEREF _Toc457246775 \h </w:instrText>
        </w:r>
        <w:r w:rsidR="00ED2CC2">
          <w:rPr>
            <w:webHidden/>
          </w:rPr>
        </w:r>
        <w:r w:rsidR="00ED2CC2">
          <w:rPr>
            <w:webHidden/>
          </w:rPr>
          <w:fldChar w:fldCharType="separate"/>
        </w:r>
        <w:r w:rsidR="00ED2CC2">
          <w:rPr>
            <w:webHidden/>
          </w:rPr>
          <w:t>II</w:t>
        </w:r>
        <w:r w:rsidR="00ED2CC2">
          <w:rPr>
            <w:webHidden/>
          </w:rPr>
          <w:fldChar w:fldCharType="end"/>
        </w:r>
      </w:hyperlink>
    </w:p>
    <w:p w14:paraId="73E2B4DB" w14:textId="77777777" w:rsidR="00ED2CC2" w:rsidRDefault="00FE3C14">
      <w:pPr>
        <w:pStyle w:val="Verzeichnis1"/>
        <w:rPr>
          <w:rFonts w:asciiTheme="minorHAnsi" w:eastAsiaTheme="minorEastAsia" w:hAnsiTheme="minorHAnsi" w:cstheme="minorBidi"/>
          <w:b w:val="0"/>
          <w:sz w:val="22"/>
          <w:szCs w:val="22"/>
        </w:rPr>
      </w:pPr>
      <w:hyperlink w:anchor="_Toc457246776" w:history="1">
        <w:r w:rsidR="00ED2CC2" w:rsidRPr="00894819">
          <w:rPr>
            <w:rStyle w:val="Hyperlink"/>
          </w:rPr>
          <w:t>Tabellenverzeichnis</w:t>
        </w:r>
        <w:r w:rsidR="00ED2CC2">
          <w:rPr>
            <w:webHidden/>
          </w:rPr>
          <w:tab/>
        </w:r>
        <w:r w:rsidR="00ED2CC2">
          <w:rPr>
            <w:webHidden/>
          </w:rPr>
          <w:fldChar w:fldCharType="begin"/>
        </w:r>
        <w:r w:rsidR="00ED2CC2">
          <w:rPr>
            <w:webHidden/>
          </w:rPr>
          <w:instrText xml:space="preserve"> PAGEREF _Toc457246776 \h </w:instrText>
        </w:r>
        <w:r w:rsidR="00ED2CC2">
          <w:rPr>
            <w:webHidden/>
          </w:rPr>
        </w:r>
        <w:r w:rsidR="00ED2CC2">
          <w:rPr>
            <w:webHidden/>
          </w:rPr>
          <w:fldChar w:fldCharType="separate"/>
        </w:r>
        <w:r w:rsidR="00ED2CC2">
          <w:rPr>
            <w:webHidden/>
          </w:rPr>
          <w:t>III</w:t>
        </w:r>
        <w:r w:rsidR="00ED2CC2">
          <w:rPr>
            <w:webHidden/>
          </w:rPr>
          <w:fldChar w:fldCharType="end"/>
        </w:r>
      </w:hyperlink>
    </w:p>
    <w:p w14:paraId="5B413383" w14:textId="77777777" w:rsidR="00ED2CC2" w:rsidRDefault="00FE3C14">
      <w:pPr>
        <w:pStyle w:val="Verzeichnis1"/>
        <w:rPr>
          <w:rFonts w:asciiTheme="minorHAnsi" w:eastAsiaTheme="minorEastAsia" w:hAnsiTheme="minorHAnsi" w:cstheme="minorBidi"/>
          <w:b w:val="0"/>
          <w:sz w:val="22"/>
          <w:szCs w:val="22"/>
        </w:rPr>
      </w:pPr>
      <w:hyperlink w:anchor="_Toc457246777" w:history="1">
        <w:r w:rsidR="00ED2CC2" w:rsidRPr="00894819">
          <w:rPr>
            <w:rStyle w:val="Hyperlink"/>
          </w:rPr>
          <w:t>Abkürzungsverzeichnis</w:t>
        </w:r>
        <w:r w:rsidR="00ED2CC2">
          <w:rPr>
            <w:webHidden/>
          </w:rPr>
          <w:tab/>
        </w:r>
        <w:r w:rsidR="00ED2CC2">
          <w:rPr>
            <w:webHidden/>
          </w:rPr>
          <w:fldChar w:fldCharType="begin"/>
        </w:r>
        <w:r w:rsidR="00ED2CC2">
          <w:rPr>
            <w:webHidden/>
          </w:rPr>
          <w:instrText xml:space="preserve"> PAGEREF _Toc457246777 \h </w:instrText>
        </w:r>
        <w:r w:rsidR="00ED2CC2">
          <w:rPr>
            <w:webHidden/>
          </w:rPr>
        </w:r>
        <w:r w:rsidR="00ED2CC2">
          <w:rPr>
            <w:webHidden/>
          </w:rPr>
          <w:fldChar w:fldCharType="separate"/>
        </w:r>
        <w:r w:rsidR="00ED2CC2">
          <w:rPr>
            <w:webHidden/>
          </w:rPr>
          <w:t>IV</w:t>
        </w:r>
        <w:r w:rsidR="00ED2CC2">
          <w:rPr>
            <w:webHidden/>
          </w:rPr>
          <w:fldChar w:fldCharType="end"/>
        </w:r>
      </w:hyperlink>
    </w:p>
    <w:p w14:paraId="6F620F77" w14:textId="77777777" w:rsidR="00ED2CC2" w:rsidRDefault="00FE3C14">
      <w:pPr>
        <w:pStyle w:val="Verzeichnis1"/>
        <w:rPr>
          <w:rFonts w:asciiTheme="minorHAnsi" w:eastAsiaTheme="minorEastAsia" w:hAnsiTheme="minorHAnsi" w:cstheme="minorBidi"/>
          <w:b w:val="0"/>
          <w:sz w:val="22"/>
          <w:szCs w:val="22"/>
        </w:rPr>
      </w:pPr>
      <w:hyperlink w:anchor="_Toc457246778" w:history="1">
        <w:r w:rsidR="00ED2CC2" w:rsidRPr="00894819">
          <w:rPr>
            <w:rStyle w:val="Hyperlink"/>
          </w:rPr>
          <w:t>1</w:t>
        </w:r>
        <w:r w:rsidR="00ED2CC2">
          <w:rPr>
            <w:rFonts w:asciiTheme="minorHAnsi" w:eastAsiaTheme="minorEastAsia" w:hAnsiTheme="minorHAnsi" w:cstheme="minorBidi"/>
            <w:b w:val="0"/>
            <w:sz w:val="22"/>
            <w:szCs w:val="22"/>
          </w:rPr>
          <w:tab/>
        </w:r>
        <w:r w:rsidR="00ED2CC2" w:rsidRPr="00894819">
          <w:rPr>
            <w:rStyle w:val="Hyperlink"/>
          </w:rPr>
          <w:t>Einleitung</w:t>
        </w:r>
        <w:r w:rsidR="00ED2CC2">
          <w:rPr>
            <w:webHidden/>
          </w:rPr>
          <w:tab/>
        </w:r>
        <w:r w:rsidR="00ED2CC2">
          <w:rPr>
            <w:webHidden/>
          </w:rPr>
          <w:fldChar w:fldCharType="begin"/>
        </w:r>
        <w:r w:rsidR="00ED2CC2">
          <w:rPr>
            <w:webHidden/>
          </w:rPr>
          <w:instrText xml:space="preserve"> PAGEREF _Toc457246778 \h </w:instrText>
        </w:r>
        <w:r w:rsidR="00ED2CC2">
          <w:rPr>
            <w:webHidden/>
          </w:rPr>
        </w:r>
        <w:r w:rsidR="00ED2CC2">
          <w:rPr>
            <w:webHidden/>
          </w:rPr>
          <w:fldChar w:fldCharType="separate"/>
        </w:r>
        <w:r w:rsidR="00ED2CC2">
          <w:rPr>
            <w:webHidden/>
          </w:rPr>
          <w:t>1</w:t>
        </w:r>
        <w:r w:rsidR="00ED2CC2">
          <w:rPr>
            <w:webHidden/>
          </w:rPr>
          <w:fldChar w:fldCharType="end"/>
        </w:r>
      </w:hyperlink>
    </w:p>
    <w:p w14:paraId="1FF83122" w14:textId="77777777" w:rsidR="00ED2CC2" w:rsidRDefault="00FE3C14">
      <w:pPr>
        <w:pStyle w:val="Verzeichnis1"/>
        <w:rPr>
          <w:rFonts w:asciiTheme="minorHAnsi" w:eastAsiaTheme="minorEastAsia" w:hAnsiTheme="minorHAnsi" w:cstheme="minorBidi"/>
          <w:b w:val="0"/>
          <w:sz w:val="22"/>
          <w:szCs w:val="22"/>
        </w:rPr>
      </w:pPr>
      <w:hyperlink w:anchor="_Toc457246779" w:history="1">
        <w:r w:rsidR="00ED2CC2" w:rsidRPr="00894819">
          <w:rPr>
            <w:rStyle w:val="Hyperlink"/>
          </w:rPr>
          <w:t>2</w:t>
        </w:r>
        <w:r w:rsidR="00ED2CC2">
          <w:rPr>
            <w:rFonts w:asciiTheme="minorHAnsi" w:eastAsiaTheme="minorEastAsia" w:hAnsiTheme="minorHAnsi" w:cstheme="minorBidi"/>
            <w:b w:val="0"/>
            <w:sz w:val="22"/>
            <w:szCs w:val="22"/>
          </w:rPr>
          <w:tab/>
        </w:r>
        <w:r w:rsidR="00ED2CC2" w:rsidRPr="00894819">
          <w:rPr>
            <w:rStyle w:val="Hyperlink"/>
          </w:rPr>
          <w:t>Grundlagen</w:t>
        </w:r>
        <w:r w:rsidR="00ED2CC2">
          <w:rPr>
            <w:webHidden/>
          </w:rPr>
          <w:tab/>
        </w:r>
        <w:r w:rsidR="00ED2CC2">
          <w:rPr>
            <w:webHidden/>
          </w:rPr>
          <w:fldChar w:fldCharType="begin"/>
        </w:r>
        <w:r w:rsidR="00ED2CC2">
          <w:rPr>
            <w:webHidden/>
          </w:rPr>
          <w:instrText xml:space="preserve"> PAGEREF _Toc457246779 \h </w:instrText>
        </w:r>
        <w:r w:rsidR="00ED2CC2">
          <w:rPr>
            <w:webHidden/>
          </w:rPr>
        </w:r>
        <w:r w:rsidR="00ED2CC2">
          <w:rPr>
            <w:webHidden/>
          </w:rPr>
          <w:fldChar w:fldCharType="separate"/>
        </w:r>
        <w:r w:rsidR="00ED2CC2">
          <w:rPr>
            <w:webHidden/>
          </w:rPr>
          <w:t>3</w:t>
        </w:r>
        <w:r w:rsidR="00ED2CC2">
          <w:rPr>
            <w:webHidden/>
          </w:rPr>
          <w:fldChar w:fldCharType="end"/>
        </w:r>
      </w:hyperlink>
    </w:p>
    <w:p w14:paraId="0F81A438" w14:textId="77777777" w:rsidR="00ED2CC2" w:rsidRDefault="00FE3C14">
      <w:pPr>
        <w:pStyle w:val="Verzeichnis2"/>
        <w:rPr>
          <w:rFonts w:asciiTheme="minorHAnsi" w:eastAsiaTheme="minorEastAsia" w:hAnsiTheme="minorHAnsi" w:cstheme="minorBidi"/>
          <w:sz w:val="22"/>
          <w:szCs w:val="22"/>
        </w:rPr>
      </w:pPr>
      <w:hyperlink w:anchor="_Toc457246780" w:history="1">
        <w:r w:rsidR="00ED2CC2" w:rsidRPr="00894819">
          <w:rPr>
            <w:rStyle w:val="Hyperlink"/>
          </w:rPr>
          <w:t>2.1</w:t>
        </w:r>
        <w:r w:rsidR="00ED2CC2">
          <w:rPr>
            <w:rFonts w:asciiTheme="minorHAnsi" w:eastAsiaTheme="minorEastAsia" w:hAnsiTheme="minorHAnsi" w:cstheme="minorBidi"/>
            <w:sz w:val="22"/>
            <w:szCs w:val="22"/>
          </w:rPr>
          <w:tab/>
        </w:r>
        <w:r w:rsidR="00ED2CC2" w:rsidRPr="00894819">
          <w:rPr>
            <w:rStyle w:val="Hyperlink"/>
          </w:rPr>
          <w:t>Innovation zur Existenzsicherung</w:t>
        </w:r>
        <w:r w:rsidR="00ED2CC2">
          <w:rPr>
            <w:webHidden/>
          </w:rPr>
          <w:tab/>
        </w:r>
        <w:r w:rsidR="00ED2CC2">
          <w:rPr>
            <w:webHidden/>
          </w:rPr>
          <w:fldChar w:fldCharType="begin"/>
        </w:r>
        <w:r w:rsidR="00ED2CC2">
          <w:rPr>
            <w:webHidden/>
          </w:rPr>
          <w:instrText xml:space="preserve"> PAGEREF _Toc457246780 \h </w:instrText>
        </w:r>
        <w:r w:rsidR="00ED2CC2">
          <w:rPr>
            <w:webHidden/>
          </w:rPr>
        </w:r>
        <w:r w:rsidR="00ED2CC2">
          <w:rPr>
            <w:webHidden/>
          </w:rPr>
          <w:fldChar w:fldCharType="separate"/>
        </w:r>
        <w:r w:rsidR="00ED2CC2">
          <w:rPr>
            <w:webHidden/>
          </w:rPr>
          <w:t>3</w:t>
        </w:r>
        <w:r w:rsidR="00ED2CC2">
          <w:rPr>
            <w:webHidden/>
          </w:rPr>
          <w:fldChar w:fldCharType="end"/>
        </w:r>
      </w:hyperlink>
    </w:p>
    <w:p w14:paraId="7B85BB07" w14:textId="77777777" w:rsidR="00ED2CC2" w:rsidRDefault="00FE3C14">
      <w:pPr>
        <w:pStyle w:val="Verzeichnis2"/>
        <w:rPr>
          <w:rFonts w:asciiTheme="minorHAnsi" w:eastAsiaTheme="minorEastAsia" w:hAnsiTheme="minorHAnsi" w:cstheme="minorBidi"/>
          <w:sz w:val="22"/>
          <w:szCs w:val="22"/>
        </w:rPr>
      </w:pPr>
      <w:hyperlink w:anchor="_Toc457246781" w:history="1">
        <w:r w:rsidR="00ED2CC2" w:rsidRPr="00894819">
          <w:rPr>
            <w:rStyle w:val="Hyperlink"/>
          </w:rPr>
          <w:t>2.2</w:t>
        </w:r>
        <w:r w:rsidR="00ED2CC2">
          <w:rPr>
            <w:rFonts w:asciiTheme="minorHAnsi" w:eastAsiaTheme="minorEastAsia" w:hAnsiTheme="minorHAnsi" w:cstheme="minorBidi"/>
            <w:sz w:val="22"/>
            <w:szCs w:val="22"/>
          </w:rPr>
          <w:tab/>
        </w:r>
        <w:r w:rsidR="00ED2CC2" w:rsidRPr="00894819">
          <w:rPr>
            <w:rStyle w:val="Hyperlink"/>
          </w:rPr>
          <w:t>Innovationssteuerung durch Produkt-Management</w:t>
        </w:r>
        <w:r w:rsidR="00ED2CC2">
          <w:rPr>
            <w:webHidden/>
          </w:rPr>
          <w:tab/>
        </w:r>
        <w:r w:rsidR="00ED2CC2">
          <w:rPr>
            <w:webHidden/>
          </w:rPr>
          <w:fldChar w:fldCharType="begin"/>
        </w:r>
        <w:r w:rsidR="00ED2CC2">
          <w:rPr>
            <w:webHidden/>
          </w:rPr>
          <w:instrText xml:space="preserve"> PAGEREF _Toc457246781 \h </w:instrText>
        </w:r>
        <w:r w:rsidR="00ED2CC2">
          <w:rPr>
            <w:webHidden/>
          </w:rPr>
        </w:r>
        <w:r w:rsidR="00ED2CC2">
          <w:rPr>
            <w:webHidden/>
          </w:rPr>
          <w:fldChar w:fldCharType="separate"/>
        </w:r>
        <w:r w:rsidR="00ED2CC2">
          <w:rPr>
            <w:webHidden/>
          </w:rPr>
          <w:t>6</w:t>
        </w:r>
        <w:r w:rsidR="00ED2CC2">
          <w:rPr>
            <w:webHidden/>
          </w:rPr>
          <w:fldChar w:fldCharType="end"/>
        </w:r>
      </w:hyperlink>
    </w:p>
    <w:p w14:paraId="5464EEB5" w14:textId="77777777" w:rsidR="00ED2CC2" w:rsidRDefault="00FE3C14">
      <w:pPr>
        <w:pStyle w:val="Verzeichnis2"/>
        <w:rPr>
          <w:rFonts w:asciiTheme="minorHAnsi" w:eastAsiaTheme="minorEastAsia" w:hAnsiTheme="minorHAnsi" w:cstheme="minorBidi"/>
          <w:sz w:val="22"/>
          <w:szCs w:val="22"/>
        </w:rPr>
      </w:pPr>
      <w:hyperlink w:anchor="_Toc457246782" w:history="1">
        <w:r w:rsidR="00ED2CC2" w:rsidRPr="00894819">
          <w:rPr>
            <w:rStyle w:val="Hyperlink"/>
          </w:rPr>
          <w:t>2.3</w:t>
        </w:r>
        <w:r w:rsidR="00ED2CC2">
          <w:rPr>
            <w:rFonts w:asciiTheme="minorHAnsi" w:eastAsiaTheme="minorEastAsia" w:hAnsiTheme="minorHAnsi" w:cstheme="minorBidi"/>
            <w:sz w:val="22"/>
            <w:szCs w:val="22"/>
          </w:rPr>
          <w:tab/>
        </w:r>
        <w:r w:rsidR="00ED2CC2" w:rsidRPr="00894819">
          <w:rPr>
            <w:rStyle w:val="Hyperlink"/>
          </w:rPr>
          <w:t>Der Produktlebenszyklus</w:t>
        </w:r>
        <w:r w:rsidR="00ED2CC2">
          <w:rPr>
            <w:webHidden/>
          </w:rPr>
          <w:tab/>
        </w:r>
        <w:r w:rsidR="00ED2CC2">
          <w:rPr>
            <w:webHidden/>
          </w:rPr>
          <w:fldChar w:fldCharType="begin"/>
        </w:r>
        <w:r w:rsidR="00ED2CC2">
          <w:rPr>
            <w:webHidden/>
          </w:rPr>
          <w:instrText xml:space="preserve"> PAGEREF _Toc457246782 \h </w:instrText>
        </w:r>
        <w:r w:rsidR="00ED2CC2">
          <w:rPr>
            <w:webHidden/>
          </w:rPr>
        </w:r>
        <w:r w:rsidR="00ED2CC2">
          <w:rPr>
            <w:webHidden/>
          </w:rPr>
          <w:fldChar w:fldCharType="separate"/>
        </w:r>
        <w:r w:rsidR="00ED2CC2">
          <w:rPr>
            <w:webHidden/>
          </w:rPr>
          <w:t>7</w:t>
        </w:r>
        <w:r w:rsidR="00ED2CC2">
          <w:rPr>
            <w:webHidden/>
          </w:rPr>
          <w:fldChar w:fldCharType="end"/>
        </w:r>
      </w:hyperlink>
    </w:p>
    <w:p w14:paraId="3F2676A3" w14:textId="77777777" w:rsidR="00ED2CC2" w:rsidRDefault="00FE3C14">
      <w:pPr>
        <w:pStyle w:val="Verzeichnis2"/>
        <w:rPr>
          <w:rFonts w:asciiTheme="minorHAnsi" w:eastAsiaTheme="minorEastAsia" w:hAnsiTheme="minorHAnsi" w:cstheme="minorBidi"/>
          <w:sz w:val="22"/>
          <w:szCs w:val="22"/>
        </w:rPr>
      </w:pPr>
      <w:hyperlink w:anchor="_Toc457246783" w:history="1">
        <w:r w:rsidR="00ED2CC2" w:rsidRPr="00894819">
          <w:rPr>
            <w:rStyle w:val="Hyperlink"/>
          </w:rPr>
          <w:t>2.4</w:t>
        </w:r>
        <w:r w:rsidR="00ED2CC2">
          <w:rPr>
            <w:rFonts w:asciiTheme="minorHAnsi" w:eastAsiaTheme="minorEastAsia" w:hAnsiTheme="minorHAnsi" w:cstheme="minorBidi"/>
            <w:sz w:val="22"/>
            <w:szCs w:val="22"/>
          </w:rPr>
          <w:tab/>
        </w:r>
        <w:r w:rsidR="00ED2CC2" w:rsidRPr="00894819">
          <w:rPr>
            <w:rStyle w:val="Hyperlink"/>
          </w:rPr>
          <w:t>Produktveröffentlichung durch Standards im Release-Management</w:t>
        </w:r>
        <w:r w:rsidR="00ED2CC2">
          <w:rPr>
            <w:webHidden/>
          </w:rPr>
          <w:tab/>
        </w:r>
        <w:r w:rsidR="00ED2CC2">
          <w:rPr>
            <w:webHidden/>
          </w:rPr>
          <w:fldChar w:fldCharType="begin"/>
        </w:r>
        <w:r w:rsidR="00ED2CC2">
          <w:rPr>
            <w:webHidden/>
          </w:rPr>
          <w:instrText xml:space="preserve"> PAGEREF _Toc457246783 \h </w:instrText>
        </w:r>
        <w:r w:rsidR="00ED2CC2">
          <w:rPr>
            <w:webHidden/>
          </w:rPr>
        </w:r>
        <w:r w:rsidR="00ED2CC2">
          <w:rPr>
            <w:webHidden/>
          </w:rPr>
          <w:fldChar w:fldCharType="separate"/>
        </w:r>
        <w:r w:rsidR="00ED2CC2">
          <w:rPr>
            <w:webHidden/>
          </w:rPr>
          <w:t>11</w:t>
        </w:r>
        <w:r w:rsidR="00ED2CC2">
          <w:rPr>
            <w:webHidden/>
          </w:rPr>
          <w:fldChar w:fldCharType="end"/>
        </w:r>
      </w:hyperlink>
    </w:p>
    <w:p w14:paraId="41A21FBC" w14:textId="77777777" w:rsidR="00ED2CC2" w:rsidRDefault="00FE3C14">
      <w:pPr>
        <w:pStyle w:val="Verzeichnis1"/>
        <w:rPr>
          <w:rFonts w:asciiTheme="minorHAnsi" w:eastAsiaTheme="minorEastAsia" w:hAnsiTheme="minorHAnsi" w:cstheme="minorBidi"/>
          <w:b w:val="0"/>
          <w:sz w:val="22"/>
          <w:szCs w:val="22"/>
        </w:rPr>
      </w:pPr>
      <w:hyperlink w:anchor="_Toc457246784" w:history="1">
        <w:r w:rsidR="00ED2CC2" w:rsidRPr="00894819">
          <w:rPr>
            <w:rStyle w:val="Hyperlink"/>
          </w:rPr>
          <w:t>3</w:t>
        </w:r>
        <w:r w:rsidR="00ED2CC2">
          <w:rPr>
            <w:rFonts w:asciiTheme="minorHAnsi" w:eastAsiaTheme="minorEastAsia" w:hAnsiTheme="minorHAnsi" w:cstheme="minorBidi"/>
            <w:b w:val="0"/>
            <w:sz w:val="22"/>
            <w:szCs w:val="22"/>
          </w:rPr>
          <w:tab/>
        </w:r>
        <w:r w:rsidR="00ED2CC2" w:rsidRPr="00894819">
          <w:rPr>
            <w:rStyle w:val="Hyperlink"/>
          </w:rPr>
          <w:t>Risiken im Produktlebenszyklus als Basis der Standardtypen</w:t>
        </w:r>
        <w:r w:rsidR="00ED2CC2">
          <w:rPr>
            <w:webHidden/>
          </w:rPr>
          <w:tab/>
        </w:r>
        <w:r w:rsidR="00ED2CC2">
          <w:rPr>
            <w:webHidden/>
          </w:rPr>
          <w:fldChar w:fldCharType="begin"/>
        </w:r>
        <w:r w:rsidR="00ED2CC2">
          <w:rPr>
            <w:webHidden/>
          </w:rPr>
          <w:instrText xml:space="preserve"> PAGEREF _Toc457246784 \h </w:instrText>
        </w:r>
        <w:r w:rsidR="00ED2CC2">
          <w:rPr>
            <w:webHidden/>
          </w:rPr>
        </w:r>
        <w:r w:rsidR="00ED2CC2">
          <w:rPr>
            <w:webHidden/>
          </w:rPr>
          <w:fldChar w:fldCharType="separate"/>
        </w:r>
        <w:r w:rsidR="00ED2CC2">
          <w:rPr>
            <w:webHidden/>
          </w:rPr>
          <w:t>16</w:t>
        </w:r>
        <w:r w:rsidR="00ED2CC2">
          <w:rPr>
            <w:webHidden/>
          </w:rPr>
          <w:fldChar w:fldCharType="end"/>
        </w:r>
      </w:hyperlink>
    </w:p>
    <w:p w14:paraId="03A844F2" w14:textId="77777777" w:rsidR="00ED2CC2" w:rsidRDefault="00FE3C14">
      <w:pPr>
        <w:pStyle w:val="Verzeichnis2"/>
        <w:rPr>
          <w:rFonts w:asciiTheme="minorHAnsi" w:eastAsiaTheme="minorEastAsia" w:hAnsiTheme="minorHAnsi" w:cstheme="minorBidi"/>
          <w:sz w:val="22"/>
          <w:szCs w:val="22"/>
        </w:rPr>
      </w:pPr>
      <w:hyperlink w:anchor="_Toc457246785" w:history="1">
        <w:r w:rsidR="00ED2CC2" w:rsidRPr="00894819">
          <w:rPr>
            <w:rStyle w:val="Hyperlink"/>
          </w:rPr>
          <w:t>3.1</w:t>
        </w:r>
        <w:r w:rsidR="00ED2CC2">
          <w:rPr>
            <w:rFonts w:asciiTheme="minorHAnsi" w:eastAsiaTheme="minorEastAsia" w:hAnsiTheme="minorHAnsi" w:cstheme="minorBidi"/>
            <w:sz w:val="22"/>
            <w:szCs w:val="22"/>
          </w:rPr>
          <w:tab/>
        </w:r>
        <w:r w:rsidR="00ED2CC2" w:rsidRPr="00894819">
          <w:rPr>
            <w:rStyle w:val="Hyperlink"/>
          </w:rPr>
          <w:t>Entwicklung</w:t>
        </w:r>
        <w:r w:rsidR="00ED2CC2">
          <w:rPr>
            <w:webHidden/>
          </w:rPr>
          <w:tab/>
        </w:r>
        <w:r w:rsidR="00ED2CC2">
          <w:rPr>
            <w:webHidden/>
          </w:rPr>
          <w:fldChar w:fldCharType="begin"/>
        </w:r>
        <w:r w:rsidR="00ED2CC2">
          <w:rPr>
            <w:webHidden/>
          </w:rPr>
          <w:instrText xml:space="preserve"> PAGEREF _Toc457246785 \h </w:instrText>
        </w:r>
        <w:r w:rsidR="00ED2CC2">
          <w:rPr>
            <w:webHidden/>
          </w:rPr>
        </w:r>
        <w:r w:rsidR="00ED2CC2">
          <w:rPr>
            <w:webHidden/>
          </w:rPr>
          <w:fldChar w:fldCharType="separate"/>
        </w:r>
        <w:r w:rsidR="00ED2CC2">
          <w:rPr>
            <w:webHidden/>
          </w:rPr>
          <w:t>16</w:t>
        </w:r>
        <w:r w:rsidR="00ED2CC2">
          <w:rPr>
            <w:webHidden/>
          </w:rPr>
          <w:fldChar w:fldCharType="end"/>
        </w:r>
      </w:hyperlink>
    </w:p>
    <w:p w14:paraId="69699CA0" w14:textId="77777777" w:rsidR="00ED2CC2" w:rsidRDefault="00FE3C14">
      <w:pPr>
        <w:pStyle w:val="Verzeichnis2"/>
        <w:rPr>
          <w:rFonts w:asciiTheme="minorHAnsi" w:eastAsiaTheme="minorEastAsia" w:hAnsiTheme="minorHAnsi" w:cstheme="minorBidi"/>
          <w:sz w:val="22"/>
          <w:szCs w:val="22"/>
        </w:rPr>
      </w:pPr>
      <w:hyperlink w:anchor="_Toc457246786" w:history="1">
        <w:r w:rsidR="00ED2CC2" w:rsidRPr="00894819">
          <w:rPr>
            <w:rStyle w:val="Hyperlink"/>
          </w:rPr>
          <w:t>3.2</w:t>
        </w:r>
        <w:r w:rsidR="00ED2CC2">
          <w:rPr>
            <w:rFonts w:asciiTheme="minorHAnsi" w:eastAsiaTheme="minorEastAsia" w:hAnsiTheme="minorHAnsi" w:cstheme="minorBidi"/>
            <w:sz w:val="22"/>
            <w:szCs w:val="22"/>
          </w:rPr>
          <w:tab/>
        </w:r>
        <w:r w:rsidR="00ED2CC2" w:rsidRPr="00894819">
          <w:rPr>
            <w:rStyle w:val="Hyperlink"/>
          </w:rPr>
          <w:t>Einführung</w:t>
        </w:r>
        <w:r w:rsidR="00ED2CC2">
          <w:rPr>
            <w:webHidden/>
          </w:rPr>
          <w:tab/>
        </w:r>
        <w:r w:rsidR="00ED2CC2">
          <w:rPr>
            <w:webHidden/>
          </w:rPr>
          <w:fldChar w:fldCharType="begin"/>
        </w:r>
        <w:r w:rsidR="00ED2CC2">
          <w:rPr>
            <w:webHidden/>
          </w:rPr>
          <w:instrText xml:space="preserve"> PAGEREF _Toc457246786 \h </w:instrText>
        </w:r>
        <w:r w:rsidR="00ED2CC2">
          <w:rPr>
            <w:webHidden/>
          </w:rPr>
        </w:r>
        <w:r w:rsidR="00ED2CC2">
          <w:rPr>
            <w:webHidden/>
          </w:rPr>
          <w:fldChar w:fldCharType="separate"/>
        </w:r>
        <w:r w:rsidR="00ED2CC2">
          <w:rPr>
            <w:webHidden/>
          </w:rPr>
          <w:t>17</w:t>
        </w:r>
        <w:r w:rsidR="00ED2CC2">
          <w:rPr>
            <w:webHidden/>
          </w:rPr>
          <w:fldChar w:fldCharType="end"/>
        </w:r>
      </w:hyperlink>
    </w:p>
    <w:p w14:paraId="13AAA67B" w14:textId="77777777" w:rsidR="00ED2CC2" w:rsidRDefault="00FE3C14">
      <w:pPr>
        <w:pStyle w:val="Verzeichnis2"/>
        <w:rPr>
          <w:rFonts w:asciiTheme="minorHAnsi" w:eastAsiaTheme="minorEastAsia" w:hAnsiTheme="minorHAnsi" w:cstheme="minorBidi"/>
          <w:sz w:val="22"/>
          <w:szCs w:val="22"/>
        </w:rPr>
      </w:pPr>
      <w:hyperlink w:anchor="_Toc457246787" w:history="1">
        <w:r w:rsidR="00ED2CC2" w:rsidRPr="00894819">
          <w:rPr>
            <w:rStyle w:val="Hyperlink"/>
          </w:rPr>
          <w:t>3.3</w:t>
        </w:r>
        <w:r w:rsidR="00ED2CC2">
          <w:rPr>
            <w:rFonts w:asciiTheme="minorHAnsi" w:eastAsiaTheme="minorEastAsia" w:hAnsiTheme="minorHAnsi" w:cstheme="minorBidi"/>
            <w:sz w:val="22"/>
            <w:szCs w:val="22"/>
          </w:rPr>
          <w:tab/>
        </w:r>
        <w:r w:rsidR="00ED2CC2" w:rsidRPr="00894819">
          <w:rPr>
            <w:rStyle w:val="Hyperlink"/>
          </w:rPr>
          <w:t>Wachstum</w:t>
        </w:r>
        <w:r w:rsidR="00ED2CC2">
          <w:rPr>
            <w:webHidden/>
          </w:rPr>
          <w:tab/>
        </w:r>
        <w:r w:rsidR="00ED2CC2">
          <w:rPr>
            <w:webHidden/>
          </w:rPr>
          <w:fldChar w:fldCharType="begin"/>
        </w:r>
        <w:r w:rsidR="00ED2CC2">
          <w:rPr>
            <w:webHidden/>
          </w:rPr>
          <w:instrText xml:space="preserve"> PAGEREF _Toc457246787 \h </w:instrText>
        </w:r>
        <w:r w:rsidR="00ED2CC2">
          <w:rPr>
            <w:webHidden/>
          </w:rPr>
        </w:r>
        <w:r w:rsidR="00ED2CC2">
          <w:rPr>
            <w:webHidden/>
          </w:rPr>
          <w:fldChar w:fldCharType="separate"/>
        </w:r>
        <w:r w:rsidR="00ED2CC2">
          <w:rPr>
            <w:webHidden/>
          </w:rPr>
          <w:t>18</w:t>
        </w:r>
        <w:r w:rsidR="00ED2CC2">
          <w:rPr>
            <w:webHidden/>
          </w:rPr>
          <w:fldChar w:fldCharType="end"/>
        </w:r>
      </w:hyperlink>
    </w:p>
    <w:p w14:paraId="14C175EF" w14:textId="77777777" w:rsidR="00ED2CC2" w:rsidRDefault="00FE3C14">
      <w:pPr>
        <w:pStyle w:val="Verzeichnis2"/>
        <w:rPr>
          <w:rFonts w:asciiTheme="minorHAnsi" w:eastAsiaTheme="minorEastAsia" w:hAnsiTheme="minorHAnsi" w:cstheme="minorBidi"/>
          <w:sz w:val="22"/>
          <w:szCs w:val="22"/>
        </w:rPr>
      </w:pPr>
      <w:hyperlink w:anchor="_Toc457246788" w:history="1">
        <w:r w:rsidR="00ED2CC2" w:rsidRPr="00894819">
          <w:rPr>
            <w:rStyle w:val="Hyperlink"/>
          </w:rPr>
          <w:t>3.4</w:t>
        </w:r>
        <w:r w:rsidR="00ED2CC2">
          <w:rPr>
            <w:rFonts w:asciiTheme="minorHAnsi" w:eastAsiaTheme="minorEastAsia" w:hAnsiTheme="minorHAnsi" w:cstheme="minorBidi"/>
            <w:sz w:val="22"/>
            <w:szCs w:val="22"/>
          </w:rPr>
          <w:tab/>
        </w:r>
        <w:r w:rsidR="00ED2CC2" w:rsidRPr="00894819">
          <w:rPr>
            <w:rStyle w:val="Hyperlink"/>
          </w:rPr>
          <w:t>Reife</w:t>
        </w:r>
        <w:r w:rsidR="00ED2CC2">
          <w:rPr>
            <w:webHidden/>
          </w:rPr>
          <w:tab/>
        </w:r>
        <w:r w:rsidR="00ED2CC2">
          <w:rPr>
            <w:webHidden/>
          </w:rPr>
          <w:fldChar w:fldCharType="begin"/>
        </w:r>
        <w:r w:rsidR="00ED2CC2">
          <w:rPr>
            <w:webHidden/>
          </w:rPr>
          <w:instrText xml:space="preserve"> PAGEREF _Toc457246788 \h </w:instrText>
        </w:r>
        <w:r w:rsidR="00ED2CC2">
          <w:rPr>
            <w:webHidden/>
          </w:rPr>
        </w:r>
        <w:r w:rsidR="00ED2CC2">
          <w:rPr>
            <w:webHidden/>
          </w:rPr>
          <w:fldChar w:fldCharType="separate"/>
        </w:r>
        <w:r w:rsidR="00ED2CC2">
          <w:rPr>
            <w:webHidden/>
          </w:rPr>
          <w:t>19</w:t>
        </w:r>
        <w:r w:rsidR="00ED2CC2">
          <w:rPr>
            <w:webHidden/>
          </w:rPr>
          <w:fldChar w:fldCharType="end"/>
        </w:r>
      </w:hyperlink>
    </w:p>
    <w:p w14:paraId="5CD5FC9B" w14:textId="77777777" w:rsidR="00ED2CC2" w:rsidRDefault="00FE3C14">
      <w:pPr>
        <w:pStyle w:val="Verzeichnis2"/>
        <w:rPr>
          <w:rFonts w:asciiTheme="minorHAnsi" w:eastAsiaTheme="minorEastAsia" w:hAnsiTheme="minorHAnsi" w:cstheme="minorBidi"/>
          <w:sz w:val="22"/>
          <w:szCs w:val="22"/>
        </w:rPr>
      </w:pPr>
      <w:hyperlink w:anchor="_Toc457246789" w:history="1">
        <w:r w:rsidR="00ED2CC2" w:rsidRPr="00894819">
          <w:rPr>
            <w:rStyle w:val="Hyperlink"/>
          </w:rPr>
          <w:t>3.5</w:t>
        </w:r>
        <w:r w:rsidR="00ED2CC2">
          <w:rPr>
            <w:rFonts w:asciiTheme="minorHAnsi" w:eastAsiaTheme="minorEastAsia" w:hAnsiTheme="minorHAnsi" w:cstheme="minorBidi"/>
            <w:sz w:val="22"/>
            <w:szCs w:val="22"/>
          </w:rPr>
          <w:tab/>
        </w:r>
        <w:r w:rsidR="00ED2CC2" w:rsidRPr="00894819">
          <w:rPr>
            <w:rStyle w:val="Hyperlink"/>
          </w:rPr>
          <w:t>Entsorgung</w:t>
        </w:r>
        <w:r w:rsidR="00ED2CC2">
          <w:rPr>
            <w:webHidden/>
          </w:rPr>
          <w:tab/>
        </w:r>
        <w:r w:rsidR="00ED2CC2">
          <w:rPr>
            <w:webHidden/>
          </w:rPr>
          <w:fldChar w:fldCharType="begin"/>
        </w:r>
        <w:r w:rsidR="00ED2CC2">
          <w:rPr>
            <w:webHidden/>
          </w:rPr>
          <w:instrText xml:space="preserve"> PAGEREF _Toc457246789 \h </w:instrText>
        </w:r>
        <w:r w:rsidR="00ED2CC2">
          <w:rPr>
            <w:webHidden/>
          </w:rPr>
        </w:r>
        <w:r w:rsidR="00ED2CC2">
          <w:rPr>
            <w:webHidden/>
          </w:rPr>
          <w:fldChar w:fldCharType="separate"/>
        </w:r>
        <w:r w:rsidR="00ED2CC2">
          <w:rPr>
            <w:webHidden/>
          </w:rPr>
          <w:t>20</w:t>
        </w:r>
        <w:r w:rsidR="00ED2CC2">
          <w:rPr>
            <w:webHidden/>
          </w:rPr>
          <w:fldChar w:fldCharType="end"/>
        </w:r>
      </w:hyperlink>
    </w:p>
    <w:p w14:paraId="1848BBA6" w14:textId="77777777" w:rsidR="00ED2CC2" w:rsidRDefault="00FE3C14">
      <w:pPr>
        <w:pStyle w:val="Verzeichnis2"/>
        <w:rPr>
          <w:rFonts w:asciiTheme="minorHAnsi" w:eastAsiaTheme="minorEastAsia" w:hAnsiTheme="minorHAnsi" w:cstheme="minorBidi"/>
          <w:sz w:val="22"/>
          <w:szCs w:val="22"/>
        </w:rPr>
      </w:pPr>
      <w:hyperlink w:anchor="_Toc457246790" w:history="1">
        <w:r w:rsidR="00ED2CC2" w:rsidRPr="00894819">
          <w:rPr>
            <w:rStyle w:val="Hyperlink"/>
          </w:rPr>
          <w:t>3.6</w:t>
        </w:r>
        <w:r w:rsidR="00ED2CC2">
          <w:rPr>
            <w:rFonts w:asciiTheme="minorHAnsi" w:eastAsiaTheme="minorEastAsia" w:hAnsiTheme="minorHAnsi" w:cstheme="minorBidi"/>
            <w:sz w:val="22"/>
            <w:szCs w:val="22"/>
          </w:rPr>
          <w:tab/>
        </w:r>
        <w:r w:rsidR="00ED2CC2" w:rsidRPr="00894819">
          <w:rPr>
            <w:rStyle w:val="Hyperlink"/>
          </w:rPr>
          <w:t>Zusammenfassung der Risiken in den Phasen</w:t>
        </w:r>
        <w:r w:rsidR="00ED2CC2">
          <w:rPr>
            <w:webHidden/>
          </w:rPr>
          <w:tab/>
        </w:r>
        <w:r w:rsidR="00ED2CC2">
          <w:rPr>
            <w:webHidden/>
          </w:rPr>
          <w:fldChar w:fldCharType="begin"/>
        </w:r>
        <w:r w:rsidR="00ED2CC2">
          <w:rPr>
            <w:webHidden/>
          </w:rPr>
          <w:instrText xml:space="preserve"> PAGEREF _Toc457246790 \h </w:instrText>
        </w:r>
        <w:r w:rsidR="00ED2CC2">
          <w:rPr>
            <w:webHidden/>
          </w:rPr>
        </w:r>
        <w:r w:rsidR="00ED2CC2">
          <w:rPr>
            <w:webHidden/>
          </w:rPr>
          <w:fldChar w:fldCharType="separate"/>
        </w:r>
        <w:r w:rsidR="00ED2CC2">
          <w:rPr>
            <w:webHidden/>
          </w:rPr>
          <w:t>20</w:t>
        </w:r>
        <w:r w:rsidR="00ED2CC2">
          <w:rPr>
            <w:webHidden/>
          </w:rPr>
          <w:fldChar w:fldCharType="end"/>
        </w:r>
      </w:hyperlink>
    </w:p>
    <w:p w14:paraId="39539404" w14:textId="77777777" w:rsidR="00ED2CC2" w:rsidRDefault="00FE3C14">
      <w:pPr>
        <w:pStyle w:val="Verzeichnis1"/>
        <w:rPr>
          <w:rFonts w:asciiTheme="minorHAnsi" w:eastAsiaTheme="minorEastAsia" w:hAnsiTheme="minorHAnsi" w:cstheme="minorBidi"/>
          <w:b w:val="0"/>
          <w:sz w:val="22"/>
          <w:szCs w:val="22"/>
        </w:rPr>
      </w:pPr>
      <w:hyperlink w:anchor="_Toc457246791" w:history="1">
        <w:r w:rsidR="00ED2CC2" w:rsidRPr="00894819">
          <w:rPr>
            <w:rStyle w:val="Hyperlink"/>
          </w:rPr>
          <w:t>4</w:t>
        </w:r>
        <w:r w:rsidR="00ED2CC2">
          <w:rPr>
            <w:rFonts w:asciiTheme="minorHAnsi" w:eastAsiaTheme="minorEastAsia" w:hAnsiTheme="minorHAnsi" w:cstheme="minorBidi"/>
            <w:b w:val="0"/>
            <w:sz w:val="22"/>
            <w:szCs w:val="22"/>
          </w:rPr>
          <w:tab/>
        </w:r>
        <w:r w:rsidR="00ED2CC2" w:rsidRPr="00894819">
          <w:rPr>
            <w:rStyle w:val="Hyperlink"/>
          </w:rPr>
          <w:t>Faktoren des Release-Managements zum Umgang mit Risiken</w:t>
        </w:r>
        <w:r w:rsidR="00ED2CC2">
          <w:rPr>
            <w:webHidden/>
          </w:rPr>
          <w:tab/>
        </w:r>
        <w:r w:rsidR="00ED2CC2">
          <w:rPr>
            <w:webHidden/>
          </w:rPr>
          <w:fldChar w:fldCharType="begin"/>
        </w:r>
        <w:r w:rsidR="00ED2CC2">
          <w:rPr>
            <w:webHidden/>
          </w:rPr>
          <w:instrText xml:space="preserve"> PAGEREF _Toc457246791 \h </w:instrText>
        </w:r>
        <w:r w:rsidR="00ED2CC2">
          <w:rPr>
            <w:webHidden/>
          </w:rPr>
        </w:r>
        <w:r w:rsidR="00ED2CC2">
          <w:rPr>
            <w:webHidden/>
          </w:rPr>
          <w:fldChar w:fldCharType="separate"/>
        </w:r>
        <w:r w:rsidR="00ED2CC2">
          <w:rPr>
            <w:webHidden/>
          </w:rPr>
          <w:t>24</w:t>
        </w:r>
        <w:r w:rsidR="00ED2CC2">
          <w:rPr>
            <w:webHidden/>
          </w:rPr>
          <w:fldChar w:fldCharType="end"/>
        </w:r>
      </w:hyperlink>
    </w:p>
    <w:p w14:paraId="56622695" w14:textId="77777777" w:rsidR="00ED2CC2" w:rsidRDefault="00FE3C14">
      <w:pPr>
        <w:pStyle w:val="Verzeichnis2"/>
        <w:rPr>
          <w:rFonts w:asciiTheme="minorHAnsi" w:eastAsiaTheme="minorEastAsia" w:hAnsiTheme="minorHAnsi" w:cstheme="minorBidi"/>
          <w:sz w:val="22"/>
          <w:szCs w:val="22"/>
        </w:rPr>
      </w:pPr>
      <w:hyperlink w:anchor="_Toc457246792" w:history="1">
        <w:r w:rsidR="00ED2CC2" w:rsidRPr="00894819">
          <w:rPr>
            <w:rStyle w:val="Hyperlink"/>
          </w:rPr>
          <w:t>4.1</w:t>
        </w:r>
        <w:r w:rsidR="00ED2CC2">
          <w:rPr>
            <w:rFonts w:asciiTheme="minorHAnsi" w:eastAsiaTheme="minorEastAsia" w:hAnsiTheme="minorHAnsi" w:cstheme="minorBidi"/>
            <w:sz w:val="22"/>
            <w:szCs w:val="22"/>
          </w:rPr>
          <w:tab/>
        </w:r>
        <w:r w:rsidR="00ED2CC2" w:rsidRPr="00894819">
          <w:rPr>
            <w:rStyle w:val="Hyperlink"/>
          </w:rPr>
          <w:t>Transition Planning and Support</w:t>
        </w:r>
        <w:r w:rsidR="00ED2CC2">
          <w:rPr>
            <w:webHidden/>
          </w:rPr>
          <w:tab/>
        </w:r>
        <w:r w:rsidR="00ED2CC2">
          <w:rPr>
            <w:webHidden/>
          </w:rPr>
          <w:fldChar w:fldCharType="begin"/>
        </w:r>
        <w:r w:rsidR="00ED2CC2">
          <w:rPr>
            <w:webHidden/>
          </w:rPr>
          <w:instrText xml:space="preserve"> PAGEREF _Toc457246792 \h </w:instrText>
        </w:r>
        <w:r w:rsidR="00ED2CC2">
          <w:rPr>
            <w:webHidden/>
          </w:rPr>
        </w:r>
        <w:r w:rsidR="00ED2CC2">
          <w:rPr>
            <w:webHidden/>
          </w:rPr>
          <w:fldChar w:fldCharType="separate"/>
        </w:r>
        <w:r w:rsidR="00ED2CC2">
          <w:rPr>
            <w:webHidden/>
          </w:rPr>
          <w:t>24</w:t>
        </w:r>
        <w:r w:rsidR="00ED2CC2">
          <w:rPr>
            <w:webHidden/>
          </w:rPr>
          <w:fldChar w:fldCharType="end"/>
        </w:r>
      </w:hyperlink>
    </w:p>
    <w:p w14:paraId="0E6F06C3" w14:textId="77777777" w:rsidR="00ED2CC2" w:rsidRDefault="00FE3C14">
      <w:pPr>
        <w:pStyle w:val="Verzeichnis2"/>
        <w:rPr>
          <w:rFonts w:asciiTheme="minorHAnsi" w:eastAsiaTheme="minorEastAsia" w:hAnsiTheme="minorHAnsi" w:cstheme="minorBidi"/>
          <w:sz w:val="22"/>
          <w:szCs w:val="22"/>
        </w:rPr>
      </w:pPr>
      <w:hyperlink w:anchor="_Toc457246793" w:history="1">
        <w:r w:rsidR="00ED2CC2" w:rsidRPr="00894819">
          <w:rPr>
            <w:rStyle w:val="Hyperlink"/>
          </w:rPr>
          <w:t>4.2</w:t>
        </w:r>
        <w:r w:rsidR="00ED2CC2">
          <w:rPr>
            <w:rFonts w:asciiTheme="minorHAnsi" w:eastAsiaTheme="minorEastAsia" w:hAnsiTheme="minorHAnsi" w:cstheme="minorBidi"/>
            <w:sz w:val="22"/>
            <w:szCs w:val="22"/>
          </w:rPr>
          <w:tab/>
        </w:r>
        <w:r w:rsidR="00ED2CC2" w:rsidRPr="00894819">
          <w:rPr>
            <w:rStyle w:val="Hyperlink"/>
          </w:rPr>
          <w:t>Change Management</w:t>
        </w:r>
        <w:r w:rsidR="00ED2CC2">
          <w:rPr>
            <w:webHidden/>
          </w:rPr>
          <w:tab/>
        </w:r>
        <w:r w:rsidR="00ED2CC2">
          <w:rPr>
            <w:webHidden/>
          </w:rPr>
          <w:fldChar w:fldCharType="begin"/>
        </w:r>
        <w:r w:rsidR="00ED2CC2">
          <w:rPr>
            <w:webHidden/>
          </w:rPr>
          <w:instrText xml:space="preserve"> PAGEREF _Toc457246793 \h </w:instrText>
        </w:r>
        <w:r w:rsidR="00ED2CC2">
          <w:rPr>
            <w:webHidden/>
          </w:rPr>
        </w:r>
        <w:r w:rsidR="00ED2CC2">
          <w:rPr>
            <w:webHidden/>
          </w:rPr>
          <w:fldChar w:fldCharType="separate"/>
        </w:r>
        <w:r w:rsidR="00ED2CC2">
          <w:rPr>
            <w:webHidden/>
          </w:rPr>
          <w:t>27</w:t>
        </w:r>
        <w:r w:rsidR="00ED2CC2">
          <w:rPr>
            <w:webHidden/>
          </w:rPr>
          <w:fldChar w:fldCharType="end"/>
        </w:r>
      </w:hyperlink>
    </w:p>
    <w:p w14:paraId="54631824" w14:textId="77777777" w:rsidR="00ED2CC2" w:rsidRDefault="00FE3C14">
      <w:pPr>
        <w:pStyle w:val="Verzeichnis2"/>
        <w:rPr>
          <w:rFonts w:asciiTheme="minorHAnsi" w:eastAsiaTheme="minorEastAsia" w:hAnsiTheme="minorHAnsi" w:cstheme="minorBidi"/>
          <w:sz w:val="22"/>
          <w:szCs w:val="22"/>
        </w:rPr>
      </w:pPr>
      <w:hyperlink w:anchor="_Toc457246794" w:history="1">
        <w:r w:rsidR="00ED2CC2" w:rsidRPr="00894819">
          <w:rPr>
            <w:rStyle w:val="Hyperlink"/>
          </w:rPr>
          <w:t>4.3</w:t>
        </w:r>
        <w:r w:rsidR="00ED2CC2">
          <w:rPr>
            <w:rFonts w:asciiTheme="minorHAnsi" w:eastAsiaTheme="minorEastAsia" w:hAnsiTheme="minorHAnsi" w:cstheme="minorBidi"/>
            <w:sz w:val="22"/>
            <w:szCs w:val="22"/>
          </w:rPr>
          <w:tab/>
        </w:r>
        <w:r w:rsidR="00ED2CC2" w:rsidRPr="00894819">
          <w:rPr>
            <w:rStyle w:val="Hyperlink"/>
          </w:rPr>
          <w:t>Service Asset And Configuration Management</w:t>
        </w:r>
        <w:r w:rsidR="00ED2CC2">
          <w:rPr>
            <w:webHidden/>
          </w:rPr>
          <w:tab/>
        </w:r>
        <w:r w:rsidR="00ED2CC2">
          <w:rPr>
            <w:webHidden/>
          </w:rPr>
          <w:fldChar w:fldCharType="begin"/>
        </w:r>
        <w:r w:rsidR="00ED2CC2">
          <w:rPr>
            <w:webHidden/>
          </w:rPr>
          <w:instrText xml:space="preserve"> PAGEREF _Toc457246794 \h </w:instrText>
        </w:r>
        <w:r w:rsidR="00ED2CC2">
          <w:rPr>
            <w:webHidden/>
          </w:rPr>
        </w:r>
        <w:r w:rsidR="00ED2CC2">
          <w:rPr>
            <w:webHidden/>
          </w:rPr>
          <w:fldChar w:fldCharType="separate"/>
        </w:r>
        <w:r w:rsidR="00ED2CC2">
          <w:rPr>
            <w:webHidden/>
          </w:rPr>
          <w:t>30</w:t>
        </w:r>
        <w:r w:rsidR="00ED2CC2">
          <w:rPr>
            <w:webHidden/>
          </w:rPr>
          <w:fldChar w:fldCharType="end"/>
        </w:r>
      </w:hyperlink>
    </w:p>
    <w:p w14:paraId="78A20AD8" w14:textId="77777777" w:rsidR="00ED2CC2" w:rsidRDefault="00FE3C14">
      <w:pPr>
        <w:pStyle w:val="Verzeichnis2"/>
        <w:rPr>
          <w:rFonts w:asciiTheme="minorHAnsi" w:eastAsiaTheme="minorEastAsia" w:hAnsiTheme="minorHAnsi" w:cstheme="minorBidi"/>
          <w:sz w:val="22"/>
          <w:szCs w:val="22"/>
        </w:rPr>
      </w:pPr>
      <w:hyperlink w:anchor="_Toc457246795" w:history="1">
        <w:r w:rsidR="00ED2CC2" w:rsidRPr="00894819">
          <w:rPr>
            <w:rStyle w:val="Hyperlink"/>
          </w:rPr>
          <w:t>4.4</w:t>
        </w:r>
        <w:r w:rsidR="00ED2CC2">
          <w:rPr>
            <w:rFonts w:asciiTheme="minorHAnsi" w:eastAsiaTheme="minorEastAsia" w:hAnsiTheme="minorHAnsi" w:cstheme="minorBidi"/>
            <w:sz w:val="22"/>
            <w:szCs w:val="22"/>
          </w:rPr>
          <w:tab/>
        </w:r>
        <w:r w:rsidR="00ED2CC2" w:rsidRPr="00894819">
          <w:rPr>
            <w:rStyle w:val="Hyperlink"/>
          </w:rPr>
          <w:t>Release And Deployment Management</w:t>
        </w:r>
        <w:r w:rsidR="00ED2CC2">
          <w:rPr>
            <w:webHidden/>
          </w:rPr>
          <w:tab/>
        </w:r>
        <w:r w:rsidR="00ED2CC2">
          <w:rPr>
            <w:webHidden/>
          </w:rPr>
          <w:fldChar w:fldCharType="begin"/>
        </w:r>
        <w:r w:rsidR="00ED2CC2">
          <w:rPr>
            <w:webHidden/>
          </w:rPr>
          <w:instrText xml:space="preserve"> PAGEREF _Toc457246795 \h </w:instrText>
        </w:r>
        <w:r w:rsidR="00ED2CC2">
          <w:rPr>
            <w:webHidden/>
          </w:rPr>
        </w:r>
        <w:r w:rsidR="00ED2CC2">
          <w:rPr>
            <w:webHidden/>
          </w:rPr>
          <w:fldChar w:fldCharType="separate"/>
        </w:r>
        <w:r w:rsidR="00ED2CC2">
          <w:rPr>
            <w:webHidden/>
          </w:rPr>
          <w:t>30</w:t>
        </w:r>
        <w:r w:rsidR="00ED2CC2">
          <w:rPr>
            <w:webHidden/>
          </w:rPr>
          <w:fldChar w:fldCharType="end"/>
        </w:r>
      </w:hyperlink>
    </w:p>
    <w:p w14:paraId="7B8704A4" w14:textId="77777777" w:rsidR="00ED2CC2" w:rsidRDefault="00FE3C14">
      <w:pPr>
        <w:pStyle w:val="Verzeichnis2"/>
        <w:rPr>
          <w:rFonts w:asciiTheme="minorHAnsi" w:eastAsiaTheme="minorEastAsia" w:hAnsiTheme="minorHAnsi" w:cstheme="minorBidi"/>
          <w:sz w:val="22"/>
          <w:szCs w:val="22"/>
        </w:rPr>
      </w:pPr>
      <w:hyperlink w:anchor="_Toc457246796" w:history="1">
        <w:r w:rsidR="00ED2CC2" w:rsidRPr="00894819">
          <w:rPr>
            <w:rStyle w:val="Hyperlink"/>
          </w:rPr>
          <w:t>4.5</w:t>
        </w:r>
        <w:r w:rsidR="00ED2CC2">
          <w:rPr>
            <w:rFonts w:asciiTheme="minorHAnsi" w:eastAsiaTheme="minorEastAsia" w:hAnsiTheme="minorHAnsi" w:cstheme="minorBidi"/>
            <w:sz w:val="22"/>
            <w:szCs w:val="22"/>
          </w:rPr>
          <w:tab/>
        </w:r>
        <w:r w:rsidR="00ED2CC2" w:rsidRPr="00894819">
          <w:rPr>
            <w:rStyle w:val="Hyperlink"/>
          </w:rPr>
          <w:t>Service Validation And Testing</w:t>
        </w:r>
        <w:r w:rsidR="00ED2CC2">
          <w:rPr>
            <w:webHidden/>
          </w:rPr>
          <w:tab/>
        </w:r>
        <w:r w:rsidR="00ED2CC2">
          <w:rPr>
            <w:webHidden/>
          </w:rPr>
          <w:fldChar w:fldCharType="begin"/>
        </w:r>
        <w:r w:rsidR="00ED2CC2">
          <w:rPr>
            <w:webHidden/>
          </w:rPr>
          <w:instrText xml:space="preserve"> PAGEREF _Toc457246796 \h </w:instrText>
        </w:r>
        <w:r w:rsidR="00ED2CC2">
          <w:rPr>
            <w:webHidden/>
          </w:rPr>
        </w:r>
        <w:r w:rsidR="00ED2CC2">
          <w:rPr>
            <w:webHidden/>
          </w:rPr>
          <w:fldChar w:fldCharType="separate"/>
        </w:r>
        <w:r w:rsidR="00ED2CC2">
          <w:rPr>
            <w:webHidden/>
          </w:rPr>
          <w:t>33</w:t>
        </w:r>
        <w:r w:rsidR="00ED2CC2">
          <w:rPr>
            <w:webHidden/>
          </w:rPr>
          <w:fldChar w:fldCharType="end"/>
        </w:r>
      </w:hyperlink>
    </w:p>
    <w:p w14:paraId="05C9F14E" w14:textId="77777777" w:rsidR="00ED2CC2" w:rsidRDefault="00FE3C14">
      <w:pPr>
        <w:pStyle w:val="Verzeichnis2"/>
        <w:rPr>
          <w:rFonts w:asciiTheme="minorHAnsi" w:eastAsiaTheme="minorEastAsia" w:hAnsiTheme="minorHAnsi" w:cstheme="minorBidi"/>
          <w:sz w:val="22"/>
          <w:szCs w:val="22"/>
        </w:rPr>
      </w:pPr>
      <w:hyperlink w:anchor="_Toc457246797" w:history="1">
        <w:r w:rsidR="00ED2CC2" w:rsidRPr="00894819">
          <w:rPr>
            <w:rStyle w:val="Hyperlink"/>
          </w:rPr>
          <w:t>4.6</w:t>
        </w:r>
        <w:r w:rsidR="00ED2CC2">
          <w:rPr>
            <w:rFonts w:asciiTheme="minorHAnsi" w:eastAsiaTheme="minorEastAsia" w:hAnsiTheme="minorHAnsi" w:cstheme="minorBidi"/>
            <w:sz w:val="22"/>
            <w:szCs w:val="22"/>
          </w:rPr>
          <w:tab/>
        </w:r>
        <w:r w:rsidR="00ED2CC2" w:rsidRPr="00894819">
          <w:rPr>
            <w:rStyle w:val="Hyperlink"/>
          </w:rPr>
          <w:t>Change Evaluation</w:t>
        </w:r>
        <w:r w:rsidR="00ED2CC2">
          <w:rPr>
            <w:webHidden/>
          </w:rPr>
          <w:tab/>
        </w:r>
        <w:r w:rsidR="00ED2CC2">
          <w:rPr>
            <w:webHidden/>
          </w:rPr>
          <w:fldChar w:fldCharType="begin"/>
        </w:r>
        <w:r w:rsidR="00ED2CC2">
          <w:rPr>
            <w:webHidden/>
          </w:rPr>
          <w:instrText xml:space="preserve"> PAGEREF _Toc457246797 \h </w:instrText>
        </w:r>
        <w:r w:rsidR="00ED2CC2">
          <w:rPr>
            <w:webHidden/>
          </w:rPr>
        </w:r>
        <w:r w:rsidR="00ED2CC2">
          <w:rPr>
            <w:webHidden/>
          </w:rPr>
          <w:fldChar w:fldCharType="separate"/>
        </w:r>
        <w:r w:rsidR="00ED2CC2">
          <w:rPr>
            <w:webHidden/>
          </w:rPr>
          <w:t>37</w:t>
        </w:r>
        <w:r w:rsidR="00ED2CC2">
          <w:rPr>
            <w:webHidden/>
          </w:rPr>
          <w:fldChar w:fldCharType="end"/>
        </w:r>
      </w:hyperlink>
    </w:p>
    <w:p w14:paraId="2F3AFC34" w14:textId="77777777" w:rsidR="00ED2CC2" w:rsidRDefault="00FE3C14">
      <w:pPr>
        <w:pStyle w:val="Verzeichnis2"/>
        <w:rPr>
          <w:rFonts w:asciiTheme="minorHAnsi" w:eastAsiaTheme="minorEastAsia" w:hAnsiTheme="minorHAnsi" w:cstheme="minorBidi"/>
          <w:sz w:val="22"/>
          <w:szCs w:val="22"/>
        </w:rPr>
      </w:pPr>
      <w:hyperlink w:anchor="_Toc457246798" w:history="1">
        <w:r w:rsidR="00ED2CC2" w:rsidRPr="00894819">
          <w:rPr>
            <w:rStyle w:val="Hyperlink"/>
          </w:rPr>
          <w:t>4.7</w:t>
        </w:r>
        <w:r w:rsidR="00ED2CC2">
          <w:rPr>
            <w:rFonts w:asciiTheme="minorHAnsi" w:eastAsiaTheme="minorEastAsia" w:hAnsiTheme="minorHAnsi" w:cstheme="minorBidi"/>
            <w:sz w:val="22"/>
            <w:szCs w:val="22"/>
          </w:rPr>
          <w:tab/>
        </w:r>
        <w:r w:rsidR="00ED2CC2" w:rsidRPr="00894819">
          <w:rPr>
            <w:rStyle w:val="Hyperlink"/>
          </w:rPr>
          <w:t>Knowledge Management</w:t>
        </w:r>
        <w:r w:rsidR="00ED2CC2">
          <w:rPr>
            <w:webHidden/>
          </w:rPr>
          <w:tab/>
        </w:r>
        <w:r w:rsidR="00ED2CC2">
          <w:rPr>
            <w:webHidden/>
          </w:rPr>
          <w:fldChar w:fldCharType="begin"/>
        </w:r>
        <w:r w:rsidR="00ED2CC2">
          <w:rPr>
            <w:webHidden/>
          </w:rPr>
          <w:instrText xml:space="preserve"> PAGEREF _Toc457246798 \h </w:instrText>
        </w:r>
        <w:r w:rsidR="00ED2CC2">
          <w:rPr>
            <w:webHidden/>
          </w:rPr>
        </w:r>
        <w:r w:rsidR="00ED2CC2">
          <w:rPr>
            <w:webHidden/>
          </w:rPr>
          <w:fldChar w:fldCharType="separate"/>
        </w:r>
        <w:r w:rsidR="00ED2CC2">
          <w:rPr>
            <w:webHidden/>
          </w:rPr>
          <w:t>38</w:t>
        </w:r>
        <w:r w:rsidR="00ED2CC2">
          <w:rPr>
            <w:webHidden/>
          </w:rPr>
          <w:fldChar w:fldCharType="end"/>
        </w:r>
      </w:hyperlink>
    </w:p>
    <w:p w14:paraId="04EA1995" w14:textId="77777777" w:rsidR="00ED2CC2" w:rsidRDefault="00FE3C14">
      <w:pPr>
        <w:pStyle w:val="Verzeichnis2"/>
        <w:rPr>
          <w:rFonts w:asciiTheme="minorHAnsi" w:eastAsiaTheme="minorEastAsia" w:hAnsiTheme="minorHAnsi" w:cstheme="minorBidi"/>
          <w:sz w:val="22"/>
          <w:szCs w:val="22"/>
        </w:rPr>
      </w:pPr>
      <w:hyperlink w:anchor="_Toc457246799" w:history="1">
        <w:r w:rsidR="00ED2CC2" w:rsidRPr="00894819">
          <w:rPr>
            <w:rStyle w:val="Hyperlink"/>
          </w:rPr>
          <w:t>4.8</w:t>
        </w:r>
        <w:r w:rsidR="00ED2CC2">
          <w:rPr>
            <w:rFonts w:asciiTheme="minorHAnsi" w:eastAsiaTheme="minorEastAsia" w:hAnsiTheme="minorHAnsi" w:cstheme="minorBidi"/>
            <w:sz w:val="22"/>
            <w:szCs w:val="22"/>
          </w:rPr>
          <w:tab/>
        </w:r>
        <w:r w:rsidR="00ED2CC2" w:rsidRPr="00894819">
          <w:rPr>
            <w:rStyle w:val="Hyperlink"/>
          </w:rPr>
          <w:t>Zusammenfassung der Faktoren des Release-Managements</w:t>
        </w:r>
        <w:r w:rsidR="00ED2CC2">
          <w:rPr>
            <w:webHidden/>
          </w:rPr>
          <w:tab/>
        </w:r>
        <w:r w:rsidR="00ED2CC2">
          <w:rPr>
            <w:webHidden/>
          </w:rPr>
          <w:fldChar w:fldCharType="begin"/>
        </w:r>
        <w:r w:rsidR="00ED2CC2">
          <w:rPr>
            <w:webHidden/>
          </w:rPr>
          <w:instrText xml:space="preserve"> PAGEREF _Toc457246799 \h </w:instrText>
        </w:r>
        <w:r w:rsidR="00ED2CC2">
          <w:rPr>
            <w:webHidden/>
          </w:rPr>
        </w:r>
        <w:r w:rsidR="00ED2CC2">
          <w:rPr>
            <w:webHidden/>
          </w:rPr>
          <w:fldChar w:fldCharType="separate"/>
        </w:r>
        <w:r w:rsidR="00ED2CC2">
          <w:rPr>
            <w:webHidden/>
          </w:rPr>
          <w:t>40</w:t>
        </w:r>
        <w:r w:rsidR="00ED2CC2">
          <w:rPr>
            <w:webHidden/>
          </w:rPr>
          <w:fldChar w:fldCharType="end"/>
        </w:r>
      </w:hyperlink>
    </w:p>
    <w:p w14:paraId="23E40F92" w14:textId="77777777" w:rsidR="00ED2CC2" w:rsidRDefault="00FE3C14">
      <w:pPr>
        <w:pStyle w:val="Verzeichnis1"/>
        <w:rPr>
          <w:rFonts w:asciiTheme="minorHAnsi" w:eastAsiaTheme="minorEastAsia" w:hAnsiTheme="minorHAnsi" w:cstheme="minorBidi"/>
          <w:b w:val="0"/>
          <w:sz w:val="22"/>
          <w:szCs w:val="22"/>
        </w:rPr>
      </w:pPr>
      <w:hyperlink w:anchor="_Toc457246800" w:history="1">
        <w:r w:rsidR="00ED2CC2" w:rsidRPr="00894819">
          <w:rPr>
            <w:rStyle w:val="Hyperlink"/>
          </w:rPr>
          <w:t>5</w:t>
        </w:r>
        <w:r w:rsidR="00ED2CC2">
          <w:rPr>
            <w:rFonts w:asciiTheme="minorHAnsi" w:eastAsiaTheme="minorEastAsia" w:hAnsiTheme="minorHAnsi" w:cstheme="minorBidi"/>
            <w:b w:val="0"/>
            <w:sz w:val="22"/>
            <w:szCs w:val="22"/>
          </w:rPr>
          <w:tab/>
        </w:r>
        <w:r w:rsidR="00ED2CC2" w:rsidRPr="00894819">
          <w:rPr>
            <w:rStyle w:val="Hyperlink"/>
          </w:rPr>
          <w:t>Ableitung der Standardtypen aus den Faktoren und Risiken</w:t>
        </w:r>
        <w:r w:rsidR="00ED2CC2">
          <w:rPr>
            <w:webHidden/>
          </w:rPr>
          <w:tab/>
        </w:r>
        <w:r w:rsidR="00ED2CC2">
          <w:rPr>
            <w:webHidden/>
          </w:rPr>
          <w:fldChar w:fldCharType="begin"/>
        </w:r>
        <w:r w:rsidR="00ED2CC2">
          <w:rPr>
            <w:webHidden/>
          </w:rPr>
          <w:instrText xml:space="preserve"> PAGEREF _Toc457246800 \h </w:instrText>
        </w:r>
        <w:r w:rsidR="00ED2CC2">
          <w:rPr>
            <w:webHidden/>
          </w:rPr>
        </w:r>
        <w:r w:rsidR="00ED2CC2">
          <w:rPr>
            <w:webHidden/>
          </w:rPr>
          <w:fldChar w:fldCharType="separate"/>
        </w:r>
        <w:r w:rsidR="00ED2CC2">
          <w:rPr>
            <w:webHidden/>
          </w:rPr>
          <w:t>41</w:t>
        </w:r>
        <w:r w:rsidR="00ED2CC2">
          <w:rPr>
            <w:webHidden/>
          </w:rPr>
          <w:fldChar w:fldCharType="end"/>
        </w:r>
      </w:hyperlink>
    </w:p>
    <w:p w14:paraId="7F360E7B" w14:textId="77777777" w:rsidR="00ED2CC2" w:rsidRDefault="00FE3C14">
      <w:pPr>
        <w:pStyle w:val="Verzeichnis2"/>
        <w:rPr>
          <w:rFonts w:asciiTheme="minorHAnsi" w:eastAsiaTheme="minorEastAsia" w:hAnsiTheme="minorHAnsi" w:cstheme="minorBidi"/>
          <w:sz w:val="22"/>
          <w:szCs w:val="22"/>
        </w:rPr>
      </w:pPr>
      <w:hyperlink w:anchor="_Toc457246801" w:history="1">
        <w:r w:rsidR="00ED2CC2" w:rsidRPr="00894819">
          <w:rPr>
            <w:rStyle w:val="Hyperlink"/>
          </w:rPr>
          <w:t>5.1</w:t>
        </w:r>
        <w:r w:rsidR="00ED2CC2">
          <w:rPr>
            <w:rFonts w:asciiTheme="minorHAnsi" w:eastAsiaTheme="minorEastAsia" w:hAnsiTheme="minorHAnsi" w:cstheme="minorBidi"/>
            <w:sz w:val="22"/>
            <w:szCs w:val="22"/>
          </w:rPr>
          <w:tab/>
        </w:r>
        <w:r w:rsidR="00ED2CC2" w:rsidRPr="00894819">
          <w:rPr>
            <w:rStyle w:val="Hyperlink"/>
          </w:rPr>
          <w:t>Zeit</w:t>
        </w:r>
        <w:r w:rsidR="00ED2CC2">
          <w:rPr>
            <w:webHidden/>
          </w:rPr>
          <w:tab/>
        </w:r>
        <w:r w:rsidR="00ED2CC2">
          <w:rPr>
            <w:webHidden/>
          </w:rPr>
          <w:fldChar w:fldCharType="begin"/>
        </w:r>
        <w:r w:rsidR="00ED2CC2">
          <w:rPr>
            <w:webHidden/>
          </w:rPr>
          <w:instrText xml:space="preserve"> PAGEREF _Toc457246801 \h </w:instrText>
        </w:r>
        <w:r w:rsidR="00ED2CC2">
          <w:rPr>
            <w:webHidden/>
          </w:rPr>
        </w:r>
        <w:r w:rsidR="00ED2CC2">
          <w:rPr>
            <w:webHidden/>
          </w:rPr>
          <w:fldChar w:fldCharType="separate"/>
        </w:r>
        <w:r w:rsidR="00ED2CC2">
          <w:rPr>
            <w:webHidden/>
          </w:rPr>
          <w:t>41</w:t>
        </w:r>
        <w:r w:rsidR="00ED2CC2">
          <w:rPr>
            <w:webHidden/>
          </w:rPr>
          <w:fldChar w:fldCharType="end"/>
        </w:r>
      </w:hyperlink>
    </w:p>
    <w:p w14:paraId="57D67899" w14:textId="77777777" w:rsidR="00ED2CC2" w:rsidRDefault="00FE3C14">
      <w:pPr>
        <w:pStyle w:val="Verzeichnis2"/>
        <w:rPr>
          <w:rFonts w:asciiTheme="minorHAnsi" w:eastAsiaTheme="minorEastAsia" w:hAnsiTheme="minorHAnsi" w:cstheme="minorBidi"/>
          <w:sz w:val="22"/>
          <w:szCs w:val="22"/>
        </w:rPr>
      </w:pPr>
      <w:hyperlink w:anchor="_Toc457246802" w:history="1">
        <w:r w:rsidR="00ED2CC2" w:rsidRPr="00894819">
          <w:rPr>
            <w:rStyle w:val="Hyperlink"/>
          </w:rPr>
          <w:t>5.2</w:t>
        </w:r>
        <w:r w:rsidR="00ED2CC2">
          <w:rPr>
            <w:rFonts w:asciiTheme="minorHAnsi" w:eastAsiaTheme="minorEastAsia" w:hAnsiTheme="minorHAnsi" w:cstheme="minorBidi"/>
            <w:sz w:val="22"/>
            <w:szCs w:val="22"/>
          </w:rPr>
          <w:tab/>
        </w:r>
        <w:r w:rsidR="00ED2CC2" w:rsidRPr="00894819">
          <w:rPr>
            <w:rStyle w:val="Hyperlink"/>
          </w:rPr>
          <w:t>Kosten</w:t>
        </w:r>
        <w:r w:rsidR="00ED2CC2">
          <w:rPr>
            <w:webHidden/>
          </w:rPr>
          <w:tab/>
        </w:r>
        <w:r w:rsidR="00ED2CC2">
          <w:rPr>
            <w:webHidden/>
          </w:rPr>
          <w:fldChar w:fldCharType="begin"/>
        </w:r>
        <w:r w:rsidR="00ED2CC2">
          <w:rPr>
            <w:webHidden/>
          </w:rPr>
          <w:instrText xml:space="preserve"> PAGEREF _Toc457246802 \h </w:instrText>
        </w:r>
        <w:r w:rsidR="00ED2CC2">
          <w:rPr>
            <w:webHidden/>
          </w:rPr>
        </w:r>
        <w:r w:rsidR="00ED2CC2">
          <w:rPr>
            <w:webHidden/>
          </w:rPr>
          <w:fldChar w:fldCharType="separate"/>
        </w:r>
        <w:r w:rsidR="00ED2CC2">
          <w:rPr>
            <w:webHidden/>
          </w:rPr>
          <w:t>42</w:t>
        </w:r>
        <w:r w:rsidR="00ED2CC2">
          <w:rPr>
            <w:webHidden/>
          </w:rPr>
          <w:fldChar w:fldCharType="end"/>
        </w:r>
      </w:hyperlink>
    </w:p>
    <w:p w14:paraId="59DD5F6B" w14:textId="77777777" w:rsidR="00ED2CC2" w:rsidRDefault="00FE3C14">
      <w:pPr>
        <w:pStyle w:val="Verzeichnis2"/>
        <w:rPr>
          <w:rFonts w:asciiTheme="minorHAnsi" w:eastAsiaTheme="minorEastAsia" w:hAnsiTheme="minorHAnsi" w:cstheme="minorBidi"/>
          <w:sz w:val="22"/>
          <w:szCs w:val="22"/>
        </w:rPr>
      </w:pPr>
      <w:hyperlink w:anchor="_Toc457246803" w:history="1">
        <w:r w:rsidR="00ED2CC2" w:rsidRPr="00894819">
          <w:rPr>
            <w:rStyle w:val="Hyperlink"/>
          </w:rPr>
          <w:t>5.3</w:t>
        </w:r>
        <w:r w:rsidR="00ED2CC2">
          <w:rPr>
            <w:rFonts w:asciiTheme="minorHAnsi" w:eastAsiaTheme="minorEastAsia" w:hAnsiTheme="minorHAnsi" w:cstheme="minorBidi"/>
            <w:sz w:val="22"/>
            <w:szCs w:val="22"/>
          </w:rPr>
          <w:tab/>
        </w:r>
        <w:r w:rsidR="00ED2CC2" w:rsidRPr="00894819">
          <w:rPr>
            <w:rStyle w:val="Hyperlink"/>
          </w:rPr>
          <w:t>Zusammenfassung der Standardtypen</w:t>
        </w:r>
        <w:r w:rsidR="00ED2CC2">
          <w:rPr>
            <w:webHidden/>
          </w:rPr>
          <w:tab/>
        </w:r>
        <w:r w:rsidR="00ED2CC2">
          <w:rPr>
            <w:webHidden/>
          </w:rPr>
          <w:fldChar w:fldCharType="begin"/>
        </w:r>
        <w:r w:rsidR="00ED2CC2">
          <w:rPr>
            <w:webHidden/>
          </w:rPr>
          <w:instrText xml:space="preserve"> PAGEREF _Toc457246803 \h </w:instrText>
        </w:r>
        <w:r w:rsidR="00ED2CC2">
          <w:rPr>
            <w:webHidden/>
          </w:rPr>
        </w:r>
        <w:r w:rsidR="00ED2CC2">
          <w:rPr>
            <w:webHidden/>
          </w:rPr>
          <w:fldChar w:fldCharType="separate"/>
        </w:r>
        <w:r w:rsidR="00ED2CC2">
          <w:rPr>
            <w:webHidden/>
          </w:rPr>
          <w:t>44</w:t>
        </w:r>
        <w:r w:rsidR="00ED2CC2">
          <w:rPr>
            <w:webHidden/>
          </w:rPr>
          <w:fldChar w:fldCharType="end"/>
        </w:r>
      </w:hyperlink>
    </w:p>
    <w:p w14:paraId="1CA283E9" w14:textId="77777777" w:rsidR="00ED2CC2" w:rsidRDefault="00FE3C14">
      <w:pPr>
        <w:pStyle w:val="Verzeichnis1"/>
        <w:rPr>
          <w:rFonts w:asciiTheme="minorHAnsi" w:eastAsiaTheme="minorEastAsia" w:hAnsiTheme="minorHAnsi" w:cstheme="minorBidi"/>
          <w:b w:val="0"/>
          <w:sz w:val="22"/>
          <w:szCs w:val="22"/>
        </w:rPr>
      </w:pPr>
      <w:hyperlink w:anchor="_Toc457246804" w:history="1">
        <w:r w:rsidR="00ED2CC2" w:rsidRPr="00894819">
          <w:rPr>
            <w:rStyle w:val="Hyperlink"/>
          </w:rPr>
          <w:t>6</w:t>
        </w:r>
        <w:r w:rsidR="00ED2CC2">
          <w:rPr>
            <w:rFonts w:asciiTheme="minorHAnsi" w:eastAsiaTheme="minorEastAsia" w:hAnsiTheme="minorHAnsi" w:cstheme="minorBidi"/>
            <w:b w:val="0"/>
            <w:sz w:val="22"/>
            <w:szCs w:val="22"/>
          </w:rPr>
          <w:tab/>
        </w:r>
        <w:r w:rsidR="00ED2CC2" w:rsidRPr="00894819">
          <w:rPr>
            <w:rStyle w:val="Hyperlink"/>
          </w:rPr>
          <w:t>Kritische Würdigung der Standardtypen</w:t>
        </w:r>
        <w:r w:rsidR="00ED2CC2">
          <w:rPr>
            <w:webHidden/>
          </w:rPr>
          <w:tab/>
        </w:r>
        <w:r w:rsidR="00ED2CC2">
          <w:rPr>
            <w:webHidden/>
          </w:rPr>
          <w:fldChar w:fldCharType="begin"/>
        </w:r>
        <w:r w:rsidR="00ED2CC2">
          <w:rPr>
            <w:webHidden/>
          </w:rPr>
          <w:instrText xml:space="preserve"> PAGEREF _Toc457246804 \h </w:instrText>
        </w:r>
        <w:r w:rsidR="00ED2CC2">
          <w:rPr>
            <w:webHidden/>
          </w:rPr>
        </w:r>
        <w:r w:rsidR="00ED2CC2">
          <w:rPr>
            <w:webHidden/>
          </w:rPr>
          <w:fldChar w:fldCharType="separate"/>
        </w:r>
        <w:r w:rsidR="00ED2CC2">
          <w:rPr>
            <w:webHidden/>
          </w:rPr>
          <w:t>46</w:t>
        </w:r>
        <w:r w:rsidR="00ED2CC2">
          <w:rPr>
            <w:webHidden/>
          </w:rPr>
          <w:fldChar w:fldCharType="end"/>
        </w:r>
      </w:hyperlink>
    </w:p>
    <w:p w14:paraId="21AB34AC" w14:textId="77777777" w:rsidR="00ED2CC2" w:rsidRDefault="00FE3C14">
      <w:pPr>
        <w:pStyle w:val="Verzeichnis1"/>
        <w:rPr>
          <w:rFonts w:asciiTheme="minorHAnsi" w:eastAsiaTheme="minorEastAsia" w:hAnsiTheme="minorHAnsi" w:cstheme="minorBidi"/>
          <w:b w:val="0"/>
          <w:sz w:val="22"/>
          <w:szCs w:val="22"/>
        </w:rPr>
      </w:pPr>
      <w:hyperlink w:anchor="_Toc457246805" w:history="1">
        <w:r w:rsidR="00ED2CC2" w:rsidRPr="00894819">
          <w:rPr>
            <w:rStyle w:val="Hyperlink"/>
          </w:rPr>
          <w:t>7</w:t>
        </w:r>
        <w:r w:rsidR="00ED2CC2">
          <w:rPr>
            <w:rFonts w:asciiTheme="minorHAnsi" w:eastAsiaTheme="minorEastAsia" w:hAnsiTheme="minorHAnsi" w:cstheme="minorBidi"/>
            <w:b w:val="0"/>
            <w:sz w:val="22"/>
            <w:szCs w:val="22"/>
          </w:rPr>
          <w:tab/>
        </w:r>
        <w:r w:rsidR="00ED2CC2" w:rsidRPr="00894819">
          <w:rPr>
            <w:rStyle w:val="Hyperlink"/>
          </w:rPr>
          <w:t>Evaluation der Zielerreichung und Ausblick</w:t>
        </w:r>
        <w:r w:rsidR="00ED2CC2">
          <w:rPr>
            <w:webHidden/>
          </w:rPr>
          <w:tab/>
        </w:r>
        <w:r w:rsidR="00ED2CC2">
          <w:rPr>
            <w:webHidden/>
          </w:rPr>
          <w:fldChar w:fldCharType="begin"/>
        </w:r>
        <w:r w:rsidR="00ED2CC2">
          <w:rPr>
            <w:webHidden/>
          </w:rPr>
          <w:instrText xml:space="preserve"> PAGEREF _Toc457246805 \h </w:instrText>
        </w:r>
        <w:r w:rsidR="00ED2CC2">
          <w:rPr>
            <w:webHidden/>
          </w:rPr>
        </w:r>
        <w:r w:rsidR="00ED2CC2">
          <w:rPr>
            <w:webHidden/>
          </w:rPr>
          <w:fldChar w:fldCharType="separate"/>
        </w:r>
        <w:r w:rsidR="00ED2CC2">
          <w:rPr>
            <w:webHidden/>
          </w:rPr>
          <w:t>48</w:t>
        </w:r>
        <w:r w:rsidR="00ED2CC2">
          <w:rPr>
            <w:webHidden/>
          </w:rPr>
          <w:fldChar w:fldCharType="end"/>
        </w:r>
      </w:hyperlink>
    </w:p>
    <w:p w14:paraId="401078B6" w14:textId="77777777" w:rsidR="00ED2CC2" w:rsidRDefault="00FE3C14">
      <w:pPr>
        <w:pStyle w:val="Verzeichnis1"/>
        <w:rPr>
          <w:rFonts w:asciiTheme="minorHAnsi" w:eastAsiaTheme="minorEastAsia" w:hAnsiTheme="minorHAnsi" w:cstheme="minorBidi"/>
          <w:b w:val="0"/>
          <w:sz w:val="22"/>
          <w:szCs w:val="22"/>
        </w:rPr>
      </w:pPr>
      <w:hyperlink w:anchor="_Toc457246806" w:history="1">
        <w:r w:rsidR="00ED2CC2" w:rsidRPr="00894819">
          <w:rPr>
            <w:rStyle w:val="Hyperlink"/>
          </w:rPr>
          <w:t>8</w:t>
        </w:r>
        <w:r w:rsidR="00ED2CC2">
          <w:rPr>
            <w:rFonts w:asciiTheme="minorHAnsi" w:eastAsiaTheme="minorEastAsia" w:hAnsiTheme="minorHAnsi" w:cstheme="minorBidi"/>
            <w:b w:val="0"/>
            <w:sz w:val="22"/>
            <w:szCs w:val="22"/>
          </w:rPr>
          <w:tab/>
        </w:r>
        <w:r w:rsidR="00ED2CC2" w:rsidRPr="00894819">
          <w:rPr>
            <w:rStyle w:val="Hyperlink"/>
          </w:rPr>
          <w:t>Literaturverzeichnis</w:t>
        </w:r>
        <w:r w:rsidR="00ED2CC2">
          <w:rPr>
            <w:webHidden/>
          </w:rPr>
          <w:tab/>
        </w:r>
        <w:r w:rsidR="00ED2CC2">
          <w:rPr>
            <w:webHidden/>
          </w:rPr>
          <w:fldChar w:fldCharType="begin"/>
        </w:r>
        <w:r w:rsidR="00ED2CC2">
          <w:rPr>
            <w:webHidden/>
          </w:rPr>
          <w:instrText xml:space="preserve"> PAGEREF _Toc457246806 \h </w:instrText>
        </w:r>
        <w:r w:rsidR="00ED2CC2">
          <w:rPr>
            <w:webHidden/>
          </w:rPr>
        </w:r>
        <w:r w:rsidR="00ED2CC2">
          <w:rPr>
            <w:webHidden/>
          </w:rPr>
          <w:fldChar w:fldCharType="separate"/>
        </w:r>
        <w:r w:rsidR="00ED2CC2">
          <w:rPr>
            <w:webHidden/>
          </w:rPr>
          <w:t>49</w:t>
        </w:r>
        <w:r w:rsidR="00ED2CC2">
          <w:rPr>
            <w:webHidden/>
          </w:rPr>
          <w:fldChar w:fldCharType="end"/>
        </w:r>
      </w:hyperlink>
    </w:p>
    <w:p w14:paraId="52F3A9DE" w14:textId="77777777" w:rsidR="00ED2CC2" w:rsidRDefault="00FE3C14">
      <w:pPr>
        <w:pStyle w:val="Verzeichnis1"/>
        <w:rPr>
          <w:rFonts w:asciiTheme="minorHAnsi" w:eastAsiaTheme="minorEastAsia" w:hAnsiTheme="minorHAnsi" w:cstheme="minorBidi"/>
          <w:b w:val="0"/>
          <w:sz w:val="22"/>
          <w:szCs w:val="22"/>
        </w:rPr>
      </w:pPr>
      <w:hyperlink w:anchor="_Toc457246807" w:history="1">
        <w:r w:rsidR="00ED2CC2" w:rsidRPr="00894819">
          <w:rPr>
            <w:rStyle w:val="Hyperlink"/>
          </w:rPr>
          <w:t>Erklärung</w:t>
        </w:r>
        <w:r w:rsidR="00ED2CC2">
          <w:rPr>
            <w:webHidden/>
          </w:rPr>
          <w:tab/>
        </w:r>
        <w:r w:rsidR="00ED2CC2">
          <w:rPr>
            <w:webHidden/>
          </w:rPr>
          <w:fldChar w:fldCharType="begin"/>
        </w:r>
        <w:r w:rsidR="00ED2CC2">
          <w:rPr>
            <w:webHidden/>
          </w:rPr>
          <w:instrText xml:space="preserve"> PAGEREF _Toc457246807 \h </w:instrText>
        </w:r>
        <w:r w:rsidR="00ED2CC2">
          <w:rPr>
            <w:webHidden/>
          </w:rPr>
        </w:r>
        <w:r w:rsidR="00ED2CC2">
          <w:rPr>
            <w:webHidden/>
          </w:rPr>
          <w:fldChar w:fldCharType="separate"/>
        </w:r>
        <w:r w:rsidR="00ED2CC2">
          <w:rPr>
            <w:webHidden/>
          </w:rPr>
          <w:t>51</w:t>
        </w:r>
        <w:r w:rsidR="00ED2CC2">
          <w:rPr>
            <w:webHidden/>
          </w:rPr>
          <w:fldChar w:fldCharType="end"/>
        </w:r>
      </w:hyperlink>
    </w:p>
    <w:p w14:paraId="262D21AB" w14:textId="006E4CEF" w:rsidR="00F144F5" w:rsidRPr="00914102" w:rsidRDefault="000C5D7B" w:rsidP="00EA4433">
      <w:pPr>
        <w:pStyle w:val="Verzeichnis1"/>
        <w:sectPr w:rsidR="00F144F5" w:rsidRPr="00914102">
          <w:headerReference w:type="default" r:id="rId14"/>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1" w:name="_Toc457246775"/>
      <w:r>
        <w:lastRenderedPageBreak/>
        <w:t>A</w:t>
      </w:r>
      <w:r w:rsidR="00F144F5" w:rsidRPr="00753DE5">
        <w:t>bbildungsverzeichnis</w:t>
      </w:r>
      <w:bookmarkEnd w:id="11"/>
    </w:p>
    <w:p w14:paraId="45269ED3" w14:textId="77777777" w:rsidR="00ED2CC2" w:rsidRDefault="000C5D7B">
      <w:pPr>
        <w:pStyle w:val="Abbildungsverzeichnis"/>
        <w:rPr>
          <w:rFonts w:asciiTheme="minorHAnsi" w:eastAsiaTheme="minorEastAsia" w:hAnsiTheme="minorHAnsi" w:cstheme="minorBidi"/>
          <w:noProof/>
          <w:sz w:val="22"/>
          <w:szCs w:val="22"/>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ED2CC2">
        <w:rPr>
          <w:noProof/>
        </w:rPr>
        <w:t>Abbildung 2.1: Zusammenhang Time to Market</w:t>
      </w:r>
      <w:r w:rsidR="00ED2CC2">
        <w:rPr>
          <w:noProof/>
        </w:rPr>
        <w:tab/>
      </w:r>
      <w:r w:rsidR="00ED2CC2">
        <w:rPr>
          <w:noProof/>
        </w:rPr>
        <w:fldChar w:fldCharType="begin"/>
      </w:r>
      <w:r w:rsidR="00ED2CC2">
        <w:rPr>
          <w:noProof/>
        </w:rPr>
        <w:instrText xml:space="preserve"> PAGEREF _Toc457246769 \h </w:instrText>
      </w:r>
      <w:r w:rsidR="00ED2CC2">
        <w:rPr>
          <w:noProof/>
        </w:rPr>
      </w:r>
      <w:r w:rsidR="00ED2CC2">
        <w:rPr>
          <w:noProof/>
        </w:rPr>
        <w:fldChar w:fldCharType="separate"/>
      </w:r>
      <w:r w:rsidR="00ED2CC2">
        <w:rPr>
          <w:noProof/>
        </w:rPr>
        <w:t>5</w:t>
      </w:r>
      <w:r w:rsidR="00ED2CC2">
        <w:rPr>
          <w:noProof/>
        </w:rPr>
        <w:fldChar w:fldCharType="end"/>
      </w:r>
    </w:p>
    <w:p w14:paraId="75A7D0B4" w14:textId="77777777" w:rsidR="00ED2CC2" w:rsidRDefault="00ED2CC2">
      <w:pPr>
        <w:pStyle w:val="Abbildungsverzeichnis"/>
        <w:rPr>
          <w:rFonts w:asciiTheme="minorHAnsi" w:eastAsiaTheme="minorEastAsia" w:hAnsiTheme="minorHAnsi" w:cstheme="minorBidi"/>
          <w:noProof/>
          <w:sz w:val="22"/>
          <w:szCs w:val="22"/>
        </w:rPr>
      </w:pPr>
      <w:r>
        <w:rPr>
          <w:noProof/>
        </w:rPr>
        <w:t>Abbildung 2.2: Charakteristische Produktlebenszyklen</w:t>
      </w:r>
      <w:r>
        <w:rPr>
          <w:noProof/>
        </w:rPr>
        <w:tab/>
      </w:r>
      <w:r>
        <w:rPr>
          <w:noProof/>
        </w:rPr>
        <w:fldChar w:fldCharType="begin"/>
      </w:r>
      <w:r>
        <w:rPr>
          <w:noProof/>
        </w:rPr>
        <w:instrText xml:space="preserve"> PAGEREF _Toc457246770 \h </w:instrText>
      </w:r>
      <w:r>
        <w:rPr>
          <w:noProof/>
        </w:rPr>
      </w:r>
      <w:r>
        <w:rPr>
          <w:noProof/>
        </w:rPr>
        <w:fldChar w:fldCharType="separate"/>
      </w:r>
      <w:r>
        <w:rPr>
          <w:noProof/>
        </w:rPr>
        <w:t>8</w:t>
      </w:r>
      <w:r>
        <w:rPr>
          <w:noProof/>
        </w:rPr>
        <w:fldChar w:fldCharType="end"/>
      </w:r>
    </w:p>
    <w:p w14:paraId="41FE713E" w14:textId="77777777" w:rsidR="00ED2CC2" w:rsidRDefault="00ED2CC2">
      <w:pPr>
        <w:pStyle w:val="Abbildungsverzeichnis"/>
        <w:rPr>
          <w:rFonts w:asciiTheme="minorHAnsi" w:eastAsiaTheme="minorEastAsia" w:hAnsiTheme="minorHAnsi" w:cstheme="minorBidi"/>
          <w:noProof/>
          <w:sz w:val="22"/>
          <w:szCs w:val="22"/>
        </w:rPr>
      </w:pPr>
      <w:r>
        <w:rPr>
          <w:noProof/>
        </w:rPr>
        <w:t>Abbildung 2.3: Zusammenhang Produkt zu Release</w:t>
      </w:r>
      <w:r>
        <w:rPr>
          <w:noProof/>
        </w:rPr>
        <w:tab/>
      </w:r>
      <w:r>
        <w:rPr>
          <w:noProof/>
        </w:rPr>
        <w:fldChar w:fldCharType="begin"/>
      </w:r>
      <w:r>
        <w:rPr>
          <w:noProof/>
        </w:rPr>
        <w:instrText xml:space="preserve"> PAGEREF _Toc457246771 \h </w:instrText>
      </w:r>
      <w:r>
        <w:rPr>
          <w:noProof/>
        </w:rPr>
      </w:r>
      <w:r>
        <w:rPr>
          <w:noProof/>
        </w:rPr>
        <w:fldChar w:fldCharType="separate"/>
      </w:r>
      <w:r>
        <w:rPr>
          <w:noProof/>
        </w:rPr>
        <w:t>11</w:t>
      </w:r>
      <w:r>
        <w:rPr>
          <w:noProof/>
        </w:rPr>
        <w:fldChar w:fldCharType="end"/>
      </w:r>
    </w:p>
    <w:p w14:paraId="594B27EC" w14:textId="77777777" w:rsidR="00ED2CC2" w:rsidRDefault="00ED2CC2">
      <w:pPr>
        <w:pStyle w:val="Abbildungsverzeichnis"/>
        <w:rPr>
          <w:rFonts w:asciiTheme="minorHAnsi" w:eastAsiaTheme="minorEastAsia" w:hAnsiTheme="minorHAnsi" w:cstheme="minorBidi"/>
          <w:noProof/>
          <w:sz w:val="22"/>
          <w:szCs w:val="22"/>
        </w:rPr>
      </w:pPr>
      <w:r>
        <w:rPr>
          <w:noProof/>
        </w:rPr>
        <w:t>Abbildung 2.4: Überblick ITIL</w:t>
      </w:r>
      <w:r>
        <w:rPr>
          <w:noProof/>
        </w:rPr>
        <w:tab/>
      </w:r>
      <w:r>
        <w:rPr>
          <w:noProof/>
        </w:rPr>
        <w:fldChar w:fldCharType="begin"/>
      </w:r>
      <w:r>
        <w:rPr>
          <w:noProof/>
        </w:rPr>
        <w:instrText xml:space="preserve"> PAGEREF _Toc457246772 \h </w:instrText>
      </w:r>
      <w:r>
        <w:rPr>
          <w:noProof/>
        </w:rPr>
      </w:r>
      <w:r>
        <w:rPr>
          <w:noProof/>
        </w:rPr>
        <w:fldChar w:fldCharType="separate"/>
      </w:r>
      <w:r>
        <w:rPr>
          <w:noProof/>
        </w:rPr>
        <w:t>15</w:t>
      </w:r>
      <w:r>
        <w:rPr>
          <w:noProof/>
        </w:rPr>
        <w:fldChar w:fldCharType="end"/>
      </w:r>
    </w:p>
    <w:p w14:paraId="33475EC1" w14:textId="77777777" w:rsidR="00ED2CC2" w:rsidRDefault="00ED2CC2">
      <w:pPr>
        <w:pStyle w:val="Abbildungsverzeichnis"/>
        <w:rPr>
          <w:rFonts w:asciiTheme="minorHAnsi" w:eastAsiaTheme="minorEastAsia" w:hAnsiTheme="minorHAnsi" w:cstheme="minorBidi"/>
          <w:noProof/>
          <w:sz w:val="22"/>
          <w:szCs w:val="22"/>
        </w:rPr>
      </w:pPr>
      <w:r>
        <w:rPr>
          <w:noProof/>
        </w:rPr>
        <w:t>Abbildung 4.1: Fehlerbehebungskosten</w:t>
      </w:r>
      <w:r>
        <w:rPr>
          <w:noProof/>
        </w:rPr>
        <w:tab/>
      </w:r>
      <w:r>
        <w:rPr>
          <w:noProof/>
        </w:rPr>
        <w:fldChar w:fldCharType="begin"/>
      </w:r>
      <w:r>
        <w:rPr>
          <w:noProof/>
        </w:rPr>
        <w:instrText xml:space="preserve"> PAGEREF _Toc457246773 \h </w:instrText>
      </w:r>
      <w:r>
        <w:rPr>
          <w:noProof/>
        </w:rPr>
      </w:r>
      <w:r>
        <w:rPr>
          <w:noProof/>
        </w:rPr>
        <w:fldChar w:fldCharType="separate"/>
      </w:r>
      <w:r>
        <w:rPr>
          <w:noProof/>
        </w:rPr>
        <w:t>36</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5"/>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2" w:name="_Toc457246776"/>
      <w:r w:rsidRPr="00753DE5">
        <w:lastRenderedPageBreak/>
        <w:t>Tabellenverzeichnis</w:t>
      </w:r>
      <w:bookmarkEnd w:id="12"/>
    </w:p>
    <w:p w14:paraId="60B550AB" w14:textId="77777777" w:rsidR="00ED2CC2" w:rsidRDefault="000C5D7B">
      <w:pPr>
        <w:pStyle w:val="Abbildungsverzeichnis"/>
        <w:rPr>
          <w:rFonts w:asciiTheme="minorHAnsi" w:eastAsiaTheme="minorEastAsia" w:hAnsiTheme="minorHAnsi" w:cstheme="minorBidi"/>
          <w:noProof/>
          <w:sz w:val="22"/>
          <w:szCs w:val="22"/>
        </w:rPr>
      </w:pPr>
      <w:r w:rsidRPr="00914102">
        <w:fldChar w:fldCharType="begin"/>
      </w:r>
      <w:r w:rsidR="009B052B" w:rsidRPr="00A7743D">
        <w:instrText xml:space="preserve"> TOC \c "Tabelle" </w:instrText>
      </w:r>
      <w:r w:rsidRPr="00914102">
        <w:fldChar w:fldCharType="separate"/>
      </w:r>
      <w:r w:rsidR="00ED2CC2">
        <w:rPr>
          <w:noProof/>
        </w:rPr>
        <w:t>Tabelle 2.1: Zuordnung der verschiedenen Produktlebenszyklusphasen</w:t>
      </w:r>
      <w:r w:rsidR="00ED2CC2">
        <w:rPr>
          <w:noProof/>
        </w:rPr>
        <w:tab/>
      </w:r>
      <w:r w:rsidR="00ED2CC2">
        <w:rPr>
          <w:noProof/>
        </w:rPr>
        <w:fldChar w:fldCharType="begin"/>
      </w:r>
      <w:r w:rsidR="00ED2CC2">
        <w:rPr>
          <w:noProof/>
        </w:rPr>
        <w:instrText xml:space="preserve"> PAGEREF _Toc457246761 \h </w:instrText>
      </w:r>
      <w:r w:rsidR="00ED2CC2">
        <w:rPr>
          <w:noProof/>
        </w:rPr>
      </w:r>
      <w:r w:rsidR="00ED2CC2">
        <w:rPr>
          <w:noProof/>
        </w:rPr>
        <w:fldChar w:fldCharType="separate"/>
      </w:r>
      <w:r w:rsidR="00ED2CC2">
        <w:rPr>
          <w:noProof/>
        </w:rPr>
        <w:t>10</w:t>
      </w:r>
      <w:r w:rsidR="00ED2CC2">
        <w:rPr>
          <w:noProof/>
        </w:rPr>
        <w:fldChar w:fldCharType="end"/>
      </w:r>
    </w:p>
    <w:p w14:paraId="26E49593" w14:textId="77777777" w:rsidR="00ED2CC2" w:rsidRDefault="00ED2CC2">
      <w:pPr>
        <w:pStyle w:val="Abbildungsverzeichnis"/>
        <w:rPr>
          <w:rFonts w:asciiTheme="minorHAnsi" w:eastAsiaTheme="minorEastAsia" w:hAnsiTheme="minorHAnsi" w:cstheme="minorBidi"/>
          <w:noProof/>
          <w:sz w:val="22"/>
          <w:szCs w:val="22"/>
        </w:rPr>
      </w:pPr>
      <w:r>
        <w:rPr>
          <w:noProof/>
        </w:rPr>
        <w:t>Tabelle 3.1: Zuordnung Risikotypen zu Produktlebenszyklusphasen</w:t>
      </w:r>
      <w:r>
        <w:rPr>
          <w:noProof/>
        </w:rPr>
        <w:tab/>
      </w:r>
      <w:r>
        <w:rPr>
          <w:noProof/>
        </w:rPr>
        <w:fldChar w:fldCharType="begin"/>
      </w:r>
      <w:r>
        <w:rPr>
          <w:noProof/>
        </w:rPr>
        <w:instrText xml:space="preserve"> PAGEREF _Toc457246762 \h </w:instrText>
      </w:r>
      <w:r>
        <w:rPr>
          <w:noProof/>
        </w:rPr>
      </w:r>
      <w:r>
        <w:rPr>
          <w:noProof/>
        </w:rPr>
        <w:fldChar w:fldCharType="separate"/>
      </w:r>
      <w:r>
        <w:rPr>
          <w:noProof/>
        </w:rPr>
        <w:t>21</w:t>
      </w:r>
      <w:r>
        <w:rPr>
          <w:noProof/>
        </w:rPr>
        <w:fldChar w:fldCharType="end"/>
      </w:r>
    </w:p>
    <w:p w14:paraId="2A4AFFFF" w14:textId="77777777" w:rsidR="00ED2CC2" w:rsidRDefault="00ED2CC2">
      <w:pPr>
        <w:pStyle w:val="Abbildungsverzeichnis"/>
        <w:rPr>
          <w:rFonts w:asciiTheme="minorHAnsi" w:eastAsiaTheme="minorEastAsia" w:hAnsiTheme="minorHAnsi" w:cstheme="minorBidi"/>
          <w:noProof/>
          <w:sz w:val="22"/>
          <w:szCs w:val="22"/>
        </w:rPr>
      </w:pPr>
      <w:r>
        <w:rPr>
          <w:noProof/>
        </w:rPr>
        <w:t>Tabelle 3.2: Reduzierte Zuordnung Risikotypen zu Produktlebenszyklusphasen</w:t>
      </w:r>
      <w:r>
        <w:rPr>
          <w:noProof/>
        </w:rPr>
        <w:tab/>
      </w:r>
      <w:r>
        <w:rPr>
          <w:noProof/>
        </w:rPr>
        <w:fldChar w:fldCharType="begin"/>
      </w:r>
      <w:r>
        <w:rPr>
          <w:noProof/>
        </w:rPr>
        <w:instrText xml:space="preserve"> PAGEREF _Toc457246763 \h </w:instrText>
      </w:r>
      <w:r>
        <w:rPr>
          <w:noProof/>
        </w:rPr>
      </w:r>
      <w:r>
        <w:rPr>
          <w:noProof/>
        </w:rPr>
        <w:fldChar w:fldCharType="separate"/>
      </w:r>
      <w:r>
        <w:rPr>
          <w:noProof/>
        </w:rPr>
        <w:t>22</w:t>
      </w:r>
      <w:r>
        <w:rPr>
          <w:noProof/>
        </w:rPr>
        <w:fldChar w:fldCharType="end"/>
      </w:r>
    </w:p>
    <w:p w14:paraId="1A4B9A14" w14:textId="77777777" w:rsidR="00ED2CC2" w:rsidRDefault="00ED2CC2">
      <w:pPr>
        <w:pStyle w:val="Abbildungsverzeichnis"/>
        <w:rPr>
          <w:rFonts w:asciiTheme="minorHAnsi" w:eastAsiaTheme="minorEastAsia" w:hAnsiTheme="minorHAnsi" w:cstheme="minorBidi"/>
          <w:noProof/>
          <w:sz w:val="22"/>
          <w:szCs w:val="22"/>
        </w:rPr>
      </w:pPr>
      <w:r>
        <w:rPr>
          <w:noProof/>
        </w:rPr>
        <w:t>Tabelle 4.1: Übersicht Prozessfaktoren und Ausprägungen</w:t>
      </w:r>
      <w:r>
        <w:rPr>
          <w:noProof/>
        </w:rPr>
        <w:tab/>
      </w:r>
      <w:r>
        <w:rPr>
          <w:noProof/>
        </w:rPr>
        <w:fldChar w:fldCharType="begin"/>
      </w:r>
      <w:r>
        <w:rPr>
          <w:noProof/>
        </w:rPr>
        <w:instrText xml:space="preserve"> PAGEREF _Toc457246764 \h </w:instrText>
      </w:r>
      <w:r>
        <w:rPr>
          <w:noProof/>
        </w:rPr>
      </w:r>
      <w:r>
        <w:rPr>
          <w:noProof/>
        </w:rPr>
        <w:fldChar w:fldCharType="separate"/>
      </w:r>
      <w:r>
        <w:rPr>
          <w:noProof/>
        </w:rPr>
        <w:t>40</w:t>
      </w:r>
      <w:r>
        <w:rPr>
          <w:noProof/>
        </w:rPr>
        <w:fldChar w:fldCharType="end"/>
      </w:r>
    </w:p>
    <w:p w14:paraId="6162ACD5" w14:textId="77777777" w:rsidR="00ED2CC2" w:rsidRDefault="00ED2CC2">
      <w:pPr>
        <w:pStyle w:val="Abbildungsverzeichnis"/>
        <w:rPr>
          <w:rFonts w:asciiTheme="minorHAnsi" w:eastAsiaTheme="minorEastAsia" w:hAnsiTheme="minorHAnsi" w:cstheme="minorBidi"/>
          <w:noProof/>
          <w:sz w:val="22"/>
          <w:szCs w:val="22"/>
        </w:rPr>
      </w:pPr>
      <w:r>
        <w:rPr>
          <w:noProof/>
        </w:rPr>
        <w:t>Tabelle 5.1: Zusammenfassung der Ausprägungen der Standardtypen</w:t>
      </w:r>
      <w:r>
        <w:rPr>
          <w:noProof/>
        </w:rPr>
        <w:tab/>
      </w:r>
      <w:r>
        <w:rPr>
          <w:noProof/>
        </w:rPr>
        <w:fldChar w:fldCharType="begin"/>
      </w:r>
      <w:r>
        <w:rPr>
          <w:noProof/>
        </w:rPr>
        <w:instrText xml:space="preserve"> PAGEREF _Toc457246765 \h </w:instrText>
      </w:r>
      <w:r>
        <w:rPr>
          <w:noProof/>
        </w:rPr>
      </w:r>
      <w:r>
        <w:rPr>
          <w:noProof/>
        </w:rPr>
        <w:fldChar w:fldCharType="separate"/>
      </w:r>
      <w:r>
        <w:rPr>
          <w:noProof/>
        </w:rPr>
        <w:t>45</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3" w:author="Unknown">
            <w:rPr>
              <w:lang w:val="en-GB"/>
            </w:rPr>
          </w:rPrChange>
        </w:rPr>
        <w:sectPr w:rsidR="00F144F5" w:rsidRPr="0060057E">
          <w:headerReference w:type="default" r:id="rId16"/>
          <w:pgSz w:w="11906" w:h="16838"/>
          <w:pgMar w:top="1134" w:right="1418" w:bottom="1134" w:left="2268" w:header="708" w:footer="708" w:gutter="0"/>
          <w:pgNumType w:fmt="upperRoman"/>
          <w:cols w:space="708"/>
        </w:sectPr>
      </w:pPr>
    </w:p>
    <w:p w14:paraId="2BD01808" w14:textId="1FA6FA90" w:rsidR="009F0BF6" w:rsidRPr="003718A9" w:rsidRDefault="009B052B" w:rsidP="009F0BF6">
      <w:pPr>
        <w:pStyle w:val="berschrift1ohneNummerierung"/>
      </w:pPr>
      <w:bookmarkStart w:id="14" w:name="_Toc457246777"/>
      <w:r w:rsidRPr="003718A9">
        <w:lastRenderedPageBreak/>
        <w:t>Abkürzungsverzeichnis</w:t>
      </w:r>
      <w:bookmarkEnd w:id="14"/>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B21218A" w14:textId="11105F83" w:rsidR="00E41D91" w:rsidRPr="003718A9" w:rsidRDefault="00E41D91" w:rsidP="001F123D">
      <w:pPr>
        <w:pStyle w:val="Abkrzungsverzeichnis"/>
        <w:ind w:left="0" w:firstLine="0"/>
        <w:rPr>
          <w:lang w:val="en-US"/>
        </w:rPr>
      </w:pPr>
      <w:r w:rsidRPr="003718A9">
        <w:rPr>
          <w:lang w:val="en-US"/>
        </w:rPr>
        <w:t>CAB</w:t>
      </w:r>
      <w:r w:rsidRPr="003718A9">
        <w:rPr>
          <w:lang w:val="en-US"/>
        </w:rPr>
        <w:tab/>
        <w:t>Change Advisory Board</w:t>
      </w:r>
    </w:p>
    <w:p w14:paraId="0ED6D806" w14:textId="632A249C" w:rsidR="00BE5B1B" w:rsidRPr="003718A9" w:rsidRDefault="00BE5B1B" w:rsidP="001F123D">
      <w:pPr>
        <w:pStyle w:val="Abkrzungsverzeichnis"/>
        <w:ind w:left="0" w:firstLine="0"/>
        <w:rPr>
          <w:lang w:val="en-US"/>
        </w:rPr>
      </w:pPr>
      <w:r w:rsidRPr="003718A9">
        <w:rPr>
          <w:lang w:val="en-US"/>
        </w:rPr>
        <w:t>CHE</w:t>
      </w:r>
      <w:r w:rsidRPr="003718A9">
        <w:rPr>
          <w:lang w:val="en-US"/>
        </w:rPr>
        <w:tab/>
        <w:t>Change Evaluation</w:t>
      </w:r>
    </w:p>
    <w:p w14:paraId="0AA8E7D4" w14:textId="0CD2678A" w:rsidR="00BE5B1B" w:rsidRPr="003718A9" w:rsidRDefault="00BE5B1B" w:rsidP="001F123D">
      <w:pPr>
        <w:pStyle w:val="Abkrzungsverzeichnis"/>
        <w:ind w:left="0" w:firstLine="0"/>
        <w:rPr>
          <w:lang w:val="en-US"/>
        </w:rPr>
      </w:pPr>
      <w:r w:rsidRPr="003718A9">
        <w:rPr>
          <w:lang w:val="en-US"/>
        </w:rPr>
        <w:t>CHM</w:t>
      </w:r>
      <w:r w:rsidRPr="003718A9">
        <w:rPr>
          <w:lang w:val="en-US"/>
        </w:rPr>
        <w:tab/>
        <w:t>Change Management</w:t>
      </w:r>
    </w:p>
    <w:p w14:paraId="1C45F83E" w14:textId="1BB9CDA9" w:rsidR="00666621" w:rsidRPr="003718A9" w:rsidRDefault="00666621" w:rsidP="001F123D">
      <w:pPr>
        <w:pStyle w:val="Abkrzungsverzeichnis"/>
        <w:ind w:left="0" w:firstLine="0"/>
        <w:rPr>
          <w:lang w:val="en-US"/>
        </w:rPr>
      </w:pPr>
      <w:r w:rsidRPr="003718A9">
        <w:rPr>
          <w:lang w:val="en-US"/>
        </w:rPr>
        <w:t>CIO</w:t>
      </w:r>
      <w:r w:rsidRPr="003718A9">
        <w:rPr>
          <w:lang w:val="en-US"/>
        </w:rPr>
        <w:tab/>
        <w:t>Chief Information Officer (</w:t>
      </w:r>
      <w:proofErr w:type="spellStart"/>
      <w:proofErr w:type="gramStart"/>
      <w:r w:rsidRPr="003718A9">
        <w:rPr>
          <w:lang w:val="en-US"/>
        </w:rPr>
        <w:t>deu</w:t>
      </w:r>
      <w:proofErr w:type="spellEnd"/>
      <w:r w:rsidRPr="003718A9">
        <w:rPr>
          <w:lang w:val="en-US"/>
        </w:rPr>
        <w:t>.:</w:t>
      </w:r>
      <w:proofErr w:type="gramEnd"/>
      <w:r w:rsidRPr="003718A9">
        <w:rPr>
          <w:lang w:val="en-US"/>
        </w:rPr>
        <w:t xml:space="preserve"> Leiter </w:t>
      </w:r>
      <w:proofErr w:type="spellStart"/>
      <w:r w:rsidRPr="003718A9">
        <w:rPr>
          <w:lang w:val="en-US"/>
        </w:rPr>
        <w:t>Informationstechnik</w:t>
      </w:r>
      <w:proofErr w:type="spellEnd"/>
      <w:r w:rsidRPr="003718A9">
        <w:rPr>
          <w:lang w:val="en-US"/>
        </w:rPr>
        <w:t>)</w:t>
      </w:r>
    </w:p>
    <w:p w14:paraId="3C2CD6CB" w14:textId="1F38F80C" w:rsidR="00E41D91" w:rsidRPr="003718A9" w:rsidRDefault="00E41D91" w:rsidP="001F123D">
      <w:pPr>
        <w:pStyle w:val="Abkrzungsverzeichnis"/>
        <w:ind w:left="0" w:firstLine="0"/>
        <w:rPr>
          <w:lang w:val="en-US"/>
        </w:rPr>
      </w:pPr>
      <w:r w:rsidRPr="003718A9">
        <w:rPr>
          <w:lang w:val="en-US"/>
        </w:rPr>
        <w:t>CMS</w:t>
      </w:r>
      <w:r w:rsidRPr="003718A9">
        <w:rPr>
          <w:lang w:val="en-US"/>
        </w:rPr>
        <w:tab/>
        <w:t>Configuration Management System</w:t>
      </w:r>
    </w:p>
    <w:p w14:paraId="11DB41AA" w14:textId="09BBE3D2" w:rsidR="00A61508" w:rsidRPr="003718A9" w:rsidRDefault="00A61508" w:rsidP="001F123D">
      <w:pPr>
        <w:pStyle w:val="Abkrzungsverzeichnis"/>
        <w:ind w:left="0" w:firstLine="0"/>
        <w:rPr>
          <w:lang w:val="en-US"/>
        </w:rPr>
      </w:pPr>
      <w:r w:rsidRPr="003718A9">
        <w:rPr>
          <w:lang w:val="en-US"/>
        </w:rPr>
        <w:t>COBIT</w:t>
      </w:r>
      <w:r w:rsidRPr="003718A9">
        <w:rPr>
          <w:lang w:val="en-US"/>
        </w:rP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w:t>
      </w:r>
      <w:proofErr w:type="spellStart"/>
      <w:r w:rsidR="009F0BF6">
        <w:t>deu</w:t>
      </w:r>
      <w:proofErr w:type="spellEnd"/>
      <w:r w:rsidR="009F0BF6">
        <w:t xml:space="preserve">.: </w:t>
      </w:r>
      <w:r>
        <w:t>Entwicklung</w:t>
      </w:r>
      <w:r w:rsidR="009F0BF6">
        <w:t>)</w:t>
      </w:r>
    </w:p>
    <w:p w14:paraId="3FD66E95" w14:textId="205D2E76" w:rsidR="00021076" w:rsidRDefault="00021076" w:rsidP="001F123D">
      <w:pPr>
        <w:pStyle w:val="Abkrzungsverzeichnis"/>
        <w:ind w:left="0" w:firstLine="0"/>
      </w:pPr>
      <w:r>
        <w:t>DevOps</w:t>
      </w:r>
      <w:r>
        <w:tab/>
        <w:t>Kofferwort aus den Abkürzungen Dev und Ops</w:t>
      </w:r>
    </w:p>
    <w:p w14:paraId="521987DB" w14:textId="5AD645B0" w:rsidR="001F123D" w:rsidRPr="003718A9" w:rsidRDefault="001F123D" w:rsidP="001F123D">
      <w:pPr>
        <w:pStyle w:val="Abkrzungsverzeichnis"/>
        <w:ind w:left="0" w:firstLine="0"/>
        <w:rPr>
          <w:lang w:val="en-US"/>
        </w:rPr>
      </w:pPr>
      <w:r w:rsidRPr="003718A9">
        <w:rPr>
          <w:lang w:val="en-US"/>
        </w:rPr>
        <w:t>IEC</w:t>
      </w:r>
      <w:r w:rsidRPr="003718A9">
        <w:rPr>
          <w:lang w:val="en-US"/>
        </w:rPr>
        <w:tab/>
        <w:t xml:space="preserve">International </w:t>
      </w:r>
      <w:proofErr w:type="spellStart"/>
      <w:r w:rsidRPr="003718A9">
        <w:rPr>
          <w:lang w:val="en-US"/>
        </w:rPr>
        <w:t>Electrotechnical</w:t>
      </w:r>
      <w:proofErr w:type="spellEnd"/>
      <w:r w:rsidRPr="003718A9">
        <w:rPr>
          <w:lang w:val="en-US"/>
        </w:rPr>
        <w:t xml:space="preserve"> </w:t>
      </w:r>
      <w:proofErr w:type="spellStart"/>
      <w:r w:rsidRPr="003718A9">
        <w:rPr>
          <w:lang w:val="en-US"/>
        </w:rPr>
        <w:t>Commision</w:t>
      </w:r>
      <w:proofErr w:type="spellEnd"/>
    </w:p>
    <w:p w14:paraId="5ACC7E61" w14:textId="61537C59" w:rsidR="001F123D" w:rsidRPr="003718A9" w:rsidRDefault="001F123D" w:rsidP="001F123D">
      <w:pPr>
        <w:pStyle w:val="Abkrzungsverzeichnis"/>
        <w:ind w:left="0" w:firstLine="0"/>
        <w:rPr>
          <w:lang w:val="en-US"/>
        </w:rPr>
      </w:pPr>
      <w:r w:rsidRPr="003718A9">
        <w:rPr>
          <w:lang w:val="en-US"/>
        </w:rPr>
        <w:t>ISO</w:t>
      </w:r>
      <w:r w:rsidR="009F0BF6" w:rsidRPr="003718A9">
        <w:rPr>
          <w:lang w:val="en-US"/>
        </w:rPr>
        <w:tab/>
      </w:r>
      <w:r w:rsidRPr="003718A9">
        <w:rPr>
          <w:lang w:val="en-US"/>
        </w:rPr>
        <w:t xml:space="preserve">International Organization for </w:t>
      </w:r>
      <w:proofErr w:type="spellStart"/>
      <w:r w:rsidRPr="003718A9">
        <w:rPr>
          <w:lang w:val="en-US"/>
        </w:rPr>
        <w:t>Standardisation</w:t>
      </w:r>
      <w:proofErr w:type="spellEnd"/>
    </w:p>
    <w:p w14:paraId="65BE0C8D" w14:textId="00BBFA7D" w:rsidR="009F0BF6" w:rsidRPr="003718A9" w:rsidRDefault="009F0BF6" w:rsidP="001F123D">
      <w:pPr>
        <w:pStyle w:val="Abkrzungsverzeichnis"/>
        <w:ind w:left="0" w:firstLine="0"/>
        <w:rPr>
          <w:lang w:val="en-US"/>
        </w:rPr>
      </w:pPr>
      <w:r w:rsidRPr="003718A9">
        <w:rPr>
          <w:lang w:val="en-US"/>
        </w:rPr>
        <w:t>IT</w:t>
      </w:r>
      <w:r w:rsidRPr="003718A9">
        <w:rPr>
          <w:lang w:val="en-US"/>
        </w:rPr>
        <w:tab/>
      </w:r>
      <w:proofErr w:type="spellStart"/>
      <w:r w:rsidRPr="003718A9">
        <w:rPr>
          <w:lang w:val="en-US"/>
        </w:rPr>
        <w:t>Informationstechnik</w:t>
      </w:r>
      <w:proofErr w:type="spellEnd"/>
      <w:r w:rsidRPr="003718A9">
        <w:rPr>
          <w:lang w:val="en-US"/>
        </w:rPr>
        <w:t xml:space="preserve"> (</w:t>
      </w:r>
      <w:proofErr w:type="spellStart"/>
      <w:proofErr w:type="gramStart"/>
      <w:r w:rsidRPr="003718A9">
        <w:rPr>
          <w:lang w:val="en-US"/>
        </w:rPr>
        <w:t>engl.</w:t>
      </w:r>
      <w:proofErr w:type="spellEnd"/>
      <w:r w:rsidRPr="003718A9">
        <w:rPr>
          <w:lang w:val="en-US"/>
        </w:rPr>
        <w:t>:</w:t>
      </w:r>
      <w:proofErr w:type="gramEnd"/>
      <w:r w:rsidRPr="003718A9">
        <w:rPr>
          <w:lang w:val="en-US"/>
        </w:rPr>
        <w:t xml:space="preserve"> Information Technology)</w:t>
      </w:r>
    </w:p>
    <w:p w14:paraId="55508004" w14:textId="4CCD98F8" w:rsidR="001F123D" w:rsidRPr="003718A9" w:rsidRDefault="001F123D" w:rsidP="001F123D">
      <w:pPr>
        <w:pStyle w:val="Abkrzungsverzeichnis"/>
        <w:ind w:left="0" w:firstLine="0"/>
        <w:rPr>
          <w:lang w:val="en-US"/>
        </w:rPr>
      </w:pPr>
      <w:r w:rsidRPr="003718A9">
        <w:rPr>
          <w:lang w:val="en-US"/>
        </w:rPr>
        <w:t>ITIL</w:t>
      </w:r>
      <w:r w:rsidRPr="003718A9">
        <w:rPr>
          <w:lang w:val="en-US"/>
        </w:rPr>
        <w:tab/>
        <w:t>IT Infrastructure Library</w:t>
      </w:r>
    </w:p>
    <w:p w14:paraId="62CB6AFB" w14:textId="1DC9F9B3" w:rsidR="00BE5B1B" w:rsidRPr="003718A9" w:rsidRDefault="00BE5B1B" w:rsidP="001F123D">
      <w:pPr>
        <w:pStyle w:val="Abkrzungsverzeichnis"/>
        <w:ind w:left="0" w:firstLine="0"/>
        <w:rPr>
          <w:lang w:val="en-US"/>
        </w:rPr>
      </w:pPr>
      <w:r w:rsidRPr="003718A9">
        <w:rPr>
          <w:lang w:val="en-US"/>
        </w:rPr>
        <w:t>K</w:t>
      </w:r>
      <w:r w:rsidR="00FB6DF4" w:rsidRPr="003718A9">
        <w:rPr>
          <w:lang w:val="en-US"/>
        </w:rPr>
        <w:t>L</w:t>
      </w:r>
      <w:r w:rsidRPr="003718A9">
        <w:rPr>
          <w:lang w:val="en-US"/>
        </w:rPr>
        <w:t>M</w:t>
      </w:r>
      <w:r w:rsidRPr="003718A9">
        <w:rPr>
          <w:lang w:val="en-US"/>
        </w:rPr>
        <w:tab/>
        <w:t>Knowledge Management</w:t>
      </w:r>
    </w:p>
    <w:p w14:paraId="4E7054A9" w14:textId="09C9D88A" w:rsidR="001F123D" w:rsidRPr="003718A9" w:rsidRDefault="001F123D" w:rsidP="001F123D">
      <w:pPr>
        <w:pStyle w:val="Abkrzungsverzeichnis"/>
        <w:ind w:left="0" w:firstLine="0"/>
        <w:rPr>
          <w:lang w:val="en-US"/>
        </w:rPr>
      </w:pPr>
      <w:r w:rsidRPr="003718A9">
        <w:rPr>
          <w:lang w:val="en-US"/>
        </w:rPr>
        <w:t>Ops</w:t>
      </w:r>
      <w:r w:rsidRPr="003718A9">
        <w:rPr>
          <w:lang w:val="en-US"/>
        </w:rPr>
        <w:tab/>
        <w:t>Operations</w:t>
      </w:r>
      <w:r w:rsidR="009F0BF6" w:rsidRPr="003718A9">
        <w:rPr>
          <w:lang w:val="en-US"/>
        </w:rPr>
        <w:t xml:space="preserve"> (</w:t>
      </w:r>
      <w:proofErr w:type="spellStart"/>
      <w:proofErr w:type="gramStart"/>
      <w:r w:rsidR="009F0BF6" w:rsidRPr="003718A9">
        <w:rPr>
          <w:lang w:val="en-US"/>
        </w:rPr>
        <w:t>deu</w:t>
      </w:r>
      <w:proofErr w:type="spellEnd"/>
      <w:r w:rsidR="009F0BF6" w:rsidRPr="003718A9">
        <w:rPr>
          <w:lang w:val="en-US"/>
        </w:rPr>
        <w:t>.:</w:t>
      </w:r>
      <w:proofErr w:type="gramEnd"/>
      <w:r w:rsidRPr="003718A9">
        <w:rPr>
          <w:lang w:val="en-US"/>
        </w:rPr>
        <w:t xml:space="preserve"> Betrieb</w:t>
      </w:r>
      <w:r w:rsidR="009F0BF6" w:rsidRPr="003718A9">
        <w:rPr>
          <w:lang w:val="en-US"/>
        </w:rPr>
        <w:t>)</w:t>
      </w:r>
    </w:p>
    <w:p w14:paraId="06431128" w14:textId="55F5D3B1" w:rsidR="00BE5B1B" w:rsidRPr="003718A9" w:rsidRDefault="00BE5B1B" w:rsidP="001F123D">
      <w:pPr>
        <w:pStyle w:val="Abkrzungsverzeichnis"/>
        <w:ind w:left="0" w:firstLine="0"/>
        <w:rPr>
          <w:lang w:val="en-US"/>
        </w:rPr>
      </w:pPr>
      <w:r w:rsidRPr="003718A9">
        <w:rPr>
          <w:lang w:val="en-US"/>
        </w:rPr>
        <w:t>RDM</w:t>
      </w:r>
      <w:r w:rsidRPr="003718A9">
        <w:rPr>
          <w:lang w:val="en-US"/>
        </w:rPr>
        <w:tab/>
        <w:t xml:space="preserve">Release </w:t>
      </w:r>
      <w:proofErr w:type="gramStart"/>
      <w:r w:rsidRPr="003718A9">
        <w:rPr>
          <w:lang w:val="en-US"/>
        </w:rPr>
        <w:t>And</w:t>
      </w:r>
      <w:proofErr w:type="gramEnd"/>
      <w:r w:rsidRPr="003718A9">
        <w:rPr>
          <w:lang w:val="en-US"/>
        </w:rPr>
        <w:t xml:space="preserve"> Deployment Management</w:t>
      </w:r>
    </w:p>
    <w:p w14:paraId="11108DCD" w14:textId="431CB848" w:rsidR="00021076" w:rsidRPr="003718A9" w:rsidRDefault="00021076" w:rsidP="001F123D">
      <w:pPr>
        <w:pStyle w:val="Abkrzungsverzeichnis"/>
        <w:ind w:left="0" w:firstLine="0"/>
        <w:rPr>
          <w:lang w:val="en-US"/>
        </w:rPr>
      </w:pPr>
      <w:r w:rsidRPr="003718A9">
        <w:rPr>
          <w:lang w:val="en-US"/>
        </w:rPr>
        <w:t>ROI</w:t>
      </w:r>
      <w:r w:rsidRPr="003718A9">
        <w:rPr>
          <w:lang w:val="en-US"/>
        </w:rPr>
        <w:tab/>
        <w:t>Return-on-Investment</w:t>
      </w:r>
    </w:p>
    <w:p w14:paraId="47F22F68" w14:textId="3111785B" w:rsidR="00BE5B1B" w:rsidRPr="003718A9" w:rsidRDefault="00BE5B1B" w:rsidP="001F123D">
      <w:pPr>
        <w:pStyle w:val="Abkrzungsverzeichnis"/>
        <w:ind w:left="0" w:firstLine="0"/>
        <w:rPr>
          <w:lang w:val="en-US"/>
        </w:rPr>
      </w:pPr>
      <w:r w:rsidRPr="003718A9">
        <w:rPr>
          <w:lang w:val="en-US"/>
        </w:rPr>
        <w:t>SACM</w:t>
      </w:r>
      <w:r w:rsidRPr="003718A9">
        <w:rPr>
          <w:lang w:val="en-US"/>
        </w:rPr>
        <w:tab/>
        <w:t xml:space="preserve">Service Asset </w:t>
      </w:r>
      <w:proofErr w:type="gramStart"/>
      <w:r w:rsidRPr="003718A9">
        <w:rPr>
          <w:lang w:val="en-US"/>
        </w:rPr>
        <w:t>And</w:t>
      </w:r>
      <w:proofErr w:type="gramEnd"/>
      <w:r w:rsidRPr="003718A9">
        <w:rPr>
          <w:lang w:val="en-US"/>
        </w:rPr>
        <w:t xml:space="preserve"> Configuration Management</w:t>
      </w:r>
    </w:p>
    <w:p w14:paraId="52C714ED" w14:textId="3A7AA9F4" w:rsidR="00BE5B1B" w:rsidRPr="003718A9" w:rsidRDefault="00BE5B1B" w:rsidP="001F123D">
      <w:pPr>
        <w:pStyle w:val="Abkrzungsverzeichnis"/>
        <w:ind w:left="0" w:firstLine="0"/>
        <w:rPr>
          <w:lang w:val="en-US"/>
        </w:rPr>
      </w:pPr>
      <w:r w:rsidRPr="003718A9">
        <w:rPr>
          <w:lang w:val="en-US"/>
        </w:rPr>
        <w:t>SVT</w:t>
      </w:r>
      <w:r w:rsidRPr="003718A9">
        <w:rPr>
          <w:lang w:val="en-US"/>
        </w:rPr>
        <w:tab/>
        <w:t xml:space="preserve">Service Validation </w:t>
      </w:r>
      <w:proofErr w:type="gramStart"/>
      <w:r w:rsidRPr="003718A9">
        <w:rPr>
          <w:lang w:val="en-US"/>
        </w:rPr>
        <w:t>And</w:t>
      </w:r>
      <w:proofErr w:type="gramEnd"/>
      <w:r w:rsidRPr="003718A9">
        <w:rPr>
          <w:lang w:val="en-US"/>
        </w:rPr>
        <w:t xml:space="preserve"> Testing</w:t>
      </w:r>
    </w:p>
    <w:p w14:paraId="55FD7B86" w14:textId="6A9C5655" w:rsidR="00BE5B1B" w:rsidRPr="003718A9" w:rsidRDefault="00BE5B1B" w:rsidP="001F123D">
      <w:pPr>
        <w:pStyle w:val="Abkrzungsverzeichnis"/>
        <w:ind w:left="0" w:firstLine="0"/>
        <w:rPr>
          <w:lang w:val="en-US"/>
        </w:rPr>
      </w:pPr>
      <w:r w:rsidRPr="003718A9">
        <w:rPr>
          <w:lang w:val="en-US"/>
        </w:rPr>
        <w:t>TPS</w:t>
      </w:r>
      <w:r w:rsidRPr="003718A9">
        <w:rPr>
          <w:lang w:val="en-US"/>
        </w:rPr>
        <w:tab/>
        <w:t xml:space="preserve">Transition Planning </w:t>
      </w:r>
      <w:proofErr w:type="gramStart"/>
      <w:r w:rsidRPr="003718A9">
        <w:rPr>
          <w:lang w:val="en-US"/>
        </w:rPr>
        <w:t>And</w:t>
      </w:r>
      <w:proofErr w:type="gramEnd"/>
      <w:r w:rsidRPr="003718A9">
        <w:rPr>
          <w:lang w:val="en-US"/>
        </w:rP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7"/>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proofErr w:type="gramStart"/>
      <w:r>
        <w:t>deu</w:t>
      </w:r>
      <w:proofErr w:type="spellEnd"/>
      <w:r>
        <w:t>.:</w:t>
      </w:r>
      <w:proofErr w:type="gramEnd"/>
      <w:r>
        <w:t xml:space="preserve"> Alleinstellungsmerkmal)</w:t>
      </w:r>
    </w:p>
    <w:p w14:paraId="5ECB6842" w14:textId="77777777" w:rsidR="00461FAA" w:rsidRDefault="00461FAA" w:rsidP="00461FAA">
      <w:pPr>
        <w:pStyle w:val="berschrift1"/>
      </w:pPr>
      <w:bookmarkStart w:id="15" w:name="_Ref445636100"/>
      <w:bookmarkStart w:id="16" w:name="_Toc457246778"/>
      <w:r>
        <w:lastRenderedPageBreak/>
        <w:t>Einleitung</w:t>
      </w:r>
      <w:bookmarkEnd w:id="15"/>
      <w:bookmarkEnd w:id="16"/>
    </w:p>
    <w:p w14:paraId="2B1932EB" w14:textId="6F1DE09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w:t>
      </w:r>
      <w:r w:rsidR="003D0516">
        <w:t>i</w:t>
      </w:r>
      <w:r w:rsidR="003D0516">
        <w:t>ner</w:t>
      </w:r>
      <w:r w:rsidR="009C600B">
        <w:t>seits verändert sich stets die</w:t>
      </w:r>
      <w:r w:rsidR="003D0516">
        <w:t xml:space="preserve"> Umwelt und andererseits müssen sich</w:t>
      </w:r>
      <w:r w:rsidR="009C600B">
        <w:t xml:space="preserve"> Unte</w:t>
      </w:r>
      <w:r w:rsidR="009C600B">
        <w:t>r</w:t>
      </w:r>
      <w:r w:rsidR="009C600B">
        <w:t>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w:t>
      </w:r>
      <w:r w:rsidR="0028244C">
        <w:t>o</w:t>
      </w:r>
      <w:r w:rsidR="0028244C">
        <w:t>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w:t>
      </w:r>
      <w:r w:rsidR="00E8229F">
        <w:t>i</w:t>
      </w:r>
      <w:r w:rsidR="00E8229F">
        <w:t xml:space="preserve">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Aufgrund der anhaltenden Dig</w:t>
      </w:r>
      <w:r w:rsidR="001F123D">
        <w:t>i</w:t>
      </w:r>
      <w:r w:rsidR="001F123D">
        <w:t xml:space="preserve">talisierung hat die </w:t>
      </w:r>
      <w:r w:rsidR="00E8229F">
        <w:t>Informationstechnik</w:t>
      </w:r>
      <w:r w:rsidR="009F0BF6">
        <w:t xml:space="preserve"> (IT)</w:t>
      </w:r>
      <w:r w:rsidR="00E8229F">
        <w:t xml:space="preserve"> </w:t>
      </w:r>
      <w:r w:rsidR="003052A2">
        <w:t xml:space="preserve">darauf </w:t>
      </w:r>
      <w:r w:rsidR="001F123D">
        <w:t>einen immer größer werde</w:t>
      </w:r>
      <w:r w:rsidR="001F123D">
        <w:t>n</w:t>
      </w:r>
      <w:r w:rsidR="001F123D">
        <w:t xml:space="preserve">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ist die Flexibilität in der Softwareentwicklung (vgl. K</w:t>
      </w:r>
      <w:r w:rsidR="003052A2">
        <w:t>a</w:t>
      </w:r>
      <w:r w:rsidR="003052A2">
        <w:t xml:space="preserve">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w:t>
      </w:r>
      <w:r w:rsidR="004903D2">
        <w:t>i</w:t>
      </w:r>
      <w:r w:rsidR="004903D2">
        <w:t xml:space="preserve">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F819B8">
            <w:fldChar w:fldCharType="begin"/>
          </w:r>
          <w:r w:rsidR="00F819B8">
            <w:instrText xml:space="preserve">CITATION Kim131 \p 2 \f "vgl. " \m Ham10 \m Lan15 \m Roo16 \p 446 \l 1031 </w:instrText>
          </w:r>
          <w:r w:rsidR="00F819B8">
            <w:fldChar w:fldCharType="separate"/>
          </w:r>
          <w:r w:rsidR="00F819B8">
            <w:rPr>
              <w:noProof/>
            </w:rPr>
            <w:t>(vgl. Kim, 2015, S. 2; Hammond, 2010; Lange &amp; Diercks, 2015; Roock &amp; Wolf, 2016, S. 446)</w:t>
          </w:r>
          <w:r w:rsidR="00F819B8">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E85EAD">
        <w:t>sumgebung</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F819B8">
            <w:fldChar w:fldCharType="begin"/>
          </w:r>
          <w:r w:rsidR="00F819B8">
            <w:instrText xml:space="preserve">CITATION Pup16 \p "14 f." \f "vgl. " \l 1031 </w:instrText>
          </w:r>
          <w:r w:rsidR="00F819B8">
            <w:fldChar w:fldCharType="separate"/>
          </w:r>
          <w:r w:rsidR="00F819B8">
            <w:rPr>
              <w:noProof/>
            </w:rPr>
            <w:t>(vgl. Puppet, 2016, S. 14 f.)</w:t>
          </w:r>
          <w:r w:rsidR="00F819B8">
            <w:fldChar w:fldCharType="end"/>
          </w:r>
        </w:sdtContent>
      </w:sdt>
      <w:r w:rsidR="00B4347A">
        <w:t>. D</w:t>
      </w:r>
      <w:r w:rsidR="001F123D">
        <w:t xml:space="preserve">er Ansatz „DevOps“ </w:t>
      </w:r>
      <w:r w:rsidR="00B4347A">
        <w:t xml:space="preserve">versucht dieses Problem </w:t>
      </w:r>
      <w:r w:rsidR="001F123D">
        <w:t>zu lösen, in dem die Isolation zwischen Entwicklung („Development“ – „Dev“)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w:t>
      </w:r>
      <w:r w:rsidR="00B4347A">
        <w:t xml:space="preserve"> </w:t>
      </w:r>
      <w:r w:rsidR="00B4347A">
        <w:fldChar w:fldCharType="begin"/>
      </w:r>
      <w:r w:rsidR="00B4347A">
        <w:instrText xml:space="preserve"> REF _Ref446517190 \r \h </w:instrText>
      </w:r>
      <w:r w:rsidR="00B4347A">
        <w:fldChar w:fldCharType="separate"/>
      </w:r>
      <w:r w:rsidR="00B4347A">
        <w:t>2.4</w:t>
      </w:r>
      <w:r w:rsidR="00B4347A">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w:t>
      </w:r>
      <w:commentRangeStart w:id="17"/>
      <w:r w:rsidR="00C5343A">
        <w:t xml:space="preserve">ausfallen </w:t>
      </w:r>
      <w:commentRangeEnd w:id="17"/>
      <w:r w:rsidR="00EA391D">
        <w:rPr>
          <w:rStyle w:val="Kommentarzeichen"/>
        </w:rPr>
        <w:commentReference w:id="17"/>
      </w:r>
      <w:sdt>
        <w:sdtPr>
          <w:id w:val="-1676807723"/>
          <w:citation/>
        </w:sdtPr>
        <w:sdtContent>
          <w:r w:rsidR="00F819B8">
            <w:fldChar w:fldCharType="begin"/>
          </w:r>
          <w:r w:rsidR="00F819B8">
            <w:instrText xml:space="preserve"> CITATION \f "vgl. " Pup16 \p "14 f.; 48" \l 1031 </w:instrText>
          </w:r>
          <w:r w:rsidR="00F819B8">
            <w:fldChar w:fldCharType="separate"/>
          </w:r>
          <w:r w:rsidR="00F819B8">
            <w:rPr>
              <w:noProof/>
            </w:rPr>
            <w:t>(vgl. Puppet, 2016, S. 14 f.; 48)</w:t>
          </w:r>
          <w:r w:rsidR="00F819B8">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E74DE9">
        <w:t>Sollten</w:t>
      </w:r>
      <w:r w:rsidR="00E8229F">
        <w:t xml:space="preserve"> </w:t>
      </w:r>
      <w:r w:rsidR="00C5343A">
        <w:t>Tests</w:t>
      </w:r>
      <w:r w:rsidR="00E8229F">
        <w:t xml:space="preserve"> automatisiert </w:t>
      </w:r>
      <w:r w:rsidR="00E74DE9">
        <w:t>werden</w:t>
      </w:r>
      <w:r w:rsidR="00E8229F">
        <w:t>? Für welche Änderungen sind Fre</w:t>
      </w:r>
      <w:r w:rsidR="001F123D">
        <w:t>igabeprozesse no</w:t>
      </w:r>
      <w:r w:rsidR="001F123D">
        <w:t>t</w:t>
      </w:r>
      <w:r w:rsidR="001F123D">
        <w:t xml:space="preserve">wendig und </w:t>
      </w:r>
      <w:r w:rsidR="00E8229F">
        <w:t xml:space="preserve">welche </w:t>
      </w:r>
      <w:r w:rsidR="001F123D">
        <w:t>können direkt umgesetzt werden</w:t>
      </w:r>
      <w:r w:rsidR="00E8229F">
        <w:t xml:space="preserve">? Kann jedes Release mittels </w:t>
      </w:r>
      <w:proofErr w:type="gramStart"/>
      <w:r w:rsidR="00E8229F">
        <w:t>der selben</w:t>
      </w:r>
      <w:proofErr w:type="gramEnd"/>
      <w:r w:rsidR="00E8229F">
        <w:t xml:space="preserve"> standardisierten Verfahren abgewickelt werden oder bedarf</w:t>
      </w:r>
      <w:r w:rsidR="001F123D">
        <w:t xml:space="preserve"> es indiv</w:t>
      </w:r>
      <w:r w:rsidR="001F123D">
        <w:t>i</w:t>
      </w:r>
      <w:r w:rsidR="001F123D">
        <w:t>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w:t>
      </w:r>
      <w:r w:rsidR="009C600B">
        <w:t>e</w:t>
      </w:r>
      <w:r w:rsidR="009C600B">
        <w:t>mäß dem DevOps-Ansatz behandelt werden, oder werden unterschiedliche Ve</w:t>
      </w:r>
      <w:r w:rsidR="009C600B">
        <w:t>r</w:t>
      </w:r>
      <w:r w:rsidR="009C600B">
        <w:t xml:space="preserve">fahrensweisen benötigt? </w:t>
      </w:r>
      <w:r w:rsidR="001F123D">
        <w:t xml:space="preserve">Wenn ja, anhand welcher Kriterien </w:t>
      </w:r>
      <w:r w:rsidR="00C5343A">
        <w:t>lässt sich das able</w:t>
      </w:r>
      <w:r w:rsidR="00C5343A">
        <w:t>i</w:t>
      </w:r>
      <w:r w:rsidR="00C5343A">
        <w:t>ten</w:t>
      </w:r>
      <w:r w:rsidR="001F123D">
        <w:t>? Das Standardrahmenwerk für das IT-Service-Management</w:t>
      </w:r>
      <w:r w:rsidR="00E8229F">
        <w:t xml:space="preserve"> </w:t>
      </w:r>
      <w:r w:rsidR="001F123D">
        <w:t>die IT Infrastru</w:t>
      </w:r>
      <w:r w:rsidR="001F123D">
        <w:t>c</w:t>
      </w:r>
      <w:r w:rsidR="001F123D">
        <w:lastRenderedPageBreak/>
        <w:t>ture Library (</w:t>
      </w:r>
      <w:r w:rsidR="00E8229F">
        <w:t>ITIL</w:t>
      </w:r>
      <w:r w:rsidR="001F123D">
        <w:t>)</w:t>
      </w:r>
      <w:r w:rsidR="00E8229F">
        <w:t xml:space="preserve"> und </w:t>
      </w:r>
      <w:r w:rsidR="001F123D">
        <w:t>die internationale Norm</w:t>
      </w:r>
      <w:r w:rsidR="00E8229F">
        <w:t xml:space="preserve"> ISO/IEC 20000 sind diesbezü</w:t>
      </w:r>
      <w:r w:rsidR="00E8229F">
        <w:t>g</w:t>
      </w:r>
      <w:r w:rsidR="00E8229F">
        <w:t>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F819B8">
            <w:fldChar w:fldCharType="begin"/>
          </w:r>
          <w:r w:rsidR="00F819B8">
            <w:instrText xml:space="preserve">CITATION Las12 \p 9 \f "vgl. " \m Lie06 \p 57 \m Win09 \p 158 \m Pea05 \p 5 \m Won12 \p "67 f." \l 1031 </w:instrText>
          </w:r>
          <w:r w:rsidR="00F819B8">
            <w:fldChar w:fldCharType="separate"/>
          </w:r>
          <w:r w:rsidR="00F819B8">
            <w:rPr>
              <w:noProof/>
            </w:rPr>
            <w:t>(vgl. Laser, 2012, S. 9; Lienemann, 2006, S. 57; Winniford, Conger, &amp; Erickson-Harris, 2009, S. 158; Peasley &amp; Fletcher, 2005, S. 5; Wonke-Stehle, 2012, S. 67 f.)</w:t>
          </w:r>
          <w:r w:rsidR="00F819B8">
            <w:fldChar w:fldCharType="end"/>
          </w:r>
        </w:sdtContent>
      </w:sdt>
      <w:sdt>
        <w:sdtPr>
          <w:id w:val="662060026"/>
          <w:citation/>
        </w:sdtPr>
        <w:sdtContent>
          <w:r w:rsidR="00F819B8">
            <w:fldChar w:fldCharType="begin"/>
          </w:r>
          <w:r w:rsidR="00F819B8">
            <w:instrText xml:space="preserve">CITATION New05 \f "vgl. " \m Pin05 \p 1 \m itS07 \p 133 \m KBS07 \p 7 \l 1031 </w:instrText>
          </w:r>
          <w:r w:rsidR="00F819B8">
            <w:fldChar w:fldCharType="separate"/>
          </w:r>
          <w:r w:rsidR="00F819B8">
            <w:rPr>
              <w:noProof/>
            </w:rPr>
            <w:t xml:space="preserve"> </w:t>
          </w:r>
          <w:r w:rsidR="00F819B8" w:rsidRPr="003718A9">
            <w:rPr>
              <w:noProof/>
              <w:lang w:val="en-US"/>
            </w:rPr>
            <w:t>(vgl. Newcombe, 2005; Pink Elephant, 2005, S. 1; itSMF e. V., 2007, S. 133; KBSt, 2007, S. 7)</w:t>
          </w:r>
          <w:r w:rsidR="00F819B8">
            <w:fldChar w:fldCharType="end"/>
          </w:r>
        </w:sdtContent>
      </w:sdt>
      <w:r w:rsidR="00EA391D">
        <w:rPr>
          <w:rStyle w:val="Kommentarzeichen"/>
        </w:rPr>
        <w:commentReference w:id="18"/>
      </w:r>
      <w:r w:rsidR="00E8229F" w:rsidRPr="003718A9">
        <w:rPr>
          <w:lang w:val="en-US"/>
        </w:rPr>
        <w:t>.</w:t>
      </w:r>
      <w:r w:rsidR="004F434C" w:rsidRPr="003718A9">
        <w:rPr>
          <w:lang w:val="en-US"/>
        </w:rPr>
        <w:t xml:space="preserve"> </w:t>
      </w:r>
      <w:r w:rsidR="001F123D">
        <w:t xml:space="preserve">Durch die Konzeption von Standardtypen für </w:t>
      </w:r>
      <w:r w:rsidR="00803CAA">
        <w:t>Release-Management</w:t>
      </w:r>
      <w:r w:rsidR="00E74DE9">
        <w:t>-</w:t>
      </w:r>
      <w:r w:rsidR="001F123D">
        <w:t>Prozesse können diese Aufwände reduziert werden</w:t>
      </w:r>
      <w:r w:rsidR="004F434C">
        <w:t>, da die Einfü</w:t>
      </w:r>
      <w:r w:rsidR="004F434C">
        <w:t>h</w:t>
      </w:r>
      <w:r w:rsidR="004F434C">
        <w:t>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w:t>
      </w:r>
      <w:ins w:id="19" w:author="Katja Schönbrodt-Rühl" w:date="2016-07-29T17:09:00Z">
        <w:r w:rsidR="00EA391D">
          <w:t xml:space="preserve">zu(?) </w:t>
        </w:r>
      </w:ins>
      <w:r w:rsidR="001F123D">
        <w:t xml:space="preserve">verarbeitenden Daten oder der aktuellen Phase </w:t>
      </w:r>
      <w:r w:rsidR="009C600B">
        <w:t xml:space="preserve">eines Produkts </w:t>
      </w:r>
      <w:r w:rsidR="001F123D">
        <w:t>im Produktl</w:t>
      </w:r>
      <w:r w:rsidR="001F123D">
        <w:t>e</w:t>
      </w:r>
      <w:r w:rsidR="001F123D">
        <w:t xml:space="preserve">benszyklus, ausgehen. </w:t>
      </w:r>
      <w:r w:rsidR="009C600B">
        <w:t>Die grundlegende Hypothese dieser Arbeit ist, d</w:t>
      </w:r>
      <w:r w:rsidR="001F123D">
        <w:t>a</w:t>
      </w:r>
      <w:r w:rsidR="009C600B">
        <w:t>ss au</w:t>
      </w:r>
      <w:r w:rsidR="009C600B">
        <w:t>f</w:t>
      </w:r>
      <w:r w:rsidR="009C600B">
        <w:t>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E74DE9">
        <w:t>-</w:t>
      </w:r>
      <w:r w:rsidR="001F123D">
        <w:t xml:space="preserve">Methoden zu finden und </w:t>
      </w:r>
      <w:r w:rsidR="00803CAA">
        <w:t xml:space="preserve">diese </w:t>
      </w:r>
      <w:r w:rsidR="001F123D">
        <w:t xml:space="preserve">letztendlich zu </w:t>
      </w:r>
      <w:r w:rsidR="00E8229F">
        <w:t xml:space="preserve">Standardtypen </w:t>
      </w:r>
      <w:r w:rsidR="001F123D">
        <w:t>zusammen</w:t>
      </w:r>
      <w:del w:id="20" w:author="Katja Schönbrodt-Rühl" w:date="2016-07-29T17:10:00Z">
        <w:r w:rsidR="001F123D" w:rsidDel="00EA391D">
          <w:delText xml:space="preserve"> </w:delText>
        </w:r>
      </w:del>
      <w:r w:rsidR="001F123D">
        <w:t>zu</w:t>
      </w:r>
      <w:del w:id="21" w:author="Katja Schönbrodt-Rühl" w:date="2016-07-29T17:10:00Z">
        <w:r w:rsidR="001F123D" w:rsidDel="00EA391D">
          <w:delText xml:space="preserve"> </w:delText>
        </w:r>
      </w:del>
      <w:r w:rsidR="001F123D">
        <w:t>fassen</w:t>
      </w:r>
      <w:r w:rsidR="00E8229F">
        <w:t xml:space="preserve">. </w:t>
      </w:r>
      <w:r w:rsidR="007C464A">
        <w:t>Andere</w:t>
      </w:r>
      <w:r w:rsidR="001F123D">
        <w:t xml:space="preserve"> mögliche</w:t>
      </w:r>
      <w:del w:id="22" w:author="Katja Schönbrodt-Rühl" w:date="2016-07-29T17:10:00Z">
        <w:r w:rsidR="001F123D" w:rsidDel="00EA391D">
          <w:delText>n</w:delText>
        </w:r>
      </w:del>
      <w:r w:rsidR="001F123D">
        <w:t xml:space="preserve"> Faktoren neben dem Produktlebenszyklus finden keine Betrachtung und sollten daher Ziel weiterer wissenschaftlicher Betrachtungen innerhalb des Themenkomplex</w:t>
      </w:r>
      <w:ins w:id="23" w:author="Katja Schönbrodt-Rühl" w:date="2016-07-29T17:10:00Z">
        <w:r w:rsidR="00EA391D">
          <w:t>es</w:t>
        </w:r>
      </w:ins>
      <w:r w:rsidR="001F123D">
        <w:t xml:space="preserve"> werden. </w:t>
      </w:r>
    </w:p>
    <w:p w14:paraId="416C32A0" w14:textId="0A8A422C" w:rsidR="00E8229F" w:rsidRDefault="00803CAA" w:rsidP="0070203B">
      <w:r>
        <w:t>Um dieses Ziel zu erreichen</w:t>
      </w:r>
      <w:ins w:id="24" w:author="Katja Schönbrodt-Rühl" w:date="2016-07-29T17:11:00Z">
        <w:r w:rsidR="00EA391D">
          <w:t>,</w:t>
        </w:r>
      </w:ins>
      <w:r>
        <w:t xml:space="preserve"> wird folgende Vorgehensweise angewendet</w:t>
      </w:r>
      <w:del w:id="25" w:author="Katja Schönbrodt-Rühl" w:date="2016-07-29T17:11:00Z">
        <w:r w:rsidDel="00EA391D">
          <w:delText>.</w:delText>
        </w:r>
      </w:del>
      <w:ins w:id="26" w:author="Katja Schönbrodt-Rühl" w:date="2016-07-29T17:11:00Z">
        <w:r w:rsidR="00EA391D">
          <w:t>:</w:t>
        </w:r>
      </w:ins>
      <w:r>
        <w:t xml:space="preserve"> In K</w:t>
      </w:r>
      <w:r>
        <w:t>a</w:t>
      </w:r>
      <w:r>
        <w:t xml:space="preserve">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w:t>
      </w:r>
      <w:r>
        <w:t>r</w:t>
      </w:r>
      <w:r>
        <w:t xml:space="preserve">ständnis der Thematik vorliegt. Innerhalb dieser Ausführungen wird auch die Ableitung eines Produktlebenszyklus als Basis für die weitere Bearbeitung </w:t>
      </w:r>
      <w:r w:rsidR="009F0BF6">
        <w:t>vorg</w:t>
      </w:r>
      <w:r w:rsidR="009F0BF6">
        <w:t>e</w:t>
      </w:r>
      <w:r w:rsidR="009F0BF6">
        <w:t>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 xml:space="preserve">werden die unterschiedlichen </w:t>
      </w:r>
      <w:r w:rsidR="00E74DE9">
        <w:t>Prozesse</w:t>
      </w:r>
      <w:r>
        <w:t xml:space="preserve"> des Release-Managements vorgestellt</w:t>
      </w:r>
      <w:r w:rsidR="0012113B">
        <w:t xml:space="preserve"> und auf </w:t>
      </w:r>
      <w:r w:rsidR="00E74DE9">
        <w:t>Faktoren</w:t>
      </w:r>
      <w:r w:rsidR="0012113B">
        <w:t xml:space="preserve"> zur Risikobehandlung untersucht</w:t>
      </w:r>
      <w:r>
        <w:t xml:space="preserve">. Die passende Zuordnung von </w:t>
      </w:r>
      <w:r w:rsidR="00E74DE9">
        <w:t>Faktoren</w:t>
      </w:r>
      <w:r>
        <w:t xml:space="preserve">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w:t>
      </w:r>
      <w:r w:rsidR="001C063D">
        <w:t xml:space="preserve"> Das beschriebene Vorgehen ist dem konstruktionsorientie</w:t>
      </w:r>
      <w:r w:rsidR="001C063D">
        <w:t>r</w:t>
      </w:r>
      <w:r w:rsidR="001C063D">
        <w:t>ten Forschungsansatz abgeleitet</w:t>
      </w:r>
      <w:sdt>
        <w:sdtPr>
          <w:id w:val="-1792583967"/>
          <w:citation/>
        </w:sdtPr>
        <w:sdtContent>
          <w:r w:rsidR="00F819B8">
            <w:fldChar w:fldCharType="begin"/>
          </w:r>
          <w:r w:rsidR="00F819B8">
            <w:instrText xml:space="preserve"> CITATION \f "vgl. " Pef07 \p 93 \l 1031 </w:instrText>
          </w:r>
          <w:r w:rsidR="00F819B8">
            <w:fldChar w:fldCharType="separate"/>
          </w:r>
          <w:r w:rsidR="00F819B8">
            <w:rPr>
              <w:noProof/>
            </w:rPr>
            <w:t xml:space="preserve"> (vgl. Peffers, et al., 2006, S. 93)</w:t>
          </w:r>
          <w:r w:rsidR="00F819B8">
            <w:fldChar w:fldCharType="end"/>
          </w:r>
        </w:sdtContent>
      </w:sdt>
      <w:r w:rsidR="001C063D">
        <w:t>.</w:t>
      </w:r>
      <w:r>
        <w:t xml:space="preserve"> Im letzten Kapitel </w:t>
      </w:r>
      <w:proofErr w:type="gramStart"/>
      <w:r>
        <w:t>erfolgt</w:t>
      </w:r>
      <w:proofErr w:type="gramEnd"/>
      <w:r>
        <w:t xml:space="preserve"> eine Zusammenfassung der Ergebnisse, die Überprüfung der E</w:t>
      </w:r>
      <w:r>
        <w:t>r</w:t>
      </w:r>
      <w:r>
        <w:lastRenderedPageBreak/>
        <w:t>reichung der Zielstellung sowie die Beschreibung von möglichen Verbesserungs- und Forschungsansätzen.</w:t>
      </w:r>
    </w:p>
    <w:p w14:paraId="44E8366C" w14:textId="77777777" w:rsidR="00461FAA" w:rsidRDefault="00461FAA" w:rsidP="00461FAA">
      <w:pPr>
        <w:pStyle w:val="berschrift1"/>
      </w:pPr>
      <w:bookmarkStart w:id="27" w:name="_Ref442963595"/>
      <w:bookmarkStart w:id="28" w:name="_Toc457246779"/>
      <w:r>
        <w:lastRenderedPageBreak/>
        <w:t>Grundlagen</w:t>
      </w:r>
      <w:bookmarkEnd w:id="27"/>
      <w:bookmarkEnd w:id="28"/>
    </w:p>
    <w:p w14:paraId="34CDE80A" w14:textId="2B902DB2" w:rsidR="009D0C18" w:rsidRPr="009D0C18" w:rsidRDefault="009D0C18" w:rsidP="009D0C18">
      <w:r>
        <w:t>Zur Einführung in die Thematik und zur Etablierung eines einheitlichen Begriff</w:t>
      </w:r>
      <w:r>
        <w:t>s</w:t>
      </w:r>
      <w:r>
        <w:t>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w:t>
      </w:r>
      <w:ins w:id="29" w:author="Katja Schönbrodt-Rühl" w:date="2016-07-29T17:13:00Z">
        <w:r w:rsidR="00EA391D">
          <w:t xml:space="preserve">vorliegenden </w:t>
        </w:r>
      </w:ins>
      <w:r>
        <w:t>unte</w:t>
      </w:r>
      <w:r>
        <w:t>r</w:t>
      </w:r>
      <w:r>
        <w:t>schiedliche</w:t>
      </w:r>
      <w:r w:rsidR="00365891">
        <w:t xml:space="preserve">n </w:t>
      </w:r>
      <w:del w:id="30" w:author="Katja Schönbrodt-Rühl" w:date="2016-07-29T17:13:00Z">
        <w:r w:rsidR="00365891" w:rsidDel="00EA391D">
          <w:delText xml:space="preserve">vorliegenden </w:delText>
        </w:r>
      </w:del>
      <w:r w:rsidR="00365891">
        <w:t>Beschreibungen her</w:t>
      </w:r>
      <w:r>
        <w:t xml:space="preserve">geleitet. </w:t>
      </w:r>
    </w:p>
    <w:p w14:paraId="1B7CA820" w14:textId="77B75C54" w:rsidR="00461FAA" w:rsidRDefault="00F30DA8" w:rsidP="00461FAA">
      <w:pPr>
        <w:pStyle w:val="berschrift2"/>
      </w:pPr>
      <w:bookmarkStart w:id="31" w:name="_Ref445029358"/>
      <w:bookmarkStart w:id="32" w:name="_Toc457246780"/>
      <w:r>
        <w:t>Innovation</w:t>
      </w:r>
      <w:r w:rsidR="00461FAA">
        <w:t xml:space="preserve"> </w:t>
      </w:r>
      <w:r w:rsidR="00DB13B7">
        <w:t>zur</w:t>
      </w:r>
      <w:r>
        <w:t xml:space="preserve"> Existenz</w:t>
      </w:r>
      <w:r w:rsidR="00DB13B7">
        <w:t>sicherung</w:t>
      </w:r>
      <w:bookmarkEnd w:id="31"/>
      <w:bookmarkEnd w:id="32"/>
    </w:p>
    <w:p w14:paraId="2ADAEE79" w14:textId="3AC3A9C6"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065FBE">
            <w:fldChar w:fldCharType="begin"/>
          </w:r>
          <w:r w:rsidR="00065FBE">
            <w:instrText xml:space="preserve"> CITATION \f "vgl. " Kai04 \p 86 \n  \t  \l 1031 </w:instrText>
          </w:r>
          <w:r w:rsidR="00065FBE">
            <w:fldChar w:fldCharType="separate"/>
          </w:r>
          <w:r w:rsidR="00065FBE">
            <w:rPr>
              <w:noProof/>
            </w:rPr>
            <w:t>(vgl. 2004, S. 86)</w:t>
          </w:r>
          <w:r w:rsidR="00065FBE">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4C6087">
            <w:fldChar w:fldCharType="begin"/>
          </w:r>
          <w:r w:rsidR="004C6087">
            <w:instrText xml:space="preserve"> CITATION Sch97 \p "100 f."\n  \t  \l 1031 </w:instrText>
          </w:r>
          <w:r w:rsidR="004C6087">
            <w:fldChar w:fldCharType="separate"/>
          </w:r>
          <w:r w:rsidR="004C6087">
            <w:rPr>
              <w:noProof/>
            </w:rPr>
            <w:t>(1997, S. 100 f.)</w:t>
          </w:r>
          <w:r w:rsidR="004C6087">
            <w:fldChar w:fldCharType="end"/>
          </w:r>
        </w:sdtContent>
      </w:sdt>
      <w:r w:rsidR="0010304A">
        <w:t xml:space="preserve"> </w:t>
      </w:r>
      <w:proofErr w:type="gramStart"/>
      <w:r w:rsidR="0010304A">
        <w:t>beschreibt</w:t>
      </w:r>
      <w:proofErr w:type="gramEnd"/>
      <w:r w:rsidR="0010304A">
        <w:t xml:space="preserve"> sie als Entwicklung und Durchsetzung von neuen Kombinati</w:t>
      </w:r>
      <w:r w:rsidR="0010304A">
        <w:t>o</w:t>
      </w:r>
      <w:r w:rsidR="0010304A">
        <w:t xml:space="preserve">nen aus Produktionsmitteln. Er unterscheidet dabei fünf verschiedene Fälle von Innovation </w:t>
      </w:r>
      <w:sdt>
        <w:sdtPr>
          <w:id w:val="-114982443"/>
          <w:citation/>
        </w:sdtPr>
        <w:sdtContent>
          <w:r w:rsidR="004C6087">
            <w:fldChar w:fldCharType="begin"/>
          </w:r>
          <w:r w:rsidR="004C6087">
            <w:instrText xml:space="preserve">CITATION Sch97 \p "100 f." \f "vgl. " \l 1031 </w:instrText>
          </w:r>
          <w:r w:rsidR="004C6087">
            <w:fldChar w:fldCharType="separate"/>
          </w:r>
          <w:r w:rsidR="004C6087">
            <w:rPr>
              <w:noProof/>
            </w:rPr>
            <w:t>(vgl. Schumpeter, 1997, S. 100 f.)</w:t>
          </w:r>
          <w:r w:rsidR="004C6087">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422B8EBB"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rsidR="00065FBE">
            <w:fldChar w:fldCharType="begin"/>
          </w:r>
          <w:r w:rsidR="00065FBE">
            <w:instrText xml:space="preserve"> CITATION \f "vgl. " Aum09 \p 322 \n  \t  \l 1031 </w:instrText>
          </w:r>
          <w:r w:rsidR="00065FBE">
            <w:fldChar w:fldCharType="separate"/>
          </w:r>
          <w:r w:rsidR="00065FBE">
            <w:rPr>
              <w:noProof/>
            </w:rPr>
            <w:t>(vgl. 2009, S. 322)</w:t>
          </w:r>
          <w:r w:rsidR="00065FBE">
            <w:fldChar w:fldCharType="end"/>
          </w:r>
        </w:sdtContent>
      </w:sdt>
      <w:r>
        <w:t>.</w:t>
      </w:r>
      <w:r w:rsidR="00C5437B">
        <w:t xml:space="preserve"> </w:t>
      </w:r>
      <w:r w:rsidR="00843F40">
        <w:t>Als</w:t>
      </w:r>
      <w:r w:rsidR="00C5437B">
        <w:t xml:space="preserve"> Pr</w:t>
      </w:r>
      <w:r w:rsidR="00C5437B">
        <w:t>o</w:t>
      </w:r>
      <w:r w:rsidR="00C5437B">
        <w:t xml:space="preserve">duktinnovation </w:t>
      </w:r>
      <w:r w:rsidR="00843F40">
        <w:t>bezeichnet er</w:t>
      </w:r>
      <w:r w:rsidR="00C5437B">
        <w:t xml:space="preserve"> neu entwickelte Produkte zur Befriedigung von Kundenbedürfnissen </w:t>
      </w:r>
      <w:sdt>
        <w:sdtPr>
          <w:id w:val="-1598319874"/>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 Die Prozessinnovation</w:t>
      </w:r>
      <w:r w:rsidR="00843F40">
        <w:t xml:space="preserve"> dag</w:t>
      </w:r>
      <w:r w:rsidR="00843F40">
        <w:t>e</w:t>
      </w:r>
      <w:r w:rsidR="00843F40">
        <w:t>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4C6087">
            <w:fldChar w:fldCharType="begin"/>
          </w:r>
          <w:r w:rsidR="004C6087">
            <w:instrText xml:space="preserve">CITATION Aum09 \p 322 \f "vgl. " \l 1031 </w:instrText>
          </w:r>
          <w:r w:rsidR="004C6087">
            <w:fldChar w:fldCharType="separate"/>
          </w:r>
          <w:r w:rsidR="004C6087">
            <w:rPr>
              <w:noProof/>
            </w:rPr>
            <w:t>(vgl. Aumayr, 2009, S. 322)</w:t>
          </w:r>
          <w:r w:rsidR="004C6087">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w:t>
      </w:r>
      <w:r w:rsidR="00843F40">
        <w:t>e</w:t>
      </w:r>
      <w:r w:rsidR="00843F40">
        <w:t>re Nachfrage oder eine höhere Produktivität</w:t>
      </w:r>
      <w:r w:rsidR="00843F40" w:rsidRPr="00843F40">
        <w:t xml:space="preserve"> </w:t>
      </w:r>
      <w:sdt>
        <w:sdtPr>
          <w:id w:val="285857331"/>
          <w:citation/>
        </w:sdtPr>
        <w:sdtContent>
          <w:r w:rsidR="004C6087">
            <w:fldChar w:fldCharType="begin"/>
          </w:r>
          <w:r w:rsidR="004C6087">
            <w:instrText xml:space="preserve">CITATION Sch97 \p "16, 155, 208 ff." \f "vgl. " \m Dru06 \p 32 \l 1031 </w:instrText>
          </w:r>
          <w:r w:rsidR="004C6087">
            <w:fldChar w:fldCharType="separate"/>
          </w:r>
          <w:r w:rsidR="004C6087">
            <w:rPr>
              <w:noProof/>
            </w:rPr>
            <w:t>(vgl. Schumpeter, 1997, S. 16, 155, 208 ff.; Drucker, 2009, S. 32)</w:t>
          </w:r>
          <w:r w:rsidR="004C6087">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4C6087">
            <w:fldChar w:fldCharType="begin"/>
          </w:r>
          <w:r w:rsidR="004C6087">
            <w:instrText xml:space="preserve">CITATION Sch97 \p 236 \f "vgl. " \l 1031 </w:instrText>
          </w:r>
          <w:r w:rsidR="004C6087">
            <w:fldChar w:fldCharType="separate"/>
          </w:r>
          <w:r w:rsidR="004C6087">
            <w:rPr>
              <w:noProof/>
            </w:rPr>
            <w:t>(vgl. Schumpeter, 1997, S. 236)</w:t>
          </w:r>
          <w:r w:rsidR="004C6087">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065FBE">
            <w:fldChar w:fldCharType="begin"/>
          </w:r>
          <w:r w:rsidR="00065FBE">
            <w:instrText xml:space="preserve"> CITATION \f "vgl. " Dru06 \p 20 \n  \t  \l 1031 </w:instrText>
          </w:r>
          <w:r w:rsidR="00065FBE">
            <w:fldChar w:fldCharType="separate"/>
          </w:r>
          <w:r w:rsidR="00065FBE">
            <w:rPr>
              <w:noProof/>
            </w:rPr>
            <w:t>(vgl. 2009, S. 20)</w:t>
          </w:r>
          <w:r w:rsidR="00065FBE">
            <w:fldChar w:fldCharType="end"/>
          </w:r>
        </w:sdtContent>
      </w:sdt>
      <w:r w:rsidR="00133C26">
        <w:t xml:space="preserve"> Innovation auch als das Mittel der Unte</w:t>
      </w:r>
      <w:r w:rsidR="00133C26">
        <w:t>r</w:t>
      </w:r>
      <w:r w:rsidR="00133C26">
        <w:t xml:space="preserve">nehmer, um </w:t>
      </w:r>
      <w:r w:rsidR="00854C61">
        <w:t xml:space="preserve">Nutzen </w:t>
      </w:r>
      <w:r w:rsidR="00133C26">
        <w:t>aus Veränderungen zu generieren. Diese Fähigkeit unte</w:t>
      </w:r>
      <w:r w:rsidR="00133C26">
        <w:t>r</w:t>
      </w:r>
      <w:r w:rsidR="00133C26">
        <w:t xml:space="preserve">scheidet Unternehmer von Managern, welche lediglich </w:t>
      </w:r>
      <w:proofErr w:type="gramStart"/>
      <w:r w:rsidR="00133C26">
        <w:t>Bekanntes</w:t>
      </w:r>
      <w:proofErr w:type="gramEnd"/>
      <w:r w:rsidR="00133C26">
        <w:t xml:space="preserve"> verwalten </w:t>
      </w:r>
      <w:sdt>
        <w:sdtPr>
          <w:id w:val="-785575953"/>
          <w:citation/>
        </w:sdtPr>
        <w:sdtContent>
          <w:r w:rsidR="004C6087">
            <w:fldChar w:fldCharType="begin"/>
          </w:r>
          <w:r w:rsidR="004C6087">
            <w:instrText xml:space="preserve">CITATION Sch97 \p "216 f." \f "vgl. " \l 1031 </w:instrText>
          </w:r>
          <w:r w:rsidR="004C6087">
            <w:fldChar w:fldCharType="separate"/>
          </w:r>
          <w:r w:rsidR="004C6087">
            <w:rPr>
              <w:noProof/>
            </w:rPr>
            <w:t>(vgl. Schumpeter, 1997, S. 216 f.)</w:t>
          </w:r>
          <w:r w:rsidR="004C6087">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4C6087">
            <w:fldChar w:fldCharType="begin"/>
          </w:r>
          <w:r w:rsidR="004C6087">
            <w:instrText xml:space="preserve">CITATION Sch97 \p 211 \f "vgl. " \l 1031 </w:instrText>
          </w:r>
          <w:r w:rsidR="004C6087">
            <w:fldChar w:fldCharType="separate"/>
          </w:r>
          <w:r w:rsidR="004C6087">
            <w:rPr>
              <w:noProof/>
            </w:rPr>
            <w:t>(vgl. Schumpeter, 1997, S. 211)</w:t>
          </w:r>
          <w:r w:rsidR="004C6087">
            <w:fldChar w:fldCharType="end"/>
          </w:r>
        </w:sdtContent>
      </w:sdt>
      <w:r w:rsidR="006117FA">
        <w:t xml:space="preserve">. </w:t>
      </w:r>
      <w:r w:rsidR="00854C61">
        <w:t xml:space="preserve">Dies führt zu einer hohen Dynamik auf den Märkten und zwingt </w:t>
      </w:r>
      <w:r w:rsidR="00C5437B">
        <w:t>Unternehmen</w:t>
      </w:r>
      <w:ins w:id="33" w:author="Katja Schönbrodt-Rühl" w:date="2016-07-29T17:20:00Z">
        <w:r w:rsidR="007A7177">
          <w:t>,</w:t>
        </w:r>
      </w:ins>
      <w:r w:rsidR="00C5437B">
        <w:t xml:space="preserve">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4C6087">
            <w:fldChar w:fldCharType="begin"/>
          </w:r>
          <w:r w:rsidR="004C6087">
            <w:instrText xml:space="preserve">CITATION Kai04 \p "1 ff." \f "vgl. " \m Len06 \p "11 f." \m Aum09 \p "11, 136, 325" \m Gra16 \p 133 \l 1031 </w:instrText>
          </w:r>
          <w:r w:rsidR="004C6087">
            <w:fldChar w:fldCharType="separate"/>
          </w:r>
          <w:r w:rsidR="004C6087">
            <w:rPr>
              <w:noProof/>
            </w:rPr>
            <w:t xml:space="preserve"> (vgl. Kairies, 2004, S. 1 ff.; Lennertz, 2006, S. 11 f.; Aumayr, 2009, S. 11, 136, 325; Grawe, 2016, S. 133)</w:t>
          </w:r>
          <w:r w:rsidR="004C6087">
            <w:fldChar w:fldCharType="end"/>
          </w:r>
        </w:sdtContent>
      </w:sdt>
      <w:r w:rsidR="00DC6487">
        <w:t>.</w:t>
      </w:r>
      <w:r w:rsidR="000A4B7F">
        <w:t xml:space="preserve"> </w:t>
      </w:r>
      <w:r w:rsidR="004A2561">
        <w:lastRenderedPageBreak/>
        <w:t>Klassische Mittel zur Erfolgssicherung, wie Prozessbeschleunigung, Kostense</w:t>
      </w:r>
      <w:r w:rsidR="004A2561">
        <w:t>n</w:t>
      </w:r>
      <w:r w:rsidR="004A2561">
        <w:t>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6F4095">
            <w:fldChar w:fldCharType="begin"/>
          </w:r>
          <w:r w:rsidR="006F4095">
            <w:instrText xml:space="preserve">CITATION Len06 \p 7 \f "vgl. " \m Aum09 \p 146 \l 1031 </w:instrText>
          </w:r>
          <w:r w:rsidR="006F4095">
            <w:fldChar w:fldCharType="separate"/>
          </w:r>
          <w:r w:rsidR="006F4095">
            <w:rPr>
              <w:noProof/>
            </w:rPr>
            <w:t xml:space="preserve"> (vgl. Lennertz, 2006, S. 7; Aumayr, 2009, S. 146)</w:t>
          </w:r>
          <w:r w:rsidR="006F4095">
            <w:fldChar w:fldCharType="end"/>
          </w:r>
        </w:sdtContent>
      </w:sdt>
      <w:r w:rsidR="004A2561">
        <w:t>.</w:t>
      </w:r>
      <w:r w:rsidR="00854C61">
        <w:t xml:space="preserve"> Innovation bedeutet</w:t>
      </w:r>
      <w:r>
        <w:t xml:space="preserve"> jedoch im ersten Schritt immer eine Investition</w:t>
      </w:r>
      <w:r w:rsidR="005240C6">
        <w:t xml:space="preserve"> </w:t>
      </w:r>
      <w:sdt>
        <w:sdtPr>
          <w:id w:val="-983233503"/>
          <w:citation/>
        </w:sdtPr>
        <w:sdtContent>
          <w:r w:rsidR="006F4095">
            <w:fldChar w:fldCharType="begin"/>
          </w:r>
          <w:r w:rsidR="006F4095">
            <w:instrText xml:space="preserve">CITATION Gra16 \p 133 \f "vgl. " \l 1031 </w:instrText>
          </w:r>
          <w:r w:rsidR="006F4095">
            <w:fldChar w:fldCharType="separate"/>
          </w:r>
          <w:r w:rsidR="006F4095">
            <w:rPr>
              <w:noProof/>
            </w:rPr>
            <w:t>(vgl. Grawe, 2016, S. 133)</w:t>
          </w:r>
          <w:r w:rsidR="006F4095">
            <w:fldChar w:fldCharType="end"/>
          </w:r>
        </w:sdtContent>
      </w:sdt>
      <w:r>
        <w:t xml:space="preserve">,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rsidR="006F4095">
            <w:fldChar w:fldCharType="begin"/>
          </w:r>
          <w:r w:rsidR="006F4095">
            <w:instrText xml:space="preserve">CITATION Sch97 \p "103 ff., 148 ff." \f "vgl. " \l 1031 </w:instrText>
          </w:r>
          <w:r w:rsidR="006F4095">
            <w:fldChar w:fldCharType="separate"/>
          </w:r>
          <w:r w:rsidR="006F4095">
            <w:rPr>
              <w:noProof/>
            </w:rPr>
            <w:t>(vgl. Schumpeter, 1997, S. 103 ff., 148 ff.)</w:t>
          </w:r>
          <w:r w:rsidR="006F4095">
            <w:fldChar w:fldCharType="end"/>
          </w:r>
        </w:sdtContent>
      </w:sdt>
      <w:r>
        <w:t xml:space="preserve">. Oftmals werden Innovationen </w:t>
      </w:r>
      <w:r w:rsidR="007C464A">
        <w:t xml:space="preserve">daher </w:t>
      </w:r>
      <w:r>
        <w:t>von neuen Marktteilne</w:t>
      </w:r>
      <w:r>
        <w:t>h</w:t>
      </w:r>
      <w:r>
        <w:t xml:space="preserve">mern durchgesetzt, da die bestehenden Unternehmungen am altbekannten </w:t>
      </w:r>
      <w:r w:rsidR="00EB636B">
        <w:t>St</w:t>
      </w:r>
      <w:r w:rsidR="00EB636B">
        <w:t>a</w:t>
      </w:r>
      <w:r w:rsidR="00EB636B">
        <w:t xml:space="preserve">tus </w:t>
      </w:r>
      <w:r>
        <w:t xml:space="preserve">festhalten </w:t>
      </w:r>
      <w:r w:rsidR="00EB636B">
        <w:t xml:space="preserve">oder zu spät reagieren </w:t>
      </w:r>
      <w:sdt>
        <w:sdtPr>
          <w:id w:val="-92783309"/>
          <w:citation/>
        </w:sdtPr>
        <w:sdtContent>
          <w:r w:rsidR="006F4095">
            <w:fldChar w:fldCharType="begin"/>
          </w:r>
          <w:r w:rsidR="006F4095">
            <w:instrText xml:space="preserve">CITATION Sch97 \p "101, 348" \f "vgl. " \m Dru06 \p 38 \m Chr00 \p 623 \l 1031 </w:instrText>
          </w:r>
          <w:r w:rsidR="006F4095">
            <w:fldChar w:fldCharType="separate"/>
          </w:r>
          <w:r w:rsidR="006F4095">
            <w:rPr>
              <w:noProof/>
            </w:rPr>
            <w:t>(vgl. Schumpeter, 1997, S. 101, 348; Drucker, 2009, S. 38; Christensen, 2000, S. 623)</w:t>
          </w:r>
          <w:r w:rsidR="006F4095">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rsidR="006F4095">
            <w:fldChar w:fldCharType="begin"/>
          </w:r>
          <w:r w:rsidR="006F4095">
            <w:instrText xml:space="preserve">CITATION Sch97 \p "101, 155, 289, 312" \f "vgl. " \l 1031 </w:instrText>
          </w:r>
          <w:r w:rsidR="006F4095">
            <w:fldChar w:fldCharType="separate"/>
          </w:r>
          <w:r w:rsidR="006F4095">
            <w:rPr>
              <w:noProof/>
            </w:rPr>
            <w:t>(vgl. Schumpeter, 1997, S. 101, 155, 289, 312)</w:t>
          </w:r>
          <w:r w:rsidR="006F4095">
            <w:fldChar w:fldCharType="end"/>
          </w:r>
        </w:sdtContent>
      </w:sdt>
      <w:r>
        <w:t xml:space="preserve">. </w:t>
      </w:r>
      <w:r w:rsidR="00EB636B">
        <w:t>So haben etablierte Unternehmen nur die Möglichkeit</w:t>
      </w:r>
      <w:ins w:id="34" w:author="Katja Schönbrodt-Rühl" w:date="2016-07-29T17:21:00Z">
        <w:r w:rsidR="007A7177">
          <w:t>,</w:t>
        </w:r>
      </w:ins>
      <w:r w:rsidR="00EB636B">
        <w:t xml:space="preserve"> sich </w:t>
      </w:r>
      <w:r w:rsidR="00365891">
        <w:t>ebenfalls</w:t>
      </w:r>
      <w:r w:rsidR="00EB636B">
        <w:t xml:space="preserve"> zu verä</w:t>
      </w:r>
      <w:r w:rsidR="00EB636B">
        <w:t>n</w:t>
      </w:r>
      <w:r w:rsidR="00EB636B">
        <w:t xml:space="preserve">dern oder aufzugeben </w:t>
      </w:r>
      <w:sdt>
        <w:sdtPr>
          <w:id w:val="417526567"/>
          <w:citation/>
        </w:sdtPr>
        <w:sdtContent>
          <w:r w:rsidR="006F4095">
            <w:fldChar w:fldCharType="begin"/>
          </w:r>
          <w:r w:rsidR="006F4095">
            <w:instrText xml:space="preserve">CITATION Sch97 \p "354 f." \f "vgl. " \l 1031 </w:instrText>
          </w:r>
          <w:r w:rsidR="006F4095">
            <w:fldChar w:fldCharType="separate"/>
          </w:r>
          <w:r w:rsidR="006F4095">
            <w:rPr>
              <w:noProof/>
            </w:rPr>
            <w:t>(vgl. Schumpeter, 1997, S. 354 f.)</w:t>
          </w:r>
          <w:r w:rsidR="006F4095">
            <w:fldChar w:fldCharType="end"/>
          </w:r>
        </w:sdtContent>
      </w:sdt>
      <w:r w:rsidR="00EB636B">
        <w:t>.</w:t>
      </w:r>
      <w:r w:rsidR="00B268CE">
        <w:t xml:space="preserve"> Aufgrund der entw</w:t>
      </w:r>
      <w:r w:rsidR="00B268CE">
        <w:t>i</w:t>
      </w:r>
      <w:r w:rsidR="00B268CE">
        <w:t xml:space="preserve">ckelten Wertenetzwerke dieser etablierter Unternehmen sind Veränderungen allerdings nur bei sogenannten inkrementellen bzw. erhaltenden Innovationen wahrscheinlich </w:t>
      </w:r>
      <w:sdt>
        <w:sdtPr>
          <w:id w:val="-700857575"/>
          <w:citation/>
        </w:sdtPr>
        <w:sdtContent>
          <w:r w:rsidR="006F4095">
            <w:fldChar w:fldCharType="begin"/>
          </w:r>
          <w:r w:rsidR="006F4095">
            <w:instrText xml:space="preserve">CITATION Chr00 \p 880 \f "vgl. " \l 1031 </w:instrText>
          </w:r>
          <w:r w:rsidR="006F4095">
            <w:fldChar w:fldCharType="separate"/>
          </w:r>
          <w:r w:rsidR="006F4095">
            <w:rPr>
              <w:noProof/>
            </w:rPr>
            <w:t>(vgl. Christensen, 2000, S. 880)</w:t>
          </w:r>
          <w:r w:rsidR="006F4095">
            <w:fldChar w:fldCharType="end"/>
          </w:r>
        </w:sdtContent>
      </w:sdt>
      <w:r w:rsidR="00B268CE">
        <w:t>. Für radikale bzw. revolutionäre Innovationen fehlt zu Beginn die Nachfrage der Bestandskunden und somit eine lukrative Marge</w:t>
      </w:r>
      <w:sdt>
        <w:sdtPr>
          <w:id w:val="215012241"/>
          <w:citation/>
        </w:sdtPr>
        <w:sdtContent>
          <w:r w:rsidR="006F4095">
            <w:fldChar w:fldCharType="begin"/>
          </w:r>
          <w:r w:rsidR="006F4095">
            <w:instrText xml:space="preserve">CITATION Chr00 \p 1629 \f "vgl. " \l 1031 </w:instrText>
          </w:r>
          <w:r w:rsidR="006F4095">
            <w:fldChar w:fldCharType="separate"/>
          </w:r>
          <w:r w:rsidR="006F4095">
            <w:rPr>
              <w:noProof/>
            </w:rPr>
            <w:t xml:space="preserve"> (vgl. Christensen, 2000, S. 1629)</w:t>
          </w:r>
          <w:r w:rsidR="006F4095">
            <w:fldChar w:fldCharType="end"/>
          </w:r>
        </w:sdtContent>
      </w:sdt>
      <w:r w:rsidR="00B268CE">
        <w:t>.</w:t>
      </w:r>
      <w:r w:rsidR="00E513ED">
        <w:t xml:space="preserve"> Manager entscheiden daher im Sinne der inkrementellen Verbesserung</w:t>
      </w:r>
      <w:sdt>
        <w:sdtPr>
          <w:id w:val="117877254"/>
          <w:citation/>
        </w:sdtPr>
        <w:sdtContent>
          <w:r w:rsidR="006F4095">
            <w:fldChar w:fldCharType="begin"/>
          </w:r>
          <w:r w:rsidR="006F4095">
            <w:instrText xml:space="preserve">CITATION Chr00 \p 1689 \f "vgl. " \l 1031 </w:instrText>
          </w:r>
          <w:r w:rsidR="006F4095">
            <w:fldChar w:fldCharType="separate"/>
          </w:r>
          <w:r w:rsidR="006F4095">
            <w:rPr>
              <w:noProof/>
            </w:rPr>
            <w:t xml:space="preserve"> (vgl. Christensen, 2000, S. 1689)</w:t>
          </w:r>
          <w:r w:rsidR="006F4095">
            <w:fldChar w:fldCharType="end"/>
          </w:r>
        </w:sdtContent>
      </w:sdt>
      <w:r w:rsidR="00E513ED">
        <w:t>, wohingegen Unternehmer die Nachfrage mittels revolutionärer Innovation scha</w:t>
      </w:r>
      <w:r w:rsidR="00E513ED">
        <w:t>f</w:t>
      </w:r>
      <w:r w:rsidR="00E513ED">
        <w:t>fen</w:t>
      </w:r>
      <w:sdt>
        <w:sdtPr>
          <w:id w:val="2027906792"/>
          <w:citation/>
        </w:sdtPr>
        <w:sdtContent>
          <w:r w:rsidR="006F4095">
            <w:fldChar w:fldCharType="begin"/>
          </w:r>
          <w:r w:rsidR="006F4095">
            <w:instrText xml:space="preserve">CITATION Sch97 \p "100, 152" \f "vgl. " \l 1031 </w:instrText>
          </w:r>
          <w:r w:rsidR="006F4095">
            <w:fldChar w:fldCharType="separate"/>
          </w:r>
          <w:r w:rsidR="006F4095">
            <w:rPr>
              <w:noProof/>
            </w:rPr>
            <w:t xml:space="preserve"> (vgl. Schumpeter, 1997, S. 100, 152)</w:t>
          </w:r>
          <w:r w:rsidR="006F4095">
            <w:fldChar w:fldCharType="end"/>
          </w:r>
        </w:sdtContent>
      </w:sdt>
      <w:r w:rsidR="00E513ED">
        <w:t>. Möglicherweise müssen sie dafür e</w:t>
      </w:r>
      <w:r w:rsidR="00E513ED">
        <w:t>i</w:t>
      </w:r>
      <w:r w:rsidR="00E513ED">
        <w:t xml:space="preserve">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6F4095">
            <w:fldChar w:fldCharType="begin"/>
          </w:r>
          <w:r w:rsidR="006F4095">
            <w:instrText xml:space="preserve">CITATION Sch97 \p 215 \f "vgl. " \l 1031 </w:instrText>
          </w:r>
          <w:r w:rsidR="006F4095">
            <w:fldChar w:fldCharType="separate"/>
          </w:r>
          <w:r w:rsidR="006F4095">
            <w:rPr>
              <w:noProof/>
            </w:rPr>
            <w:t xml:space="preserve"> (vgl. Schumpeter, 1997, S. 215)</w:t>
          </w:r>
          <w:r w:rsidR="006F4095">
            <w:fldChar w:fldCharType="end"/>
          </w:r>
        </w:sdtContent>
      </w:sdt>
      <w:r w:rsidR="00E513ED">
        <w:t xml:space="preserve">. </w:t>
      </w:r>
      <w:r w:rsidR="00854C61">
        <w:t>Trotz dieser Maßnahmen</w:t>
      </w:r>
      <w:r w:rsidR="00E513ED">
        <w:t xml:space="preserve"> ist es möglich, dass die Neuerung keine Nachfrage e</w:t>
      </w:r>
      <w:r w:rsidR="00E513ED">
        <w:t>r</w:t>
      </w:r>
      <w:r w:rsidR="00E513ED">
        <w:t xml:space="preserve">fährt, doch Innovation </w:t>
      </w:r>
      <w:r w:rsidR="00854C61">
        <w:t>bedingt diese Initiative und dieses</w:t>
      </w:r>
      <w:r w:rsidR="00E513ED">
        <w:t xml:space="preserve"> Risiko </w:t>
      </w:r>
      <w:sdt>
        <w:sdtPr>
          <w:id w:val="465711371"/>
          <w:citation/>
        </w:sdtPr>
        <w:sdtContent>
          <w:r w:rsidR="006F4095">
            <w:fldChar w:fldCharType="begin"/>
          </w:r>
          <w:r w:rsidR="006F4095">
            <w:instrText xml:space="preserve">CITATION Sch97 \p "213, 331" \f "vgl. " \l 1031 </w:instrText>
          </w:r>
          <w:r w:rsidR="006F4095">
            <w:fldChar w:fldCharType="separate"/>
          </w:r>
          <w:r w:rsidR="006F4095">
            <w:rPr>
              <w:noProof/>
            </w:rPr>
            <w:t>(vgl. Schumpeter, 1997, S. 213, 331)</w:t>
          </w:r>
          <w:r w:rsidR="006F4095">
            <w:fldChar w:fldCharType="end"/>
          </w:r>
        </w:sdtContent>
      </w:sdt>
      <w:r w:rsidR="00E513ED">
        <w:t>. Dabei sind erfolgreiche Innovatoren nicht ris</w:t>
      </w:r>
      <w:r w:rsidR="00E513ED">
        <w:t>i</w:t>
      </w:r>
      <w:r w:rsidR="00E513ED">
        <w:t>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6F4095">
            <w:instrText xml:space="preserve">CITATION Dru06 \p 138 \n  \t  \l 1031 </w:instrText>
          </w:r>
          <w:r w:rsidR="002533DF">
            <w:fldChar w:fldCharType="separate"/>
          </w:r>
          <w:r w:rsidR="006F4095">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E74DE9">
        <w:t xml:space="preserve">der </w:t>
      </w:r>
      <w:r w:rsidR="00835F61">
        <w:t>meist negative</w:t>
      </w:r>
      <w:r w:rsidR="00E74DE9">
        <w:t>n</w:t>
      </w:r>
      <w:r w:rsidR="00835F61">
        <w:t xml:space="preserve"> </w:t>
      </w:r>
      <w:r w:rsidR="003D5AC0">
        <w:t xml:space="preserve">Auswirkung eines Ereignisses bezeichnet </w:t>
      </w:r>
      <w:sdt>
        <w:sdtPr>
          <w:id w:val="-502431420"/>
          <w:citation/>
        </w:sdtPr>
        <w:sdtContent>
          <w:r w:rsidR="006F4095">
            <w:fldChar w:fldCharType="begin"/>
          </w:r>
          <w:r w:rsidR="006F4095">
            <w:instrText xml:space="preserve">CITATION Cha \p "279 f." \f "vgl. " \m Gas \p 10 \m Sim101 \p 19 \m Pro041 \p 27 \l 1031 </w:instrText>
          </w:r>
          <w:r w:rsidR="006F4095">
            <w:fldChar w:fldCharType="separate"/>
          </w:r>
          <w:r w:rsidR="006F4095">
            <w:rPr>
              <w:noProof/>
            </w:rPr>
            <w:t>(vgl. Chapman &amp; Ward, 2011, S. 279 f.; Gassmann &amp; Kobe, 2006, S. 10; Simon, 2010, S. 19; Proske, 2004, S. 27)</w:t>
          </w:r>
          <w:r w:rsidR="006F4095">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065FBE">
            <w:fldChar w:fldCharType="begin"/>
          </w:r>
          <w:r w:rsidR="00065FBE">
            <w:instrText xml:space="preserve"> CITATION \f "vgl. " Fes14 \p 5 \n  \t  \l 1031 </w:instrText>
          </w:r>
          <w:r w:rsidR="00065FBE">
            <w:fldChar w:fldCharType="separate"/>
          </w:r>
          <w:r w:rsidR="00065FBE">
            <w:rPr>
              <w:noProof/>
            </w:rPr>
            <w:t>(vgl. 2014, S. 5)</w:t>
          </w:r>
          <w:r w:rsidR="00065FBE">
            <w:fldChar w:fldCharType="end"/>
          </w:r>
        </w:sdtContent>
      </w:sdt>
      <w:r w:rsidR="00835F61">
        <w:t xml:space="preserve"> unterscheidet die folgenden Möglichkeiten zum Umgang mit Risiken: Vermeidung, Reduktion, Optimierung, Transfer, Akzeptanz.</w:t>
      </w:r>
    </w:p>
    <w:p w14:paraId="78ED8F52" w14:textId="0AD9D17E" w:rsidR="00DC6487" w:rsidRPr="00EB636B" w:rsidRDefault="002533DF" w:rsidP="00BC71A2">
      <w:r>
        <w:t>Langfristig</w:t>
      </w:r>
      <w:r w:rsidR="000A4B7F">
        <w:t xml:space="preserve"> setzen sich nur die Unternehmen durch, welche alle Phasen des Inn</w:t>
      </w:r>
      <w:r w:rsidR="000A4B7F">
        <w:t>o</w:t>
      </w:r>
      <w:r w:rsidR="000A4B7F">
        <w:t xml:space="preserve">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6F4095">
            <w:fldChar w:fldCharType="begin"/>
          </w:r>
          <w:r w:rsidR="006F4095">
            <w:instrText xml:space="preserve">CITATION Kai04 \p "4 f." \f "vgl. " \l 1031 </w:instrText>
          </w:r>
          <w:r w:rsidR="006F4095">
            <w:fldChar w:fldCharType="separate"/>
          </w:r>
          <w:r w:rsidR="006F4095">
            <w:rPr>
              <w:noProof/>
            </w:rPr>
            <w:t xml:space="preserve"> (vgl. Kairies, 2004, S. 4 f.)</w:t>
          </w:r>
          <w:r w:rsidR="006F4095">
            <w:fldChar w:fldCharType="end"/>
          </w:r>
        </w:sdtContent>
      </w:sdt>
      <w:r w:rsidR="000A4B7F">
        <w:t xml:space="preserve">. </w:t>
      </w:r>
      <w:r w:rsidR="00F65B61">
        <w:t>Dies erklärt sich anhand folgende</w:t>
      </w:r>
      <w:ins w:id="35" w:author="Katja Schönbrodt-Rühl" w:date="2016-07-29T17:24:00Z">
        <w:r w:rsidR="007A7177">
          <w:t>s</w:t>
        </w:r>
      </w:ins>
      <w:del w:id="36" w:author="Katja Schönbrodt-Rühl" w:date="2016-07-29T17:24:00Z">
        <w:r w:rsidR="00F65B61" w:rsidDel="007A7177">
          <w:delText>m</w:delText>
        </w:r>
      </w:del>
      <w:r w:rsidR="00F65B61">
        <w:t xml:space="preserve"> Zusammenhang</w:t>
      </w:r>
      <w:ins w:id="37" w:author="Katja Schönbrodt-Rühl" w:date="2016-07-29T17:24:00Z">
        <w:r w:rsidR="007A7177">
          <w:t>s:</w:t>
        </w:r>
      </w:ins>
      <w:del w:id="38" w:author="Katja Schönbrodt-Rühl" w:date="2016-07-29T17:24:00Z">
        <w:r w:rsidR="00F65B61" w:rsidDel="007A7177">
          <w:delText>.</w:delText>
        </w:r>
      </w:del>
      <w:r w:rsidR="00F65B61">
        <w:t xml:space="preserve"> D</w:t>
      </w:r>
      <w:r w:rsidR="000A4B7F">
        <w:t>ie</w:t>
      </w:r>
      <w:r w:rsidR="00F65B61">
        <w:t xml:space="preserve"> hohe</w:t>
      </w:r>
      <w:r w:rsidR="000A4B7F">
        <w:t xml:space="preserve"> Dynamik </w:t>
      </w:r>
      <w:r w:rsidR="00F65B61">
        <w:lastRenderedPageBreak/>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6F4095">
            <w:fldChar w:fldCharType="begin"/>
          </w:r>
          <w:r w:rsidR="006F4095">
            <w:instrText xml:space="preserve">CITATION Kai04 \p 6 \f "vgl. " \m Aum09 \p 325 \l 1031 </w:instrText>
          </w:r>
          <w:r w:rsidR="006F4095">
            <w:fldChar w:fldCharType="separate"/>
          </w:r>
          <w:r w:rsidR="006F4095">
            <w:rPr>
              <w:noProof/>
            </w:rPr>
            <w:t xml:space="preserve"> (vgl. Kairies, 2004, S. 6; Aumayr, 2009, S. 325)</w:t>
          </w:r>
          <w:r w:rsidR="006F4095">
            <w:fldChar w:fldCharType="end"/>
          </w:r>
        </w:sdtContent>
      </w:sdt>
      <w:r w:rsidR="00F65B61">
        <w:t>. Das bedeutet</w:t>
      </w:r>
      <w:ins w:id="39" w:author="Katja Schönbrodt-Rühl" w:date="2016-07-29T17:24:00Z">
        <w:r w:rsidR="007A7177">
          <w:t>,</w:t>
        </w:r>
      </w:ins>
      <w:r w:rsidR="00F65B61">
        <w:t xml:space="preserve"> der Zeitraum</w:t>
      </w:r>
      <w:ins w:id="40" w:author="Katja Schönbrodt-Rühl" w:date="2016-07-29T17:25:00Z">
        <w:r w:rsidR="007A7177">
          <w:t>,</w:t>
        </w:r>
      </w:ins>
      <w:r w:rsidR="00F65B61">
        <w:t xml:space="preserve"> in dem ein Unternehmen Gewinne aus der Produktve</w:t>
      </w:r>
      <w:r w:rsidR="00F65B61">
        <w:t>r</w:t>
      </w:r>
      <w:r w:rsidR="00F65B61">
        <w:t>marktung erwirtschaften kann</w:t>
      </w:r>
      <w:ins w:id="41" w:author="Katja Schönbrodt-Rühl" w:date="2016-07-29T17:25:00Z">
        <w:r w:rsidR="007A7177">
          <w:t>,</w:t>
        </w:r>
      </w:ins>
      <w:r w:rsidR="00F65B61">
        <w:t xml:space="preserve"> sinkt und die Investitionskosten steigen</w:t>
      </w:r>
      <w:sdt>
        <w:sdtPr>
          <w:id w:val="-903525362"/>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6F4095">
            <w:fldChar w:fldCharType="begin"/>
          </w:r>
          <w:r w:rsidR="006F4095">
            <w:instrText xml:space="preserve">CITATION Kai04 \p 6 \f "vgl. " \l 1031 </w:instrText>
          </w:r>
          <w:r w:rsidR="006F4095">
            <w:fldChar w:fldCharType="separate"/>
          </w:r>
          <w:r w:rsidR="006F4095">
            <w:rPr>
              <w:noProof/>
            </w:rPr>
            <w:t xml:space="preserve"> (vgl. Kairies, 2004, S. 6)</w:t>
          </w:r>
          <w:r w:rsidR="006F4095">
            <w:fldChar w:fldCharType="end"/>
          </w:r>
        </w:sdtContent>
      </w:sdt>
      <w:r w:rsidR="00F65B61">
        <w:t>. Zur</w:t>
      </w:r>
      <w:r w:rsidR="00BF58E9">
        <w:t xml:space="preserve"> Vera</w:t>
      </w:r>
      <w:r w:rsidR="00BF58E9">
        <w:t>n</w:t>
      </w:r>
      <w:r w:rsidR="00BF58E9">
        <w:t>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lang w:val="en-GB" w:eastAsia="en-GB"/>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8">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42" w:name="_Ref445566438"/>
      <w:bookmarkStart w:id="43" w:name="_Ref444943110"/>
      <w:bookmarkStart w:id="44" w:name="_Toc457246769"/>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42"/>
      <w:r w:rsidRPr="00CD6296">
        <w:t xml:space="preserve">: Zusammenhang Time </w:t>
      </w:r>
      <w:proofErr w:type="spellStart"/>
      <w:r w:rsidRPr="00CD6296">
        <w:t>to</w:t>
      </w:r>
      <w:proofErr w:type="spellEnd"/>
      <w:r w:rsidRPr="00CD6296">
        <w:t xml:space="preserve"> Market</w:t>
      </w:r>
      <w:bookmarkEnd w:id="43"/>
      <w:bookmarkEnd w:id="44"/>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0B80A941"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w:t>
      </w:r>
      <w:r>
        <w:t>p</w:t>
      </w:r>
      <w:r>
        <w:t>portunity</w:t>
      </w:r>
      <w:proofErr w:type="spellEnd"/>
      <w:r>
        <w:t xml:space="preserve"> entscheidend beeinflusst</w:t>
      </w:r>
      <w:r w:rsidR="00C5437B">
        <w:t xml:space="preserve"> </w:t>
      </w:r>
      <w:sdt>
        <w:sdtPr>
          <w:id w:val="-2047207351"/>
          <w:citation/>
        </w:sdtPr>
        <w:sdtContent>
          <w:r w:rsidR="006F4095">
            <w:fldChar w:fldCharType="begin"/>
          </w:r>
          <w:r w:rsidR="006F4095">
            <w:instrText xml:space="preserve">CITATION Aum09 \p 322 \f "vgl. " \l 1031 </w:instrText>
          </w:r>
          <w:r w:rsidR="006F4095">
            <w:fldChar w:fldCharType="separate"/>
          </w:r>
          <w:r w:rsidR="006F4095">
            <w:rPr>
              <w:noProof/>
            </w:rPr>
            <w:t>(vgl. Aumayr, 2009, S. 322)</w:t>
          </w:r>
          <w:r w:rsidR="006F4095">
            <w:fldChar w:fldCharType="end"/>
          </w:r>
        </w:sdtContent>
      </w:sdt>
      <w:r w:rsidR="00D7054B">
        <w:t>.</w:t>
      </w:r>
      <w:r>
        <w:t xml:space="preserve"> </w:t>
      </w:r>
      <w:r w:rsidR="00D7054B">
        <w:t>N</w:t>
      </w:r>
      <w:r>
        <w:t xml:space="preserve">ur wenn sich der Markt in der Zeit </w:t>
      </w:r>
      <w:r w:rsidR="00D7054B">
        <w:t xml:space="preserve">bis zum Markteintritt </w:t>
      </w:r>
      <w:r>
        <w:t>nicht weiterentwickelt, z. B. durch neue Technologien, andere Kundenbedürfnisse oder Konkurrenzprodukte</w:t>
      </w:r>
      <w:ins w:id="45" w:author="Katja Schönbrodt-Rühl" w:date="2016-07-29T17:26:00Z">
        <w:r w:rsidR="004F5041">
          <w:t>,</w:t>
        </w:r>
      </w:ins>
      <w:r>
        <w:t xml:space="preserve"> ist die Produktveröffentlichung erfolgsbringend </w:t>
      </w:r>
      <w:sdt>
        <w:sdtPr>
          <w:id w:val="-566645470"/>
          <w:citation/>
        </w:sdtPr>
        <w:sdtContent>
          <w:r w:rsidR="006F4095">
            <w:fldChar w:fldCharType="begin"/>
          </w:r>
          <w:r w:rsidR="006F4095">
            <w:instrText xml:space="preserve">CITATION Pic14 \p 89 \f "vgl. " \l 1031 </w:instrText>
          </w:r>
          <w:r w:rsidR="006F4095">
            <w:fldChar w:fldCharType="separate"/>
          </w:r>
          <w:r w:rsidR="006F4095">
            <w:rPr>
              <w:noProof/>
            </w:rPr>
            <w:t>(vgl. Pichler, 2014, S. 89)</w:t>
          </w:r>
          <w:r w:rsidR="006F4095">
            <w:fldChar w:fldCharType="end"/>
          </w:r>
        </w:sdtContent>
      </w:sdt>
      <w:r>
        <w:t xml:space="preserve">. </w:t>
      </w:r>
    </w:p>
    <w:p w14:paraId="31E6E4B1" w14:textId="0494CBCD"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rsidR="006F4095">
            <w:fldChar w:fldCharType="begin"/>
          </w:r>
          <w:r w:rsidR="006F4095">
            <w:instrText xml:space="preserve">CITATION Kai04 \p 86 \f "vgl. " \m Dru06 \p 34 \l 1031 </w:instrText>
          </w:r>
          <w:r w:rsidR="006F4095">
            <w:fldChar w:fldCharType="separate"/>
          </w:r>
          <w:r w:rsidR="006F4095">
            <w:rPr>
              <w:noProof/>
            </w:rPr>
            <w:t xml:space="preserve"> (vgl. Kairies, 2004, S. 86; Drucker, 2009, S. 34)</w:t>
          </w:r>
          <w:r w:rsidR="006F4095">
            <w:fldChar w:fldCharType="end"/>
          </w:r>
        </w:sdtContent>
      </w:sdt>
      <w:r>
        <w:t>. D</w:t>
      </w:r>
      <w:r w:rsidR="000504A6">
        <w:t>ies umfasst folgende Teilaufgaben</w:t>
      </w:r>
      <w:r>
        <w:t xml:space="preserve"> </w:t>
      </w:r>
      <w:sdt>
        <w:sdtPr>
          <w:id w:val="1918904989"/>
          <w:citation/>
        </w:sdtPr>
        <w:sdtContent>
          <w:r w:rsidR="006F4095">
            <w:fldChar w:fldCharType="begin"/>
          </w:r>
          <w:r w:rsidR="006F4095">
            <w:instrText xml:space="preserve">CITATION Kai04 \p 86 \f "vgl. " \l 1031 </w:instrText>
          </w:r>
          <w:r w:rsidR="006F4095">
            <w:fldChar w:fldCharType="separate"/>
          </w:r>
          <w:r w:rsidR="006F4095">
            <w:rPr>
              <w:noProof/>
            </w:rPr>
            <w:t>(vgl. Kairies, 2004, S. 86)</w:t>
          </w:r>
          <w:r w:rsidR="006F4095">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4701A2DA" w:rsidR="000504A6" w:rsidRDefault="000504A6" w:rsidP="000504A6">
      <w:r>
        <w:t xml:space="preserve">Quellen für Innovationschancen sind dabei laut </w:t>
      </w:r>
      <w:r w:rsidRPr="000504A6">
        <w:rPr>
          <w:i/>
        </w:rPr>
        <w:t>Drucker</w:t>
      </w:r>
      <w:r>
        <w:t xml:space="preserve"> </w:t>
      </w:r>
      <w:sdt>
        <w:sdtPr>
          <w:id w:val="-1633709539"/>
          <w:citation/>
        </w:sdtPr>
        <w:sdtContent>
          <w:r w:rsidR="00065FBE">
            <w:fldChar w:fldCharType="begin"/>
          </w:r>
          <w:r w:rsidR="00065FBE">
            <w:instrText xml:space="preserve"> CITATION \f "vgl. " Dru06 \p "34 ff." \n  \t  \l 1031 </w:instrText>
          </w:r>
          <w:r w:rsidR="00065FBE">
            <w:fldChar w:fldCharType="separate"/>
          </w:r>
          <w:r w:rsidR="00065FBE">
            <w:rPr>
              <w:noProof/>
            </w:rPr>
            <w:t>(vgl. 2009, S. 34 ff.)</w:t>
          </w:r>
          <w:r w:rsidR="00065FBE">
            <w:fldChar w:fldCharType="end"/>
          </w:r>
        </w:sdtContent>
      </w:sdt>
      <w:r>
        <w:t xml:space="preserve"> in absteigender Reihenfolge </w:t>
      </w:r>
      <w:del w:id="46" w:author="Katja Schönbrodt-Rühl" w:date="2016-07-29T17:27:00Z">
        <w:r w:rsidDel="00FF5E4C">
          <w:delText xml:space="preserve">gemäß </w:delText>
        </w:r>
      </w:del>
      <w:r>
        <w:t>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lastRenderedPageBreak/>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24D1706B" w:rsidR="00180BBA" w:rsidRDefault="00180BBA" w:rsidP="00516FB3">
      <w:r>
        <w:t>Die Steuerung des Innovation</w:t>
      </w:r>
      <w:ins w:id="47" w:author="Katja Schönbrodt-Rühl" w:date="2016-07-29T17:27:00Z">
        <w:r w:rsidR="00FF5E4C">
          <w:t>s</w:t>
        </w:r>
      </w:ins>
      <w:r>
        <w:t>-Managements erfolgt im Unternehmen durch das Produkt-Management</w:t>
      </w:r>
      <w:sdt>
        <w:sdtPr>
          <w:id w:val="1910566641"/>
          <w:citation/>
        </w:sdtPr>
        <w:sdtContent>
          <w:r w:rsidR="006F4095">
            <w:fldChar w:fldCharType="begin"/>
          </w:r>
          <w:r w:rsidR="004F545B">
            <w:instrText xml:space="preserve">CITATION Kai04 \p "1, 5, 87" \f "vgl. " \t  \m Aum09 \p "11, 322" \l 1031 </w:instrText>
          </w:r>
          <w:r w:rsidR="006F4095">
            <w:fldChar w:fldCharType="separate"/>
          </w:r>
          <w:r w:rsidR="004F545B">
            <w:rPr>
              <w:noProof/>
            </w:rPr>
            <w:t xml:space="preserve"> (vgl. Kairies, 2004, S. 1, 5, 87; Aumayr, 2009, S. 11, 322)</w:t>
          </w:r>
          <w:r w:rsidR="006F4095">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48" w:name="_Ref445650448"/>
      <w:bookmarkStart w:id="49" w:name="_Ref445650466"/>
      <w:bookmarkStart w:id="50" w:name="_Ref445650514"/>
      <w:bookmarkStart w:id="51" w:name="_Ref445650529"/>
      <w:bookmarkStart w:id="52" w:name="_Toc457246781"/>
      <w:r>
        <w:t>Innovationssteuerung</w:t>
      </w:r>
      <w:r w:rsidR="00180BBA">
        <w:t xml:space="preserve"> durch Produkt-</w:t>
      </w:r>
      <w:r w:rsidR="00DB13B7">
        <w:t>Management</w:t>
      </w:r>
      <w:bookmarkEnd w:id="48"/>
      <w:bookmarkEnd w:id="49"/>
      <w:bookmarkEnd w:id="50"/>
      <w:bookmarkEnd w:id="51"/>
      <w:bookmarkEnd w:id="52"/>
    </w:p>
    <w:p w14:paraId="65E9C2B7" w14:textId="20C9F818" w:rsidR="00D7054B" w:rsidRDefault="00AA0D7C" w:rsidP="00D7054B">
      <w:r>
        <w:t xml:space="preserve">Im vorhergehenden Kapitel wurde </w:t>
      </w:r>
      <w:r w:rsidR="004C6E77">
        <w:t>die Bedeutung der</w:t>
      </w:r>
      <w:r>
        <w:t xml:space="preserve"> Innovation </w:t>
      </w:r>
      <w:r w:rsidR="004C6E77">
        <w:t>für eine Unte</w:t>
      </w:r>
      <w:r w:rsidR="004C6E77">
        <w:t>r</w:t>
      </w:r>
      <w:r w:rsidR="004C6E77">
        <w:t>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4F545B">
            <w:instrText xml:space="preserve">CITATION Sch97 \p "10, 14, 18 f." \n  \t  \l 1031 </w:instrText>
          </w:r>
          <w:r w:rsidR="00D7054B">
            <w:fldChar w:fldCharType="separate"/>
          </w:r>
          <w:r w:rsidR="004F545B">
            <w:rPr>
              <w:noProof/>
            </w:rPr>
            <w:t>(1997, S. 10, 14, 18 f.)</w:t>
          </w:r>
          <w:r w:rsidR="00D7054B">
            <w:fldChar w:fldCharType="end"/>
          </w:r>
        </w:sdtContent>
      </w:sdt>
      <w:r w:rsidR="00D7054B">
        <w:t xml:space="preserve"> </w:t>
      </w:r>
      <w:proofErr w:type="gramStart"/>
      <w:r w:rsidR="00D7054B">
        <w:t>unterscheidet</w:t>
      </w:r>
      <w:proofErr w:type="gramEnd"/>
      <w:r w:rsidR="00D7054B">
        <w:t xml:space="preserve"> zwei Typen von Gütern, G</w:t>
      </w:r>
      <w:r w:rsidR="00D7054B">
        <w:t>e</w:t>
      </w:r>
      <w:r w:rsidR="00D7054B">
        <w:t>nussgüter zur Bedürfnisbefriedigung und Produktionsgüter zur Weiterverarbe</w:t>
      </w:r>
      <w:r w:rsidR="00D7054B">
        <w:t>i</w:t>
      </w:r>
      <w:r w:rsidR="00D7054B">
        <w:t>tung. Wenn ein Gut das Ergebnis einer Produktion ist, wird es als Produkt b</w:t>
      </w:r>
      <w:r w:rsidR="00D7054B">
        <w:t>e</w:t>
      </w:r>
      <w:r w:rsidR="00D7054B">
        <w:t xml:space="preserve">zeichnet </w:t>
      </w:r>
      <w:sdt>
        <w:sdtPr>
          <w:id w:val="168459376"/>
          <w:citation/>
        </w:sdtPr>
        <w:sdtContent>
          <w:r w:rsidR="004F545B">
            <w:fldChar w:fldCharType="begin"/>
          </w:r>
          <w:r w:rsidR="004F545B">
            <w:instrText xml:space="preserve">CITATION Sch97 \p 14 \f "vgl. " \l 1031 </w:instrText>
          </w:r>
          <w:r w:rsidR="004F545B">
            <w:fldChar w:fldCharType="separate"/>
          </w:r>
          <w:r w:rsidR="004F545B">
            <w:rPr>
              <w:noProof/>
            </w:rPr>
            <w:t>(vgl. Schumpeter, 1997, S. 14)</w:t>
          </w:r>
          <w:r w:rsidR="004F545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065FBE">
            <w:fldChar w:fldCharType="begin"/>
          </w:r>
          <w:r w:rsidR="00065FBE">
            <w:instrText xml:space="preserve"> CITATION \f "vgl. " Len06 \p 14 \n  \t  \l 1031 </w:instrText>
          </w:r>
          <w:r w:rsidR="00065FBE">
            <w:fldChar w:fldCharType="separate"/>
          </w:r>
          <w:r w:rsidR="00065FBE">
            <w:rPr>
              <w:noProof/>
            </w:rPr>
            <w:t>(vgl. 2006, S. 14)</w:t>
          </w:r>
          <w:r w:rsidR="00065FBE">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4F545B">
            <w:fldChar w:fldCharType="begin"/>
          </w:r>
          <w:r w:rsidR="004F545B">
            <w:instrText xml:space="preserve">CITATION Len06 \p 14 \f "vgl. " \l 1031 </w:instrText>
          </w:r>
          <w:r w:rsidR="004F545B">
            <w:fldChar w:fldCharType="separate"/>
          </w:r>
          <w:r w:rsidR="004F545B">
            <w:rPr>
              <w:noProof/>
            </w:rPr>
            <w:t>(vgl. Lennertz, 2006, S. 14)</w:t>
          </w:r>
          <w:r w:rsidR="004F545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2D772DCE" w:rsidR="00AA0D7C" w:rsidRDefault="00D7054B" w:rsidP="00BC71A2">
      <w:r>
        <w:t>Die gezielte Verwaltung von Produkten erfolgt durch das Produkt-Management</w:t>
      </w:r>
      <w:sdt>
        <w:sdtPr>
          <w:id w:val="-2025623683"/>
          <w:citation/>
        </w:sdtPr>
        <w:sdtContent>
          <w:r w:rsidR="004F545B">
            <w:fldChar w:fldCharType="begin"/>
          </w:r>
          <w:r w:rsidR="004F545B">
            <w:instrText xml:space="preserve">CITATION Pic14 \p 2 \f "vgl. " \l 1031 </w:instrText>
          </w:r>
          <w:r w:rsidR="004F545B">
            <w:fldChar w:fldCharType="separate"/>
          </w:r>
          <w:r w:rsidR="004F545B">
            <w:rPr>
              <w:noProof/>
            </w:rPr>
            <w:t xml:space="preserve"> (vgl. Pichler, 2014, S. 2)</w:t>
          </w:r>
          <w:r w:rsidR="004F545B">
            <w:fldChar w:fldCharType="end"/>
          </w:r>
        </w:sdtContent>
      </w:sdt>
      <w:r>
        <w:t xml:space="preserve">. </w:t>
      </w:r>
      <w:r w:rsidR="004A2561">
        <w:t>Es existiert keine einheitliche Definition, aber im Al</w:t>
      </w:r>
      <w:r w:rsidR="004A2561">
        <w:t>l</w:t>
      </w:r>
      <w:r w:rsidR="004A2561">
        <w:t>gemeinen ist es verantwortlich für die Planung, Entwicklung sowie Pflege von Produkten</w:t>
      </w:r>
      <w:sdt>
        <w:sdtPr>
          <w:id w:val="-1151213817"/>
          <w:citation/>
        </w:sdtPr>
        <w:sdtContent>
          <w:r w:rsidR="004F545B">
            <w:fldChar w:fldCharType="begin"/>
          </w:r>
          <w:r w:rsidR="004F545B">
            <w:instrText xml:space="preserve">CITATION Len06 \p "7 ff." \f "vgl. " \l 1031 </w:instrText>
          </w:r>
          <w:r w:rsidR="004F545B">
            <w:fldChar w:fldCharType="separate"/>
          </w:r>
          <w:r w:rsidR="004F545B">
            <w:rPr>
              <w:noProof/>
            </w:rPr>
            <w:t xml:space="preserve"> (vgl. Lennertz, 2006, S. 7 ff.)</w:t>
          </w:r>
          <w:r w:rsidR="004F545B">
            <w:fldChar w:fldCharType="end"/>
          </w:r>
        </w:sdtContent>
      </w:sdt>
      <w:r w:rsidR="004A2561">
        <w:t xml:space="preserve">. Dabei steht das größtmögliche Wohle von Nachfrager und Anbieter im Mittelpunkt </w:t>
      </w:r>
      <w:sdt>
        <w:sdtPr>
          <w:id w:val="-1610817912"/>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4A2561">
        <w:t xml:space="preserve">. </w:t>
      </w:r>
      <w:r w:rsidR="00E20C2F">
        <w:t>Es e</w:t>
      </w:r>
      <w:r w:rsidR="00E20C2F">
        <w:t>r</w:t>
      </w:r>
      <w:r w:rsidR="00E20C2F">
        <w:t xml:space="preserve">füllt die Rolle als Schnittstellenkoordinator </w:t>
      </w:r>
      <w:r w:rsidR="0047175B">
        <w:t>zwischen den externen Kunden und den unternehmensinternen Bereichen wie Vertrieb, Produktion und Entwicklung</w:t>
      </w:r>
      <w:sdt>
        <w:sdtPr>
          <w:id w:val="-299691733"/>
          <w:citation/>
        </w:sdtPr>
        <w:sdtContent>
          <w:r w:rsidR="004F545B">
            <w:fldChar w:fldCharType="begin"/>
          </w:r>
          <w:r w:rsidR="004F545B">
            <w:instrText xml:space="preserve">CITATION Kai04 \p "11, 15, 27" \f "vgl. " \m Aum09 \p "18, 44 ff." \l 1031 </w:instrText>
          </w:r>
          <w:r w:rsidR="004F545B">
            <w:fldChar w:fldCharType="separate"/>
          </w:r>
          <w:r w:rsidR="004F545B">
            <w:rPr>
              <w:noProof/>
            </w:rPr>
            <w:t xml:space="preserve"> (vgl. Kairies, 2004, S. 11, 15, 27; Aumayr, 2009, S. 18, 44 ff.)</w:t>
          </w:r>
          <w:r w:rsidR="004F545B">
            <w:fldChar w:fldCharType="end"/>
          </w:r>
        </w:sdtContent>
      </w:sdt>
      <w:r w:rsidR="0047175B">
        <w:t>. Daraus leiten sich die folgenden Aufgaben des Produkt</w:t>
      </w:r>
      <w:r w:rsidR="00180BBA">
        <w:t>-</w:t>
      </w:r>
      <w:r w:rsidR="0047175B">
        <w:t>Managements ab</w:t>
      </w:r>
      <w:sdt>
        <w:sdtPr>
          <w:id w:val="2004079113"/>
          <w:citation/>
        </w:sdtPr>
        <w:sdtContent>
          <w:r w:rsidR="004F545B">
            <w:fldChar w:fldCharType="begin"/>
          </w:r>
          <w:r w:rsidR="004F545B">
            <w:instrText xml:space="preserve">CITATION Kai04 \p "17, 26" \f "vgl. " \l 1031 </w:instrText>
          </w:r>
          <w:r w:rsidR="004F545B">
            <w:fldChar w:fldCharType="separate"/>
          </w:r>
          <w:r w:rsidR="004F545B">
            <w:rPr>
              <w:noProof/>
            </w:rPr>
            <w:t xml:space="preserve"> (vgl. Kairies, 2004, S. 17, 26)</w:t>
          </w:r>
          <w:r w:rsidR="004F54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C498F67" w:rsidR="000C13E1" w:rsidRDefault="00E74DE9" w:rsidP="0021704F">
      <w:commentRangeStart w:id="53"/>
      <w:r>
        <w:t>Ein Produkt-</w:t>
      </w:r>
      <w:r w:rsidR="0021704F">
        <w:t xml:space="preserve">Manager agiert demnach als Unternehmer im Unternehmen </w:t>
      </w:r>
      <w:commentRangeEnd w:id="53"/>
      <w:r w:rsidR="003E3CE8">
        <w:rPr>
          <w:rStyle w:val="Kommentarzeichen"/>
        </w:rPr>
        <w:commentReference w:id="53"/>
      </w:r>
      <w:sdt>
        <w:sdtPr>
          <w:id w:val="-1440987251"/>
          <w:citation/>
        </w:sdtPr>
        <w:sdtContent>
          <w:r w:rsidR="004F545B">
            <w:fldChar w:fldCharType="begin"/>
          </w:r>
          <w:r w:rsidR="004F545B">
            <w:instrText xml:space="preserve">CITATION Kai04 \p "16 f." \f "vgl. " \m Pic14 \p 6 \l 1031 </w:instrText>
          </w:r>
          <w:r w:rsidR="004F545B">
            <w:fldChar w:fldCharType="separate"/>
          </w:r>
          <w:r w:rsidR="004F545B">
            <w:rPr>
              <w:noProof/>
            </w:rPr>
            <w:t>(vgl. Kairies, 2004, S. 16 f.; Pichler, 2014, S. 6)</w:t>
          </w:r>
          <w:r w:rsidR="004F545B">
            <w:fldChar w:fldCharType="end"/>
          </w:r>
        </w:sdtContent>
      </w:sdt>
      <w:r w:rsidR="00C02769">
        <w:t xml:space="preserve">, </w:t>
      </w:r>
      <w:commentRangeStart w:id="54"/>
      <w:r w:rsidR="00C02769">
        <w:t xml:space="preserve">wodurch der Produkterfolg auch bei </w:t>
      </w:r>
      <w:r w:rsidR="00C02769">
        <w:lastRenderedPageBreak/>
        <w:t xml:space="preserve">unternehmensinterner Konkurrenz, gesteigert wird </w:t>
      </w:r>
      <w:commentRangeEnd w:id="54"/>
      <w:r w:rsidR="003E3CE8">
        <w:rPr>
          <w:rStyle w:val="Kommentarzeichen"/>
        </w:rPr>
        <w:commentReference w:id="54"/>
      </w:r>
      <w:sdt>
        <w:sdtPr>
          <w:id w:val="240920413"/>
          <w:citation/>
        </w:sdtPr>
        <w:sdtContent>
          <w:r w:rsidR="004F545B">
            <w:fldChar w:fldCharType="begin"/>
          </w:r>
          <w:r w:rsidR="004F545B">
            <w:instrText xml:space="preserve">CITATION Len06 \p 10 \f "vgl. " \l 1031 </w:instrText>
          </w:r>
          <w:r w:rsidR="004F545B">
            <w:fldChar w:fldCharType="separate"/>
          </w:r>
          <w:r w:rsidR="004F545B">
            <w:rPr>
              <w:noProof/>
            </w:rPr>
            <w:t>(vgl. Lennertz, 2006, S. 10)</w:t>
          </w:r>
          <w:r w:rsidR="004F545B">
            <w:fldChar w:fldCharType="end"/>
          </w:r>
        </w:sdtContent>
      </w:sdt>
      <w:r w:rsidR="0021704F">
        <w:t>. Er sorgt für einen verbesserten Informationsfluss sowie die optimale Planung, Koordination und Überwachung</w:t>
      </w:r>
      <w:r w:rsidR="004C6E77">
        <w:t xml:space="preserve"> aller produktbezogenen Maßnahmen</w:t>
      </w:r>
      <w:sdt>
        <w:sdtPr>
          <w:id w:val="-790977137"/>
          <w:citation/>
        </w:sdtPr>
        <w:sdtContent>
          <w:r w:rsidR="004F545B">
            <w:fldChar w:fldCharType="begin"/>
          </w:r>
          <w:r w:rsidR="004F545B">
            <w:instrText xml:space="preserve">CITATION Kai04 \p 18 \f "vgl. " \m Aum09 \p 13 \l 1031 </w:instrText>
          </w:r>
          <w:r w:rsidR="004F545B">
            <w:fldChar w:fldCharType="separate"/>
          </w:r>
          <w:r w:rsidR="004F545B">
            <w:rPr>
              <w:noProof/>
            </w:rPr>
            <w:t xml:space="preserve"> (vgl. Kairies, 2004, S. 18; Aumayr, 2009, S. 13)</w:t>
          </w:r>
          <w:r w:rsidR="004F545B">
            <w:fldChar w:fldCharType="end"/>
          </w:r>
        </w:sdtContent>
      </w:sdt>
      <w:r>
        <w:t>. Der Produkt-</w:t>
      </w:r>
      <w:r w:rsidR="00365891">
        <w:t>Manager ist</w:t>
      </w:r>
      <w:r w:rsidR="0021704F">
        <w:t xml:space="preserve"> zentrale</w:t>
      </w:r>
      <w:r w:rsidR="00365891">
        <w:t>r</w:t>
      </w:r>
      <w:r w:rsidR="0021704F">
        <w:t xml:space="preserve"> Ansprechpartner für alle Belange im </w:t>
      </w:r>
      <w:r w:rsidR="00854C61">
        <w:t>Zusammenhang mit dem Produkt und</w:t>
      </w:r>
      <w:r w:rsidR="0021704F">
        <w:t xml:space="preserve"> ist </w:t>
      </w:r>
      <w:r w:rsidR="00BF6329">
        <w:t>daher</w:t>
      </w:r>
      <w:r w:rsidR="0021704F">
        <w:t xml:space="preserve"> auch verantwortlich für </w:t>
      </w:r>
      <w:commentRangeStart w:id="55"/>
      <w:r w:rsidR="00B60F36">
        <w:t>dessen</w:t>
      </w:r>
      <w:r w:rsidR="0021704F">
        <w:t xml:space="preserve"> Erfolg</w:t>
      </w:r>
      <w:commentRangeEnd w:id="55"/>
      <w:r w:rsidR="003E3CE8">
        <w:rPr>
          <w:rStyle w:val="Kommentarzeichen"/>
        </w:rPr>
        <w:commentReference w:id="55"/>
      </w:r>
      <w:sdt>
        <w:sdtPr>
          <w:id w:val="1976254535"/>
          <w:citation/>
        </w:sdtPr>
        <w:sdtContent>
          <w:r w:rsidR="004F545B">
            <w:fldChar w:fldCharType="begin"/>
          </w:r>
          <w:r w:rsidR="004F545B">
            <w:instrText xml:space="preserve">CITATION Kai04 \p 18 \f "vgl. " \m Aum09 \p 32 \l 1031 </w:instrText>
          </w:r>
          <w:r w:rsidR="004F545B">
            <w:fldChar w:fldCharType="separate"/>
          </w:r>
          <w:r w:rsidR="004F545B">
            <w:rPr>
              <w:noProof/>
            </w:rPr>
            <w:t xml:space="preserve"> (vgl. Kairies, 2004, S. 18; Aumayr, 2009, S. 32)</w:t>
          </w:r>
          <w:r w:rsidR="004F545B">
            <w:fldChar w:fldCharType="end"/>
          </w:r>
        </w:sdtContent>
      </w:sdt>
      <w:r w:rsidR="0021704F">
        <w:t>. Von zentraler Bedeutung ist dafür eine durch ihn gesteuerte Pr</w:t>
      </w:r>
      <w:r w:rsidR="0021704F">
        <w:t>o</w:t>
      </w:r>
      <w:r w:rsidR="0021704F">
        <w:t>duktplanung, da sonst Innovationsblockaden unvermeidlich sind</w:t>
      </w:r>
      <w:sdt>
        <w:sdtPr>
          <w:id w:val="971638098"/>
          <w:citation/>
        </w:sdtPr>
        <w:sdtContent>
          <w:r w:rsidR="004F545B">
            <w:fldChar w:fldCharType="begin"/>
          </w:r>
          <w:r w:rsidR="004F545B">
            <w:instrText xml:space="preserve">CITATION Kai04 \p 14 \f "vgl. " \l 1031 </w:instrText>
          </w:r>
          <w:r w:rsidR="004F545B">
            <w:fldChar w:fldCharType="separate"/>
          </w:r>
          <w:r w:rsidR="004F545B">
            <w:rPr>
              <w:noProof/>
            </w:rPr>
            <w:t xml:space="preserve"> (vgl. Kairies, 2004, S. 14)</w:t>
          </w:r>
          <w:r w:rsidR="004F545B">
            <w:fldChar w:fldCharType="end"/>
          </w:r>
        </w:sdtContent>
      </w:sdt>
      <w:r w:rsidR="0021704F">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4F545B">
            <w:fldChar w:fldCharType="begin"/>
          </w:r>
          <w:r w:rsidR="004F545B">
            <w:instrText xml:space="preserve">CITATION Len06 \p "52 f." \f "vgl. " \l 1031 </w:instrText>
          </w:r>
          <w:r w:rsidR="004F545B">
            <w:fldChar w:fldCharType="separate"/>
          </w:r>
          <w:r w:rsidR="004F545B">
            <w:rPr>
              <w:noProof/>
            </w:rPr>
            <w:t>(vgl. Lennertz, 2006, S. 52 f.)</w:t>
          </w:r>
          <w:r w:rsidR="004F545B">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065FBE">
            <w:rPr>
              <w:i/>
            </w:rPr>
            <w:fldChar w:fldCharType="begin"/>
          </w:r>
          <w:r w:rsidR="00065FBE">
            <w:rPr>
              <w:i/>
            </w:rPr>
            <w:instrText xml:space="preserve"> CITATION \f "vgl. " Aum09 \p 325 \n  \t  \l 1031 </w:instrText>
          </w:r>
          <w:r w:rsidR="00065FBE">
            <w:rPr>
              <w:i/>
            </w:rPr>
            <w:fldChar w:fldCharType="separate"/>
          </w:r>
          <w:r w:rsidR="00065FBE">
            <w:rPr>
              <w:noProof/>
            </w:rPr>
            <w:t>(vgl. 2009, S. 325)</w:t>
          </w:r>
          <w:r w:rsidR="00065FBE">
            <w:rPr>
              <w:i/>
            </w:rPr>
            <w:fldChar w:fldCharType="end"/>
          </w:r>
        </w:sdtContent>
      </w:sdt>
      <w:r w:rsidR="006E40DD">
        <w:rPr>
          <w:i/>
        </w:rPr>
        <w:t xml:space="preserve"> </w:t>
      </w:r>
      <w:r w:rsidR="006E40DD">
        <w:t>nennt außerdem noch die Überalterung der Produktstruktur und die Änderung der Unternehmensstrategie sowie die strategische Lückenpl</w:t>
      </w:r>
      <w:r w:rsidR="006E40DD">
        <w:t>a</w:t>
      </w:r>
      <w:r w:rsidR="006E40DD">
        <w:t>nung</w:t>
      </w:r>
      <w:r w:rsidR="00854C61">
        <w:t xml:space="preserve"> als Auslöser</w:t>
      </w:r>
      <w:r w:rsidR="006E40DD">
        <w:t xml:space="preserve">. </w:t>
      </w:r>
      <w:r w:rsidR="000C13E1">
        <w:t>Die Gestaltung des Produktprogramms, die Summe aller Pr</w:t>
      </w:r>
      <w:r w:rsidR="000C13E1">
        <w:t>o</w:t>
      </w:r>
      <w:r w:rsidR="000C13E1">
        <w:t>dukte, erfolgt über die Produktpolitik aus dem Marketing-Mix, welche die folge</w:t>
      </w:r>
      <w:r w:rsidR="000C13E1">
        <w:t>n</w:t>
      </w:r>
      <w:r w:rsidR="000C13E1">
        <w:t xml:space="preserve">den Gestaltungsmöglichkeiten bietet </w:t>
      </w:r>
      <w:sdt>
        <w:sdtPr>
          <w:id w:val="-1458330056"/>
          <w:citation/>
        </w:sdtPr>
        <w:sdtContent>
          <w:r w:rsidR="004F545B">
            <w:fldChar w:fldCharType="begin"/>
          </w:r>
          <w:r w:rsidR="004F545B">
            <w:instrText xml:space="preserve">CITATION Len06 \p "22 f." \f "vgl. " \l 1031 </w:instrText>
          </w:r>
          <w:r w:rsidR="004F545B">
            <w:fldChar w:fldCharType="separate"/>
          </w:r>
          <w:r w:rsidR="004F545B">
            <w:rPr>
              <w:noProof/>
            </w:rPr>
            <w:t>(vgl. Lennertz, 2006, S. 22 f.)</w:t>
          </w:r>
          <w:r w:rsidR="004F545B">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w:t>
      </w:r>
      <w:r>
        <w:t>o</w:t>
      </w:r>
      <w:r>
        <w:t>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56" w:name="_Ref445276009"/>
      <w:bookmarkStart w:id="57" w:name="_Toc457246782"/>
      <w:r>
        <w:t>Der Produktlebenszyklus</w:t>
      </w:r>
      <w:bookmarkEnd w:id="56"/>
      <w:bookmarkEnd w:id="57"/>
    </w:p>
    <w:p w14:paraId="187593B9" w14:textId="0E7E36C7" w:rsidR="004704FC" w:rsidRDefault="00E52BF8" w:rsidP="00E8229F">
      <w:r>
        <w:t>Der Produktlebenszyklus beschreibt alle Phasen in der Entwicklung und Vermar</w:t>
      </w:r>
      <w:r>
        <w:t>k</w:t>
      </w:r>
      <w:r>
        <w:t>tung eines Produkts von der Definition bis zu</w:t>
      </w:r>
      <w:ins w:id="58" w:author="Katja Schönbrodt-Rühl" w:date="2016-07-29T17:42:00Z">
        <w:r w:rsidR="003764DE">
          <w:t>m Absatz</w:t>
        </w:r>
      </w:ins>
      <w:del w:id="59" w:author="Katja Schönbrodt-Rühl" w:date="2016-07-29T17:42:00Z">
        <w:r w:rsidDel="003764DE">
          <w:delText>r Absetzung</w:delText>
        </w:r>
      </w:del>
      <w:sdt>
        <w:sdtPr>
          <w:id w:val="510957537"/>
          <w:citation/>
        </w:sdtPr>
        <w:sdtContent>
          <w:r w:rsidR="00EA0FDD">
            <w:fldChar w:fldCharType="begin"/>
          </w:r>
          <w:r w:rsidR="00EA0FDD">
            <w:instrText xml:space="preserve">CITATION Kai04 \p 17 \f "vgl. " \l 1031 </w:instrText>
          </w:r>
          <w:r w:rsidR="00EA0FDD">
            <w:fldChar w:fldCharType="separate"/>
          </w:r>
          <w:r w:rsidR="00EA0FDD">
            <w:rPr>
              <w:noProof/>
            </w:rPr>
            <w:t xml:space="preserve"> (vgl. Kairies, 2004, S. 17)</w:t>
          </w:r>
          <w:r w:rsidR="00EA0FDD">
            <w:fldChar w:fldCharType="end"/>
          </w:r>
        </w:sdtContent>
      </w:sdt>
      <w:r>
        <w:t>.</w:t>
      </w:r>
      <w:r w:rsidR="006A12FF">
        <w:t xml:space="preserve"> Die Gesamtverantwortung für den Lebenszyklus liegt b</w:t>
      </w:r>
      <w:r w:rsidR="00180BBA">
        <w:t>eim Pr</w:t>
      </w:r>
      <w:r w:rsidR="00180BBA">
        <w:t>o</w:t>
      </w:r>
      <w:r w:rsidR="00180BBA">
        <w:t>dukt-</w:t>
      </w:r>
      <w:r w:rsidR="006A12FF">
        <w:t xml:space="preserve">Management </w:t>
      </w:r>
      <w:sdt>
        <w:sdtPr>
          <w:id w:val="-1147890694"/>
          <w:citation/>
        </w:sdtPr>
        <w:sdtContent>
          <w:r w:rsidR="00EA0FDD">
            <w:fldChar w:fldCharType="begin"/>
          </w:r>
          <w:r w:rsidR="00EA0FDD">
            <w:instrText xml:space="preserve">CITATION Pic14 \p 2 \f "vgl. " \l 1031 </w:instrText>
          </w:r>
          <w:r w:rsidR="00EA0FDD">
            <w:fldChar w:fldCharType="separate"/>
          </w:r>
          <w:r w:rsidR="00EA0FDD">
            <w:rPr>
              <w:noProof/>
            </w:rPr>
            <w:t>(vgl. Pichler, 2014, S. 2)</w:t>
          </w:r>
          <w:r w:rsidR="00EA0FDD">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EA0FDD">
            <w:fldChar w:fldCharType="begin"/>
          </w:r>
          <w:r w:rsidR="00EA0FDD">
            <w:instrText xml:space="preserve">CITATION Len06 \p 19 \f "vgl. " \l 1031 </w:instrText>
          </w:r>
          <w:r w:rsidR="00EA0FDD">
            <w:fldChar w:fldCharType="separate"/>
          </w:r>
          <w:r w:rsidR="00EA0FDD">
            <w:rPr>
              <w:noProof/>
            </w:rPr>
            <w:t xml:space="preserve"> (vgl. Lennertz, 2006, S. 19)</w:t>
          </w:r>
          <w:r w:rsidR="00EA0FDD">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w:t>
      </w:r>
      <w:r w:rsidR="00A44C36">
        <w:t>o</w:t>
      </w:r>
      <w:r w:rsidR="00A44C36">
        <w:t>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EA0FDD">
            <w:fldChar w:fldCharType="begin"/>
          </w:r>
          <w:r w:rsidR="00EA0FDD">
            <w:instrText xml:space="preserve">CITATION Aum09 \p 294 \f "vgl. " \m Kai04 \p 6 \l 1031 </w:instrText>
          </w:r>
          <w:r w:rsidR="00EA0FDD">
            <w:fldChar w:fldCharType="separate"/>
          </w:r>
          <w:r w:rsidR="00EA0FDD">
            <w:rPr>
              <w:noProof/>
            </w:rPr>
            <w:t xml:space="preserve"> (vgl. Aumayr, 2009, S. 294; Kairies, 2004, S. 6)</w:t>
          </w:r>
          <w:r w:rsidR="00EA0FDD">
            <w:fldChar w:fldCharType="end"/>
          </w:r>
        </w:sdtContent>
      </w:sdt>
      <w:r w:rsidR="00170A5A">
        <w:t>.</w:t>
      </w:r>
      <w:r w:rsidR="002A7BD1">
        <w:t xml:space="preserve"> So sind im Maschinenbau mittlere Lebensdauern</w:t>
      </w:r>
      <w:r w:rsidR="0077087E">
        <w:t xml:space="preserve"> von ca. </w:t>
      </w:r>
      <w:r w:rsidR="00E74DE9">
        <w:t>8</w:t>
      </w:r>
      <w:r w:rsidR="00BF202D">
        <w:t xml:space="preserve"> Jahren</w:t>
      </w:r>
      <w:r w:rsidR="002A7BD1">
        <w:t>, in der C</w:t>
      </w:r>
      <w:r w:rsidR="0077087E">
        <w:t xml:space="preserve">omputertechnik dagegen nur </w:t>
      </w:r>
      <w:r w:rsidR="00484533">
        <w:t xml:space="preserve">von </w:t>
      </w:r>
      <w:r w:rsidR="0077087E">
        <w:t xml:space="preserve">ca. </w:t>
      </w:r>
      <w:r w:rsidR="00E74DE9">
        <w:t>1</w:t>
      </w:r>
      <w:r w:rsidR="0077087E">
        <w:t xml:space="preserve"> bis </w:t>
      </w:r>
      <w:r w:rsidR="00E74DE9">
        <w:t>2</w:t>
      </w:r>
      <w:r w:rsidR="002A7BD1">
        <w:t xml:space="preserve"> Jahre</w:t>
      </w:r>
      <w:r w:rsidR="00BF202D">
        <w:t>n typisch</w:t>
      </w:r>
      <w:sdt>
        <w:sdtPr>
          <w:id w:val="760795137"/>
          <w:citation/>
        </w:sdtPr>
        <w:sdtContent>
          <w:r w:rsidR="00EA0FDD">
            <w:fldChar w:fldCharType="begin"/>
          </w:r>
          <w:r w:rsidR="00EA0FDD">
            <w:instrText xml:space="preserve">CITATION Kai04 \p 6 \f "vgl. " \l 1031 </w:instrText>
          </w:r>
          <w:r w:rsidR="00EA0FDD">
            <w:fldChar w:fldCharType="separate"/>
          </w:r>
          <w:r w:rsidR="00EA0FDD">
            <w:rPr>
              <w:noProof/>
            </w:rPr>
            <w:t xml:space="preserve"> (vgl. Kairies, 2004, S. 6)</w:t>
          </w:r>
          <w:r w:rsidR="00EA0FDD">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065FBE">
            <w:fldChar w:fldCharType="begin"/>
          </w:r>
          <w:r w:rsidR="00065FBE">
            <w:instrText xml:space="preserve"> CITATION \f "vgl. " Kai04 \p "60 f." \n  \t  \l 1031 </w:instrText>
          </w:r>
          <w:r w:rsidR="00065FBE">
            <w:fldChar w:fldCharType="separate"/>
          </w:r>
          <w:r w:rsidR="00065FBE">
            <w:rPr>
              <w:noProof/>
            </w:rPr>
            <w:t>(vgl. 2004, S. 60 f.)</w:t>
          </w:r>
          <w:r w:rsidR="00065FBE">
            <w:fldChar w:fldCharType="end"/>
          </w:r>
        </w:sdtContent>
      </w:sdt>
      <w:r w:rsidR="0086345E">
        <w:t xml:space="preserve"> </w:t>
      </w:r>
      <w:proofErr w:type="gramStart"/>
      <w:r w:rsidR="0086345E">
        <w:t>beschreibt</w:t>
      </w:r>
      <w:proofErr w:type="gramEnd"/>
      <w:r w:rsidR="0086345E">
        <w:t xml:space="preserve"> unterschiedliche charakteri</w:t>
      </w:r>
      <w:r w:rsidR="0086345E">
        <w:t>s</w:t>
      </w:r>
      <w:r w:rsidR="0086345E">
        <w:t xml:space="preserve">tische Verläufe von Produktlebenszyklen in Abhängigkeit </w:t>
      </w:r>
      <w:r w:rsidR="004704FC">
        <w:t>vom</w:t>
      </w:r>
      <w:r w:rsidR="0086345E">
        <w:t xml:space="preserve"> erwirtschafteten </w:t>
      </w:r>
      <w:r w:rsidR="0086345E">
        <w:lastRenderedPageBreak/>
        <w:t xml:space="preserve">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EA0FDD">
            <w:fldChar w:fldCharType="begin"/>
          </w:r>
          <w:r w:rsidR="00EA0FDD">
            <w:instrText xml:space="preserve">CITATION Kai04 \p 60 \f "vgl. " \l 1031 </w:instrText>
          </w:r>
          <w:r w:rsidR="00EA0FDD">
            <w:fldChar w:fldCharType="separate"/>
          </w:r>
          <w:r w:rsidR="00EA0FDD">
            <w:rPr>
              <w:noProof/>
            </w:rPr>
            <w:t>(vgl. Kairies, 2004, S. 60)</w:t>
          </w:r>
          <w:r w:rsidR="00EA0FDD">
            <w:fldChar w:fldCharType="end"/>
          </w:r>
        </w:sdtContent>
      </w:sdt>
      <w:r w:rsidR="0086345E">
        <w:t xml:space="preserve">. Weiterhin </w:t>
      </w:r>
      <w:r w:rsidR="004704FC">
        <w:t>nennt</w:t>
      </w:r>
      <w:r w:rsidR="0086345E">
        <w:t xml:space="preserve"> er ein langsam sterbendes Produkt, dessen Rüc</w:t>
      </w:r>
      <w:r w:rsidR="0086345E">
        <w:t>k</w:t>
      </w:r>
      <w:r w:rsidR="0086345E">
        <w:t>gang nicht entgegengewirkt wird und</w:t>
      </w:r>
      <w:r w:rsidR="004704FC">
        <w:t xml:space="preserve"> ein Produkt welches nach einer Modifikat</w:t>
      </w:r>
      <w:r w:rsidR="004704FC">
        <w:t>i</w:t>
      </w:r>
      <w:r w:rsidR="004704FC">
        <w:t xml:space="preserve">on erneut Wachstum generiert </w:t>
      </w:r>
      <w:sdt>
        <w:sdtPr>
          <w:id w:val="-1969816526"/>
          <w:citation/>
        </w:sdtPr>
        <w:sdtContent>
          <w:r w:rsidR="00EA0FDD">
            <w:fldChar w:fldCharType="begin"/>
          </w:r>
          <w:r w:rsidR="00EA0FDD">
            <w:instrText xml:space="preserve">CITATION Kai04 \p 61 \f "vgl. " \l 1031 </w:instrText>
          </w:r>
          <w:r w:rsidR="00EA0FDD">
            <w:fldChar w:fldCharType="separate"/>
          </w:r>
          <w:r w:rsidR="00EA0FDD">
            <w:rPr>
              <w:noProof/>
            </w:rPr>
            <w:t>(vgl. Kairies, 2004, S. 61)</w:t>
          </w:r>
          <w:r w:rsidR="00EA0FDD">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065FBE">
            <w:fldChar w:fldCharType="begin"/>
          </w:r>
          <w:r w:rsidR="00065FBE">
            <w:instrText xml:space="preserve"> CITATION \f "vgl. " Kai04 \p 61 \n  \t  \l 1031 </w:instrText>
          </w:r>
          <w:r w:rsidR="00065FBE">
            <w:fldChar w:fldCharType="separate"/>
          </w:r>
          <w:r w:rsidR="00065FBE">
            <w:rPr>
              <w:noProof/>
            </w:rPr>
            <w:t>(vgl. 2004, S. 61)</w:t>
          </w:r>
          <w:r w:rsidR="00065FBE">
            <w:fldChar w:fldCharType="end"/>
          </w:r>
        </w:sdtContent>
      </w:sdt>
      <w:r w:rsidR="004704FC">
        <w:t xml:space="preserve"> den Kurvenverlauf eines erfolgreichen Produkts mit langer Lebenszeit, welches einen schnellen Markteintritt gefolgt von starken U</w:t>
      </w:r>
      <w:r w:rsidR="004704FC">
        <w:t>m</w:t>
      </w:r>
      <w:r w:rsidR="004704FC">
        <w:t xml:space="preserve">satzwachstum </w:t>
      </w:r>
      <w:r w:rsidR="00611592">
        <w:t>aufzeigt</w:t>
      </w:r>
      <w:sdt>
        <w:sdtPr>
          <w:id w:val="-2042581612"/>
          <w:citation/>
        </w:sdtPr>
        <w:sdtContent>
          <w:r w:rsidR="00065FBE">
            <w:fldChar w:fldCharType="begin"/>
          </w:r>
          <w:r w:rsidR="00065FBE">
            <w:instrText xml:space="preserve"> CITATION \f "vgl. " Kai04 \p 61 \n  \t  \l 1031 </w:instrText>
          </w:r>
          <w:r w:rsidR="00065FBE">
            <w:fldChar w:fldCharType="separate"/>
          </w:r>
          <w:r w:rsidR="00065FBE">
            <w:rPr>
              <w:noProof/>
            </w:rPr>
            <w:t xml:space="preserve"> (vgl. 2004, S. 61)</w:t>
          </w:r>
          <w:r w:rsidR="00065FBE">
            <w:fldChar w:fldCharType="end"/>
          </w:r>
        </w:sdtContent>
      </w:sdt>
      <w:r w:rsidR="004704FC">
        <w:t xml:space="preserve">. Zur Verdeutlichung der </w:t>
      </w:r>
      <w:r w:rsidR="00611592">
        <w:t>unterschiedl</w:t>
      </w:r>
      <w:r w:rsidR="00611592">
        <w:t>i</w:t>
      </w:r>
      <w:r w:rsidR="00611592">
        <w:t xml:space="preserve">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lang w:val="en-GB" w:eastAsia="en-GB"/>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9">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60" w:name="_Ref446672107"/>
      <w:bookmarkStart w:id="61" w:name="_Toc457246770"/>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60"/>
      <w:r w:rsidRPr="00CD6296">
        <w:t>: Charakteristische Produktlebenszyklen</w:t>
      </w:r>
      <w:bookmarkEnd w:id="6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61EDA28A" w:rsidR="00E52BF8" w:rsidRDefault="004026B8" w:rsidP="00E8229F">
      <w:proofErr w:type="spellStart"/>
      <w:r>
        <w:rPr>
          <w:i/>
        </w:rPr>
        <w:t>Aumayr</w:t>
      </w:r>
      <w:proofErr w:type="spellEnd"/>
      <w:r>
        <w:rPr>
          <w:i/>
        </w:rPr>
        <w:t xml:space="preserve"> </w:t>
      </w:r>
      <w:sdt>
        <w:sdtPr>
          <w:rPr>
            <w:i/>
          </w:rPr>
          <w:id w:val="-1750731711"/>
          <w:citation/>
        </w:sdtPr>
        <w:sdtContent>
          <w:r w:rsidR="00065FBE">
            <w:rPr>
              <w:i/>
            </w:rPr>
            <w:fldChar w:fldCharType="begin"/>
          </w:r>
          <w:r w:rsidR="00065FBE">
            <w:rPr>
              <w:i/>
            </w:rPr>
            <w:instrText xml:space="preserve"> CITATION \f "vgl. " Aum09 \p "295 f." \n  \t  \l 1031 </w:instrText>
          </w:r>
          <w:r w:rsidR="00065FBE">
            <w:rPr>
              <w:i/>
            </w:rPr>
            <w:fldChar w:fldCharType="separate"/>
          </w:r>
          <w:r w:rsidR="00065FBE">
            <w:rPr>
              <w:noProof/>
            </w:rPr>
            <w:t>(vgl. 2009, S. 295 f.)</w:t>
          </w:r>
          <w:r w:rsidR="00065FBE">
            <w:rPr>
              <w:i/>
            </w:rPr>
            <w:fldChar w:fldCharType="end"/>
          </w:r>
        </w:sdtContent>
      </w:sdt>
      <w:r>
        <w:t xml:space="preserve"> </w:t>
      </w:r>
      <w:proofErr w:type="gramStart"/>
      <w:r>
        <w:t>beschreibt</w:t>
      </w:r>
      <w:proofErr w:type="gramEnd"/>
      <w:r>
        <w:t xml:space="preserve"> einen direkten Bezug zwischen dem Produktlebenszyklusverlauf und den unterschiedlichen Elementen der Portfoli</w:t>
      </w:r>
      <w:r>
        <w:t>o</w:t>
      </w:r>
      <w:r>
        <w:t xml:space="preserve">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w:t>
      </w:r>
      <w:r>
        <w:t>a</w:t>
      </w:r>
      <w:r>
        <w:t>gezeichen zum Armen Hund übergeht</w:t>
      </w:r>
      <w:sdt>
        <w:sdtPr>
          <w:id w:val="-441608895"/>
          <w:citation/>
        </w:sdtPr>
        <w:sdtContent>
          <w:r w:rsidR="00EA0FDD">
            <w:fldChar w:fldCharType="begin"/>
          </w:r>
          <w:r w:rsidR="00EA0FDD">
            <w:instrText xml:space="preserve">CITATION Aum09 \p "295 f." \f "vgl. " \l 1031 </w:instrText>
          </w:r>
          <w:r w:rsidR="00EA0FDD">
            <w:fldChar w:fldCharType="separate"/>
          </w:r>
          <w:r w:rsidR="00EA0FDD">
            <w:rPr>
              <w:noProof/>
            </w:rPr>
            <w:t xml:space="preserve"> (vgl. Aumayr, 2009, S. 295 f.)</w:t>
          </w:r>
          <w:r w:rsidR="00EA0FDD">
            <w:fldChar w:fldCharType="end"/>
          </w:r>
        </w:sdtContent>
      </w:sdt>
      <w:r>
        <w:t xml:space="preserve">. </w:t>
      </w:r>
      <w:r w:rsidR="00484533">
        <w:t>Die vorg</w:t>
      </w:r>
      <w:r w:rsidR="00484533">
        <w:t>e</w:t>
      </w:r>
      <w:r w:rsidR="00484533">
        <w:t xml:space="preserv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noProof/>
            </w:rPr>
            <w:t>(vgl. 2004, S. 60)</w:t>
          </w:r>
          <w:r w:rsidR="00065FBE">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lastRenderedPageBreak/>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08CCFD56" w:rsidR="00DC6487" w:rsidRDefault="004704FC" w:rsidP="00DC6487">
      <w:r>
        <w:t>In der Literatur werden aber auch andere Phasen und Bezeichnungen beschri</w:t>
      </w:r>
      <w:r>
        <w:t>e</w:t>
      </w:r>
      <w:r>
        <w:t>ben. Diese werden nun kurz dargestellt und anschließend als Basis für die weit</w:t>
      </w:r>
      <w:r>
        <w:t>e</w:t>
      </w:r>
      <w:r>
        <w:t xml:space="preserv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65FBE">
            <w:fldChar w:fldCharType="begin"/>
          </w:r>
          <w:r w:rsidR="00065FBE">
            <w:instrText xml:space="preserve"> CITATION \f "vgl. " Len06 \p "19 ff." \n  \t  \l 1031 </w:instrText>
          </w:r>
          <w:r w:rsidR="00065FBE">
            <w:fldChar w:fldCharType="separate"/>
          </w:r>
          <w:r w:rsidR="00065FBE">
            <w:rPr>
              <w:noProof/>
            </w:rPr>
            <w:t>(vgl. 2006, S. 19 ff.)</w:t>
          </w:r>
          <w:r w:rsidR="00065FBE">
            <w:fldChar w:fldCharType="end"/>
          </w:r>
        </w:sdtContent>
      </w:sdt>
      <w:r w:rsidR="000C13E1">
        <w:t xml:space="preserve"> </w:t>
      </w:r>
      <w:proofErr w:type="gramStart"/>
      <w:r>
        <w:t>wie</w:t>
      </w:r>
      <w:proofErr w:type="gramEnd"/>
      <w:r>
        <w:t xml:space="preserv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commentRangeStart w:id="62"/>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commentRangeEnd w:id="62"/>
      <w:r w:rsidR="00E05FCE">
        <w:rPr>
          <w:rStyle w:val="Kommentarzeichen"/>
        </w:rPr>
        <w:commentReference w:id="62"/>
      </w:r>
    </w:p>
    <w:p w14:paraId="5CA4BFD4" w14:textId="5A2933E8" w:rsidR="00B60F36" w:rsidRDefault="00B60F36" w:rsidP="00B60F36">
      <w:proofErr w:type="spellStart"/>
      <w:r w:rsidRPr="00B60F36">
        <w:rPr>
          <w:i/>
        </w:rPr>
        <w:t>Aumayr</w:t>
      </w:r>
      <w:proofErr w:type="spellEnd"/>
      <w:r>
        <w:t xml:space="preserve"> </w:t>
      </w:r>
      <w:sdt>
        <w:sdtPr>
          <w:id w:val="-110573611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05E6822A" w:rsidR="007322FE" w:rsidRDefault="007322FE" w:rsidP="007322FE">
      <w:r>
        <w:t xml:space="preserve">Beim Vergleich der einzelnen </w:t>
      </w:r>
      <w:r w:rsidR="00734719">
        <w:t xml:space="preserve">Bezeichnungen und </w:t>
      </w:r>
      <w:r>
        <w:t>Beschreibungen sind viele Äh</w:t>
      </w:r>
      <w:r>
        <w:t>n</w:t>
      </w:r>
      <w:r>
        <w:t>lichkeiten auffallend.</w:t>
      </w:r>
      <w:r w:rsidR="00470E86">
        <w:t xml:space="preserve"> So finden sich </w:t>
      </w:r>
      <w:r w:rsidR="00E74DE9">
        <w:t>2</w:t>
      </w:r>
      <w:r w:rsidR="00470E86">
        <w:t xml:space="preserve"> Phasen, nämlich Wachstum und Reife, wortwörtlich in allen </w:t>
      </w:r>
      <w:r w:rsidR="00E74DE9">
        <w:t>3</w:t>
      </w:r>
      <w:r w:rsidR="00470E86">
        <w:t xml:space="preserve"> Einteilungen. Auch die Einführungsphase wird in allen </w:t>
      </w:r>
      <w:r w:rsidR="00E74DE9">
        <w:t>3</w:t>
      </w:r>
      <w:r w:rsidR="00470E86">
        <w:t xml:space="preserve"> Modellen genannt, jedoch bei </w:t>
      </w:r>
      <w:proofErr w:type="spellStart"/>
      <w:r w:rsidR="00470E86" w:rsidRPr="005941BA">
        <w:rPr>
          <w:i/>
        </w:rPr>
        <w:t>Lennertz</w:t>
      </w:r>
      <w:proofErr w:type="spellEnd"/>
      <w:sdt>
        <w:sdtPr>
          <w:rPr>
            <w:i/>
          </w:rPr>
          <w:id w:val="209682647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065FBE">
            <w:rPr>
              <w:i/>
            </w:rPr>
            <w:fldChar w:fldCharType="begin"/>
          </w:r>
          <w:r w:rsidR="00065FBE">
            <w:rPr>
              <w:i/>
            </w:rPr>
            <w:instrText xml:space="preserve"> CITATION \f "vgl. " Aum09 \p "33, 293, 322" \n  \t  \l 1031 </w:instrText>
          </w:r>
          <w:r w:rsidR="00065FBE">
            <w:rPr>
              <w:i/>
            </w:rPr>
            <w:fldChar w:fldCharType="separate"/>
          </w:r>
          <w:r w:rsidR="00065FBE">
            <w:rPr>
              <w:i/>
              <w:noProof/>
            </w:rPr>
            <w:t xml:space="preserve"> </w:t>
          </w:r>
          <w:r w:rsidR="00065FBE">
            <w:rPr>
              <w:noProof/>
            </w:rPr>
            <w:t>(vgl. 2009, S. 33, 293, 322)</w:t>
          </w:r>
          <w:r w:rsidR="00065FBE">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065FBE">
            <w:fldChar w:fldCharType="begin"/>
          </w:r>
          <w:r w:rsidR="00065FBE">
            <w:instrText xml:space="preserve"> CITATION \f "vgl. " Kai04 \p 7 \n  \t  \l 1031 </w:instrText>
          </w:r>
          <w:r w:rsidR="00065FBE">
            <w:fldChar w:fldCharType="separate"/>
          </w:r>
          <w:r w:rsidR="00065FBE">
            <w:rPr>
              <w:noProof/>
            </w:rPr>
            <w:t>(vgl. 2004, S. 7)</w:t>
          </w:r>
          <w:r w:rsidR="00065FBE">
            <w:fldChar w:fldCharType="end"/>
          </w:r>
        </w:sdtContent>
      </w:sdt>
      <w:r w:rsidR="004135A6">
        <w:t xml:space="preserve"> die Produktentwicklung nicht als expliziten Teil des Lebenszyklus erwähnt, sie aber dennoch </w:t>
      </w:r>
      <w:r w:rsidR="000C5BC0">
        <w:t xml:space="preserve">zeitlich </w:t>
      </w:r>
      <w:r w:rsidR="004135A6">
        <w:t xml:space="preserve">vor der Einführungsphase ansetzt. Da der Begriff Entstehung eher einen passiven </w:t>
      </w:r>
      <w:r w:rsidR="004135A6">
        <w:lastRenderedPageBreak/>
        <w:t>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wird der Begriff Entwic</w:t>
      </w:r>
      <w:r w:rsidR="005941BA">
        <w:t>k</w:t>
      </w:r>
      <w:r w:rsidR="005941BA">
        <w:t xml:space="preserve">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5941BA">
        <w:t xml:space="preserve"> </w:t>
      </w:r>
      <w:proofErr w:type="gramStart"/>
      <w:r w:rsidR="005941BA">
        <w:t>hi</w:t>
      </w:r>
      <w:r w:rsidR="005941BA">
        <w:t>n</w:t>
      </w:r>
      <w:r w:rsidR="005941BA">
        <w:t>gegen</w:t>
      </w:r>
      <w:proofErr w:type="gramEnd"/>
      <w:r w:rsidR="005941BA">
        <w:t xml:space="preserve"> folgt direkt die Rückgangsphase. Diese Rückgangsphase schließt sich bei </w:t>
      </w:r>
      <w:proofErr w:type="spellStart"/>
      <w:r w:rsidR="005941BA" w:rsidRPr="00092EBB">
        <w:rPr>
          <w:i/>
        </w:rPr>
        <w:t>Kairies</w:t>
      </w:r>
      <w:proofErr w:type="spellEnd"/>
      <w:sdt>
        <w:sdtPr>
          <w:rPr>
            <w:i/>
          </w:rPr>
          <w:id w:val="1295725790"/>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065FBE">
            <w:fldChar w:fldCharType="begin"/>
          </w:r>
          <w:r w:rsidR="00065FBE">
            <w:instrText xml:space="preserve"> CITATION \f "vgl. " Aum09 \p "33, 293, 322" \n  \t  \l 1031 </w:instrText>
          </w:r>
          <w:r w:rsidR="00065FBE">
            <w:fldChar w:fldCharType="separate"/>
          </w:r>
          <w:r w:rsidR="00065FBE">
            <w:rPr>
              <w:noProof/>
            </w:rPr>
            <w:t>(vgl. 2009, S. 33, 293, 322)</w:t>
          </w:r>
          <w:r w:rsidR="00065FBE">
            <w:fldChar w:fldCharType="end"/>
          </w:r>
        </w:sdtContent>
      </w:sdt>
      <w:r w:rsidR="00CF19B9">
        <w:t xml:space="preserve"> </w:t>
      </w:r>
      <w:r w:rsidR="005941BA">
        <w:t>bezeichnet diesen Rückgang</w:t>
      </w:r>
      <w:r w:rsidR="00CE0E0B">
        <w:t xml:space="preserve"> synonym als </w:t>
      </w:r>
      <w:commentRangeStart w:id="63"/>
      <w:r w:rsidR="00CE0E0B">
        <w:t>Degeneration.</w:t>
      </w:r>
      <w:r w:rsidR="00C47FFA">
        <w:t xml:space="preserve"> </w:t>
      </w:r>
      <w:commentRangeEnd w:id="63"/>
      <w:r w:rsidR="007B7D0E">
        <w:rPr>
          <w:rStyle w:val="Kommentarzeichen"/>
        </w:rPr>
        <w:commentReference w:id="63"/>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und der Wachstum</w:t>
      </w:r>
      <w:r w:rsidR="00FE0695">
        <w:t>s</w:t>
      </w:r>
      <w:r w:rsidR="00FE0695">
        <w:t xml:space="preserve">phase </w:t>
      </w:r>
      <w:r w:rsidR="00A95269">
        <w:t>darstellt</w:t>
      </w:r>
      <w:r w:rsidR="0038465D">
        <w:t>, erfolgt keine explizite Betrachtung als eigenständige Sättigung</w:t>
      </w:r>
      <w:r w:rsidR="0038465D">
        <w:t>s</w:t>
      </w:r>
      <w:r w:rsidR="0038465D">
        <w:t>phase</w:t>
      </w:r>
      <w:sdt>
        <w:sdtPr>
          <w:id w:val="1490742716"/>
          <w:citation/>
        </w:sdtPr>
        <w:sdtContent>
          <w:r w:rsidR="00257127">
            <w:fldChar w:fldCharType="begin"/>
          </w:r>
          <w:r w:rsidR="00257127">
            <w:instrText xml:space="preserve"> CITATION \f "vgl. " Aum09 \p 295 \m Len06 \p 20 \l 1031 </w:instrText>
          </w:r>
          <w:r w:rsidR="00257127">
            <w:fldChar w:fldCharType="separate"/>
          </w:r>
          <w:r w:rsidR="00257127">
            <w:rPr>
              <w:noProof/>
            </w:rPr>
            <w:t xml:space="preserve"> (vgl. Aumayr, 2009, S. 295; Lennertz, 2006, S. 20)</w:t>
          </w:r>
          <w:r w:rsidR="00257127">
            <w:fldChar w:fldCharType="end"/>
          </w:r>
        </w:sdtContent>
      </w:sdt>
      <w:r w:rsidR="00A95269">
        <w:t>.</w:t>
      </w:r>
      <w:r w:rsidR="00C47FFA">
        <w:t xml:space="preserve"> Der bereits genan</w:t>
      </w:r>
      <w:r w:rsidR="00C47FFA">
        <w:t>n</w:t>
      </w:r>
      <w:r w:rsidR="00C47FFA">
        <w:t>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065FBE">
            <w:rPr>
              <w:i/>
            </w:rPr>
            <w:fldChar w:fldCharType="begin"/>
          </w:r>
          <w:r w:rsidR="00065FBE">
            <w:rPr>
              <w:i/>
            </w:rPr>
            <w:instrText xml:space="preserve"> CITATION \f "vgl. " Kai04 \p 60 \n  \t  \l 1031 </w:instrText>
          </w:r>
          <w:r w:rsidR="00065FBE">
            <w:rPr>
              <w:i/>
            </w:rPr>
            <w:fldChar w:fldCharType="separate"/>
          </w:r>
          <w:r w:rsidR="00065FBE">
            <w:rPr>
              <w:i/>
              <w:noProof/>
            </w:rPr>
            <w:t xml:space="preserve"> </w:t>
          </w:r>
          <w:r w:rsidR="00065FBE">
            <w:rPr>
              <w:noProof/>
            </w:rPr>
            <w:t>(vgl. 2004, S. 60)</w:t>
          </w:r>
          <w:r w:rsidR="00065FBE">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065FBE">
            <w:rPr>
              <w:i/>
            </w:rPr>
            <w:fldChar w:fldCharType="begin"/>
          </w:r>
          <w:r w:rsidR="00065FBE">
            <w:rPr>
              <w:i/>
            </w:rPr>
            <w:instrText xml:space="preserve"> CITATION \f "vgl. " Len06 \p "19 ff." \n  \t  \l 1031 </w:instrText>
          </w:r>
          <w:r w:rsidR="00065FBE">
            <w:rPr>
              <w:i/>
            </w:rPr>
            <w:fldChar w:fldCharType="separate"/>
          </w:r>
          <w:r w:rsidR="00065FBE">
            <w:rPr>
              <w:i/>
              <w:noProof/>
            </w:rPr>
            <w:t xml:space="preserve"> </w:t>
          </w:r>
          <w:r w:rsidR="00065FBE">
            <w:rPr>
              <w:noProof/>
            </w:rPr>
            <w:t>(vgl. 2006, S. 19 ff.)</w:t>
          </w:r>
          <w:r w:rsidR="00065FBE">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werden diese drei unterschiedlichen Begriffe zusa</w:t>
      </w:r>
      <w:r w:rsidR="000C5BC0">
        <w:t>m</w:t>
      </w:r>
      <w:r w:rsidR="000C5BC0">
        <w:t xml:space="preserve">mengefasst und als Phase der Entsorgung übernommen. </w:t>
      </w:r>
      <w:r w:rsidR="00CE0E0B">
        <w:t>Das</w:t>
      </w:r>
      <w:r w:rsidR="00C47FFA">
        <w:t xml:space="preserve"> Ergebnis der soeben geschilderten Herleitung</w:t>
      </w:r>
      <w:r w:rsidR="000C5BC0">
        <w:t xml:space="preserve"> und somit der für die weitere Bearbeitung gült</w:t>
      </w:r>
      <w:r w:rsidR="000C5BC0">
        <w:t>i</w:t>
      </w:r>
      <w:r w:rsidR="000C5BC0">
        <w:t>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w:t>
      </w:r>
      <w:r w:rsidR="00C47FFA" w:rsidRPr="00C47FFA">
        <w:t>m</w:t>
      </w:r>
      <w:r w:rsidR="00C47FFA" w:rsidRPr="00C47FFA">
        <w:t>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64" w:name="_Ref445303931"/>
      <w:bookmarkStart w:id="65" w:name="_Toc45724676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64"/>
      <w:r w:rsidRPr="00CD6296">
        <w:t xml:space="preserve">: Zuordnung der </w:t>
      </w:r>
      <w:r w:rsidR="0042751A">
        <w:t xml:space="preserve">verschiedenen </w:t>
      </w:r>
      <w:r w:rsidRPr="00CD6296">
        <w:t>Produktlebenszyklusphasen</w:t>
      </w:r>
      <w:bookmarkEnd w:id="65"/>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xml:space="preserve">). Die Steuerung der </w:t>
      </w:r>
      <w:r w:rsidR="001C444D">
        <w:lastRenderedPageBreak/>
        <w:t>Einführung erfolgt</w:t>
      </w:r>
      <w:r w:rsidR="004C0E54">
        <w:t xml:space="preserve"> über das sogenannte Release-Management, welches im fo</w:t>
      </w:r>
      <w:r w:rsidR="004C0E54">
        <w:t>l</w:t>
      </w:r>
      <w:r w:rsidR="004C0E54">
        <w:t>genden Kapitel erläutert wird.</w:t>
      </w:r>
    </w:p>
    <w:p w14:paraId="710E0314" w14:textId="5CCBA394" w:rsidR="00461FAA" w:rsidRDefault="00461FAA" w:rsidP="00461FAA">
      <w:pPr>
        <w:pStyle w:val="berschrift2"/>
      </w:pPr>
      <w:bookmarkStart w:id="66" w:name="_Ref446517190"/>
      <w:bookmarkStart w:id="67" w:name="_Toc457246783"/>
      <w:r>
        <w:t xml:space="preserve">Produktveröffentlichung durch Standards im </w:t>
      </w:r>
      <w:r w:rsidR="00803CAA">
        <w:t>Release-Management</w:t>
      </w:r>
      <w:bookmarkEnd w:id="66"/>
      <w:bookmarkEnd w:id="67"/>
    </w:p>
    <w:p w14:paraId="5219C75E" w14:textId="7D2270A7"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065FBE">
            <w:fldChar w:fldCharType="begin"/>
          </w:r>
          <w:r w:rsidR="00065FBE">
            <w:instrText xml:space="preserve">CITATION Aum09 \p 323 \f "vgl. " \l 1031 </w:instrText>
          </w:r>
          <w:r w:rsidR="00065FBE">
            <w:fldChar w:fldCharType="separate"/>
          </w:r>
          <w:r w:rsidR="00065FBE">
            <w:rPr>
              <w:noProof/>
            </w:rPr>
            <w:t>(vgl. Aumayr, 2009, S. 323)</w:t>
          </w:r>
          <w:r w:rsidR="00065FBE">
            <w:fldChar w:fldCharType="end"/>
          </w:r>
        </w:sdtContent>
      </w:sdt>
      <w:r w:rsidR="00382961">
        <w:t xml:space="preserve">. </w:t>
      </w:r>
      <w:r w:rsidR="008528FB">
        <w:t>Prinz</w:t>
      </w:r>
      <w:r w:rsidR="008528FB">
        <w:t>i</w:t>
      </w:r>
      <w:r w:rsidR="008528FB">
        <w:t>piell könnte für jedes Produkt ein eigener Prozess gemäß den individuellen A</w:t>
      </w:r>
      <w:r w:rsidR="008528FB">
        <w:t>n</w:t>
      </w:r>
      <w:r w:rsidR="008528FB">
        <w:t xml:space="preserve">forderungen entworfen werden. Dies würde jedoch zu einer hohen Heterogenität in der Organisation führen und Mehrkosten verursachen, da </w:t>
      </w:r>
      <w:r w:rsidR="00D1021A">
        <w:t xml:space="preserve">die </w:t>
      </w:r>
      <w:r w:rsidR="008528FB">
        <w:t>gleiche</w:t>
      </w:r>
      <w:r w:rsidR="00D1021A">
        <w:t>n</w:t>
      </w:r>
      <w:r w:rsidR="008528FB">
        <w:t xml:space="preserve"> </w:t>
      </w:r>
      <w:commentRangeStart w:id="68"/>
      <w:r w:rsidR="008528FB">
        <w:t xml:space="preserve">Dinge </w:t>
      </w:r>
      <w:commentRangeEnd w:id="68"/>
      <w:r w:rsidR="007B7D0E">
        <w:rPr>
          <w:rStyle w:val="Kommentarzeichen"/>
        </w:rPr>
        <w:commentReference w:id="68"/>
      </w:r>
      <w:r w:rsidR="008528FB">
        <w:t>mehrfach erarbeitet werden</w:t>
      </w:r>
      <w:r w:rsidR="00D1021A">
        <w:t xml:space="preserve"> würden</w:t>
      </w:r>
      <w:r w:rsidR="008528FB">
        <w:t>. Andererseits könnte für jedes Produkt der gleiche Prozess (ein Standard) angewendet werden, der die individuellen Erfo</w:t>
      </w:r>
      <w:r w:rsidR="008528FB">
        <w:t>r</w:t>
      </w:r>
      <w:r w:rsidR="008528FB">
        <w:t>dernisse ignoriert und daher möglicherweise zu Verzögerungen und Mehrkosten führt, da unnötige Schritte durchgeführt werden. Besser ist es daher</w:t>
      </w:r>
      <w:ins w:id="69" w:author="Katja Schönbrodt-Rühl" w:date="2016-07-29T17:55:00Z">
        <w:r w:rsidR="007B7D0E">
          <w:t>,</w:t>
        </w:r>
      </w:ins>
      <w:r w:rsidR="008528FB">
        <w:t xml:space="preserve"> einen Kompromiss zwischen Individualität und Allgemeingültigkeit zu finden. Diesem Kompromiss kann durch die Etablierung von einigen wenigen Typen von Sta</w:t>
      </w:r>
      <w:r w:rsidR="008528FB">
        <w:t>n</w:t>
      </w:r>
      <w:r w:rsidR="008528FB">
        <w:t xml:space="preserve">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w:t>
      </w:r>
      <w:r w:rsidR="001C444D">
        <w:t>i</w:t>
      </w:r>
      <w:r w:rsidR="001C444D">
        <w:t xml:space="preserve">ell) Rolle. Im Fokus dieser Ausarbeitung stehen </w:t>
      </w:r>
      <w:r w:rsidR="00410E27">
        <w:t>aufgrund der steigenden Bede</w:t>
      </w:r>
      <w:r w:rsidR="00410E27">
        <w:t>u</w:t>
      </w:r>
      <w:r w:rsidR="00410E27">
        <w:t>tung der IT für alle Produkttypen</w:t>
      </w:r>
      <w:r w:rsidR="00A301DD">
        <w:t xml:space="preserve"> </w:t>
      </w:r>
      <w:sdt>
        <w:sdtPr>
          <w:id w:val="-315570834"/>
          <w:citation/>
        </w:sdtPr>
        <w:sdtContent>
          <w:r w:rsidR="00065FBE">
            <w:fldChar w:fldCharType="begin"/>
          </w:r>
          <w:r w:rsidR="00065FBE">
            <w:instrText xml:space="preserve">CITATION AXE11 \p 63 \f "vgl. " \m Bau14 \p 8 \t  \m Bau07 \p "71 f." \t  \l 1031 </w:instrText>
          </w:r>
          <w:r w:rsidR="00065FBE">
            <w:fldChar w:fldCharType="separate"/>
          </w:r>
          <w:r w:rsidR="00065FBE">
            <w:rPr>
              <w:noProof/>
            </w:rPr>
            <w:t>(vgl. AXELOS, 2011, S. 63; Baumann, 2014, S. 8; Baumöl, 2007, S. 71 f.)</w:t>
          </w:r>
          <w:r w:rsidR="00065FBE">
            <w:fldChar w:fldCharType="end"/>
          </w:r>
        </w:sdtContent>
      </w:sdt>
      <w:r w:rsidR="001C444D">
        <w:t xml:space="preserve"> </w:t>
      </w:r>
      <w:r w:rsidR="00410E27">
        <w:t>und der</w:t>
      </w:r>
      <w:r w:rsidR="00A47D35">
        <w:t xml:space="preserve"> nur generisch beschriebenen Release-Management-Prozesss</w:t>
      </w:r>
      <w:r w:rsidR="00410E27">
        <w:t xml:space="preserve">tandards </w:t>
      </w:r>
      <w:sdt>
        <w:sdtPr>
          <w:id w:val="-2037563908"/>
          <w:citation/>
        </w:sdtPr>
        <w:sdtContent>
          <w:r w:rsidR="00065FBE">
            <w:fldChar w:fldCharType="begin"/>
          </w:r>
          <w:r w:rsidR="00065FBE">
            <w:instrText xml:space="preserve">CITATION AXE11 \p 37 \f "vgl. " \l 1031 </w:instrText>
          </w:r>
          <w:r w:rsidR="00065FBE">
            <w:fldChar w:fldCharType="separate"/>
          </w:r>
          <w:r w:rsidR="00065FBE">
            <w:rPr>
              <w:noProof/>
            </w:rPr>
            <w:t>(vgl. AXELOS, 2011, S. 37)</w:t>
          </w:r>
          <w:r w:rsidR="00065FBE">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065FBE">
            <w:fldChar w:fldCharType="begin"/>
          </w:r>
          <w:r w:rsidR="00065FBE">
            <w:instrText xml:space="preserve">CITATION Pic14 \p 5 \f "vgl. " \l 1031 </w:instrText>
          </w:r>
          <w:r w:rsidR="00065FBE">
            <w:fldChar w:fldCharType="separate"/>
          </w:r>
          <w:r w:rsidR="00065FBE">
            <w:rPr>
              <w:noProof/>
            </w:rPr>
            <w:t>(vgl. Pichler, 2014, S. 5)</w:t>
          </w:r>
          <w:r w:rsidR="00065FB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commentRangeStart w:id="70"/>
      <w:r>
        <w:rPr>
          <w:noProof/>
          <w:lang w:val="en-GB" w:eastAsia="en-GB"/>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0">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commentRangeEnd w:id="70"/>
      <w:r w:rsidR="007B7D0E">
        <w:rPr>
          <w:rStyle w:val="Kommentarzeichen"/>
        </w:rPr>
        <w:commentReference w:id="70"/>
      </w:r>
    </w:p>
    <w:p w14:paraId="6D4FAE8B" w14:textId="4831AE5C" w:rsidR="003C772E" w:rsidRPr="00CD6296" w:rsidRDefault="004530A1" w:rsidP="00CD6296">
      <w:pPr>
        <w:pStyle w:val="Beschriftung"/>
      </w:pPr>
      <w:bookmarkStart w:id="71" w:name="_Ref445901269"/>
      <w:bookmarkStart w:id="72" w:name="_Ref445031218"/>
      <w:bookmarkStart w:id="73" w:name="_Toc457246771"/>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71"/>
      <w:r w:rsidRPr="00CD6296">
        <w:t>: Zusammenhang Produkt zu Release</w:t>
      </w:r>
      <w:bookmarkEnd w:id="72"/>
      <w:bookmarkEnd w:id="73"/>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738A95E4" w:rsidR="002B69AD" w:rsidRDefault="00436A4E" w:rsidP="00E8229F">
      <w:commentRangeStart w:id="74"/>
      <w:r w:rsidRPr="00C95B01">
        <w:rPr>
          <w:i/>
        </w:rPr>
        <w:lastRenderedPageBreak/>
        <w:t>Pichler</w:t>
      </w:r>
      <w:r>
        <w:t xml:space="preserve"> </w:t>
      </w:r>
      <w:commentRangeEnd w:id="74"/>
      <w:r w:rsidR="000649BD">
        <w:rPr>
          <w:rStyle w:val="Kommentarzeichen"/>
        </w:rPr>
        <w:commentReference w:id="74"/>
      </w:r>
      <w:sdt>
        <w:sdtPr>
          <w:id w:val="544107464"/>
          <w:citation/>
        </w:sdtPr>
        <w:sdtContent>
          <w:r w:rsidR="00065FBE">
            <w:fldChar w:fldCharType="begin"/>
          </w:r>
          <w:r w:rsidR="00065FBE">
            <w:instrText xml:space="preserve">CITATION Pic14 \p "65, 93" \f "vgl. " \n  \t  \l 1031 </w:instrText>
          </w:r>
          <w:r w:rsidR="00065FBE">
            <w:fldChar w:fldCharType="separate"/>
          </w:r>
          <w:r w:rsidR="00065FBE">
            <w:rPr>
              <w:noProof/>
            </w:rPr>
            <w:t>(vgl. 2014, S. 65, 93)</w:t>
          </w:r>
          <w:r w:rsidR="00065FBE">
            <w:fldChar w:fldCharType="end"/>
          </w:r>
        </w:sdtContent>
      </w:sdt>
      <w:r>
        <w:t xml:space="preserve"> beschreibt ein Release als ein Produktinkrement mit definierte</w:t>
      </w:r>
      <w:del w:id="75" w:author="Katja Schönbrodt-Rühl" w:date="2016-07-29T17:57:00Z">
        <w:r w:rsidDel="003D25EA">
          <w:delText>n</w:delText>
        </w:r>
      </w:del>
      <w:ins w:id="76" w:author="Katja Schönbrodt-Rühl" w:date="2016-07-29T17:57:00Z">
        <w:r w:rsidR="003D25EA">
          <w:t>m</w:t>
        </w:r>
      </w:ins>
      <w:r>
        <w:t xml:space="preserve"> Funktionsumfang, welches an den Kunden bzw. Anwender au</w:t>
      </w:r>
      <w:r>
        <w:t>s</w:t>
      </w:r>
      <w:r>
        <w:t xml:space="preserve">geliefert wird. Gemäß </w:t>
      </w:r>
      <w:r w:rsidRPr="00853517">
        <w:rPr>
          <w:i/>
        </w:rPr>
        <w:t>ITIL</w:t>
      </w:r>
      <w:r>
        <w:t xml:space="preserve"> </w:t>
      </w:r>
      <w:sdt>
        <w:sdtPr>
          <w:id w:val="-1307706888"/>
          <w:citation/>
        </w:sdtPr>
        <w:sdtContent>
          <w:r w:rsidR="00065FBE">
            <w:fldChar w:fldCharType="begin"/>
          </w:r>
          <w:r w:rsidR="00065FBE">
            <w:instrText xml:space="preserve">CITATION AXE11 \p 325 \f "vgl. " \l 1031 </w:instrText>
          </w:r>
          <w:r w:rsidR="00065FBE">
            <w:fldChar w:fldCharType="separate"/>
          </w:r>
          <w:r w:rsidR="00065FBE">
            <w:rPr>
              <w:noProof/>
            </w:rPr>
            <w:t>(vgl. AXELOS, 2011, S. 325)</w:t>
          </w:r>
          <w:r w:rsidR="00065FBE">
            <w:fldChar w:fldCharType="end"/>
          </w:r>
        </w:sdtContent>
      </w:sdt>
      <w:r>
        <w:t xml:space="preserve"> ist ein Release</w:t>
      </w:r>
      <w:del w:id="77" w:author="Katja Schönbrodt-Rühl" w:date="2016-07-29T17:57:00Z">
        <w:r w:rsidDel="003D25EA">
          <w:delText>,</w:delText>
        </w:r>
      </w:del>
      <w:r>
        <w:t xml:space="preserve"> eine </w:t>
      </w:r>
      <w:r w:rsidR="00312900">
        <w:t>Ä</w:t>
      </w:r>
      <w:r w:rsidR="00BF7373">
        <w:t>n</w:t>
      </w:r>
      <w:r w:rsidR="00BF7373">
        <w:t xml:space="preserve">derung </w:t>
      </w:r>
      <w:r>
        <w:t xml:space="preserve">oder die Kombination mehrerer Änderungen an einem </w:t>
      </w:r>
      <w:r w:rsidR="00A61508">
        <w:t>IT-Service</w:t>
      </w:r>
      <w:r>
        <w:t>, welche gemeinsam erstellt, getestet und installiert werden. Auf den ersten</w:t>
      </w:r>
      <w:r w:rsidR="00C46E62">
        <w:t xml:space="preserve"> Blick sche</w:t>
      </w:r>
      <w:r w:rsidR="00C46E62">
        <w:t>i</w:t>
      </w:r>
      <w:r w:rsidR="00C46E62">
        <w:t>nen diese beiden Definitionen nicht zusammen</w:t>
      </w:r>
      <w:del w:id="78" w:author="Katja Schönbrodt-Rühl" w:date="2016-07-29T17:57:00Z">
        <w:r w:rsidR="00C46E62" w:rsidDel="003D25EA">
          <w:delText xml:space="preserve"> </w:delText>
        </w:r>
      </w:del>
      <w:r w:rsidR="00C46E62">
        <w:t>zu</w:t>
      </w:r>
      <w:del w:id="79" w:author="Katja Schönbrodt-Rühl" w:date="2016-07-29T17:57:00Z">
        <w:r w:rsidR="00C46E62" w:rsidDel="003D25EA">
          <w:delText xml:space="preserve"> </w:delText>
        </w:r>
      </w:del>
      <w:r w:rsidR="00C46E62">
        <w:t xml:space="preserve">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065FBE">
            <w:fldChar w:fldCharType="begin"/>
          </w:r>
          <w:r w:rsidR="00065FBE">
            <w:instrText xml:space="preserve">CITATION AXE11 \p 328 \f "vgl. " \l 1031 </w:instrText>
          </w:r>
          <w:r w:rsidR="00065FBE">
            <w:fldChar w:fldCharType="separate"/>
          </w:r>
          <w:r w:rsidR="00065FBE">
            <w:rPr>
              <w:noProof/>
            </w:rPr>
            <w:t>(vgl. AXELOS, 2011, S. 328)</w:t>
          </w:r>
          <w:r w:rsidR="00065FBE">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Die unte</w:t>
      </w:r>
      <w:r w:rsidR="00C46E62">
        <w:t>r</w:t>
      </w:r>
      <w:r w:rsidR="00C46E62">
        <w:t xml:space="preserve">schiedlichen Begriffe entstehen durch die </w:t>
      </w:r>
      <w:proofErr w:type="gramStart"/>
      <w:r w:rsidR="00C46E62">
        <w:t>verschiedene Perspektiven</w:t>
      </w:r>
      <w:proofErr w:type="gramEnd"/>
      <w:r w:rsidR="00C46E62">
        <w:t xml:space="preserve"> der Aut</w:t>
      </w:r>
      <w:r w:rsidR="00C46E62">
        <w:t>o</w:t>
      </w:r>
      <w:r w:rsidR="00C46E62">
        <w:t xml:space="preserve">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-Management b</w:t>
      </w:r>
      <w:r w:rsidR="00BF7373">
        <w:t>e</w:t>
      </w:r>
      <w:r w:rsidR="00BF7373">
        <w:t xml:space="preserve">zeichnet </w:t>
      </w:r>
      <w:r w:rsidR="00BF7373" w:rsidRPr="00853517">
        <w:rPr>
          <w:i/>
        </w:rPr>
        <w:t>ITIL</w:t>
      </w:r>
      <w:r w:rsidR="00BF7373">
        <w:t xml:space="preserve"> </w:t>
      </w:r>
      <w:moveFromRangeStart w:id="80" w:author="Katja Schönbrodt-Rühl" w:date="2016-07-29T17:58:00Z" w:name="move457578443"/>
      <w:sdt>
        <w:sdtPr>
          <w:id w:val="-747193259"/>
          <w:citation/>
        </w:sdtPr>
        <w:sdtContent>
          <w:moveFrom w:id="81" w:author="Katja Schönbrodt-Rühl" w:date="2016-07-29T17:58:00Z">
            <w:r w:rsidR="00065FBE" w:rsidDel="008F4982">
              <w:fldChar w:fldCharType="begin"/>
            </w:r>
            <w:r w:rsidR="00065FBE" w:rsidDel="008F4982">
              <w:instrText xml:space="preserve">CITATION AXE11 \p 18 \f "vgl. " \l 1031 </w:instrText>
            </w:r>
            <w:r w:rsidR="00065FBE" w:rsidDel="008F4982">
              <w:fldChar w:fldCharType="separate"/>
            </w:r>
            <w:r w:rsidR="00065FBE" w:rsidDel="008F4982">
              <w:rPr>
                <w:noProof/>
              </w:rPr>
              <w:t>(vgl. AXELOS, 2011, S. 18)</w:t>
            </w:r>
            <w:r w:rsidR="00065FBE" w:rsidDel="008F4982">
              <w:fldChar w:fldCharType="end"/>
            </w:r>
          </w:moveFrom>
        </w:sdtContent>
      </w:sdt>
      <w:moveFromRangeEnd w:id="80"/>
      <w:r w:rsidR="00BF7373">
        <w:t xml:space="preserve"> die Bereitstellung und Verwaltung von qualitativen </w:t>
      </w:r>
      <w:r w:rsidR="00A61508">
        <w:t>IT-Service</w:t>
      </w:r>
      <w:r w:rsidR="00BF7373">
        <w:t xml:space="preserve">s durch </w:t>
      </w:r>
      <w:r w:rsidR="00A61508">
        <w:t>IT-Service-</w:t>
      </w:r>
      <w:r w:rsidR="00BF7373">
        <w:t>Anbieter</w:t>
      </w:r>
      <w:ins w:id="82" w:author="Katja Schönbrodt-Rühl" w:date="2016-07-29T17:58:00Z">
        <w:r w:rsidR="008F4982" w:rsidRPr="008F4982">
          <w:t xml:space="preserve"> </w:t>
        </w:r>
      </w:ins>
      <w:moveToRangeStart w:id="83" w:author="Katja Schönbrodt-Rühl" w:date="2016-07-29T17:58:00Z" w:name="move457578443"/>
      <w:sdt>
        <w:sdtPr>
          <w:id w:val="2090648442"/>
          <w:citation/>
        </w:sdtPr>
        <w:sdtContent>
          <w:moveTo w:id="84" w:author="Katja Schönbrodt-Rühl" w:date="2016-07-29T17:58:00Z">
            <w:r w:rsidR="008F4982">
              <w:fldChar w:fldCharType="begin"/>
            </w:r>
            <w:r w:rsidR="008F4982">
              <w:instrText xml:space="preserve">CITATION AXE11 \p 18 \f "vgl. " \l 1031 </w:instrText>
            </w:r>
            <w:r w:rsidR="008F4982">
              <w:fldChar w:fldCharType="separate"/>
            </w:r>
            <w:r w:rsidR="008F4982">
              <w:rPr>
                <w:noProof/>
              </w:rPr>
              <w:t>(vgl. AXELOS, 2011, S. 18)</w:t>
            </w:r>
            <w:r w:rsidR="008F4982">
              <w:fldChar w:fldCharType="end"/>
            </w:r>
          </w:moveTo>
        </w:sdtContent>
      </w:sdt>
      <w:moveToRangeEnd w:id="83"/>
      <w:r w:rsidR="00BF7373">
        <w:t>.</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065FBE">
            <w:fldChar w:fldCharType="begin"/>
          </w:r>
          <w:r w:rsidR="00065FBE">
            <w:instrText xml:space="preserve">CITATION Bau14 \p 69 \f "vgl. " \t  \l 1031 </w:instrText>
          </w:r>
          <w:r w:rsidR="00065FBE">
            <w:fldChar w:fldCharType="separate"/>
          </w:r>
          <w:r w:rsidR="00065FBE">
            <w:rPr>
              <w:noProof/>
            </w:rPr>
            <w:t>(vgl. Baumann, 2014, S. 69)</w:t>
          </w:r>
          <w:r w:rsidR="00065FBE">
            <w:fldChar w:fldCharType="end"/>
          </w:r>
        </w:sdtContent>
      </w:sdt>
      <w:r w:rsidR="009B4007">
        <w:t xml:space="preserve">. Das Produkt-Management, auch Fachbereich </w:t>
      </w:r>
      <w:r w:rsidR="00247376">
        <w:t xml:space="preserve">oder Business </w:t>
      </w:r>
      <w:r w:rsidR="009B4007">
        <w:t xml:space="preserve">genannt, hat als Ziel die stetige Innovation bei einem hohen </w:t>
      </w:r>
      <w:r w:rsidR="00021076">
        <w:t>Return-on-Investment (</w:t>
      </w:r>
      <w:r w:rsidR="009B4007">
        <w:t>ROI</w:t>
      </w:r>
      <w:r w:rsidR="00021076">
        <w:t>)</w:t>
      </w:r>
      <w:sdt>
        <w:sdtPr>
          <w:id w:val="718010853"/>
          <w:citation/>
        </w:sdtPr>
        <w:sdtContent>
          <w:r w:rsidR="00065FBE">
            <w:fldChar w:fldCharType="begin"/>
          </w:r>
          <w:r w:rsidR="00065FBE">
            <w:instrText xml:space="preserve">CITATION Bau14 \p "69 f." \f "vgl. " \t  \l 1031 </w:instrText>
          </w:r>
          <w:r w:rsidR="00065FBE">
            <w:fldChar w:fldCharType="separate"/>
          </w:r>
          <w:r w:rsidR="00065FBE">
            <w:rPr>
              <w:noProof/>
            </w:rPr>
            <w:t xml:space="preserve"> (vgl. Baumann, 2014, S. 69 f.)</w:t>
          </w:r>
          <w:r w:rsidR="00065FBE">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Der Betrieb</w:t>
      </w:r>
      <w:r w:rsidR="00247376">
        <w:t>, als zweiter Teil der IT,</w:t>
      </w:r>
      <w:r w:rsidR="009B4007">
        <w:t xml:space="preserve"> ist für die Bereitstellung der Infrastruktur und die Stabilität (vor allem) der Produktionsumgebung veran</w:t>
      </w:r>
      <w:r w:rsidR="009B4007">
        <w:t>t</w:t>
      </w:r>
      <w:r w:rsidR="009B4007">
        <w:t>wortlich</w:t>
      </w:r>
      <w:sdt>
        <w:sdtPr>
          <w:id w:val="1815685310"/>
          <w:citation/>
        </w:sdtPr>
        <w:sdtContent>
          <w:r w:rsidR="00065FBE">
            <w:fldChar w:fldCharType="begin"/>
          </w:r>
          <w:r w:rsidR="00065FBE">
            <w:instrText xml:space="preserve">CITATION Bau14 \p 69 \f "vgl. " \t  \l 1031 </w:instrText>
          </w:r>
          <w:r w:rsidR="00065FBE">
            <w:fldChar w:fldCharType="separate"/>
          </w:r>
          <w:r w:rsidR="00065FBE">
            <w:rPr>
              <w:noProof/>
            </w:rPr>
            <w:t xml:space="preserve"> (vgl. Baumann, 2014, S. 69)</w:t>
          </w:r>
          <w:r w:rsidR="00065FBE">
            <w:fldChar w:fldCharType="end"/>
          </w:r>
        </w:sdtContent>
      </w:sdt>
      <w:r w:rsidR="009B4007">
        <w:t>. Während Produkt-Management und En</w:t>
      </w:r>
      <w:r w:rsidR="009B4007">
        <w:t>t</w:t>
      </w:r>
      <w:r w:rsidR="009B4007">
        <w:t>wicklung demnach Veränderungen benötigen, strebt der Betrieb nach wenig Ve</w:t>
      </w:r>
      <w:r w:rsidR="009B4007">
        <w:t>r</w:t>
      </w:r>
      <w:r w:rsidR="009B4007">
        <w:t>änderung.</w:t>
      </w:r>
      <w:r w:rsidR="00B4347A">
        <w:t xml:space="preserve"> Wie bereits in der Einleitung angedeutet, gibt es aber auch Ansätze</w:t>
      </w:r>
      <w:ins w:id="85" w:author="Katja Schönbrodt-Rühl" w:date="2016-07-29T17:59:00Z">
        <w:r w:rsidR="008F4982">
          <w:t>,</w:t>
        </w:r>
      </w:ins>
      <w:r w:rsidR="00B4347A">
        <w:t xml:space="preserve"> diese Trennung aufzuheben. So ist beim DevOps-Ansatz ein Team Gesamtve</w:t>
      </w:r>
      <w:r w:rsidR="00B4347A">
        <w:t>r</w:t>
      </w:r>
      <w:r w:rsidR="00B4347A">
        <w:t>antwortlich für das Produkt und alle notwendigen Aktivitäten</w:t>
      </w:r>
      <w:sdt>
        <w:sdtPr>
          <w:id w:val="-765693663"/>
          <w:citation/>
        </w:sdtPr>
        <w:sdtContent>
          <w:r w:rsidR="00065FBE">
            <w:fldChar w:fldCharType="begin"/>
          </w:r>
          <w:r w:rsidR="00065FBE">
            <w:instrText xml:space="preserve">CITATION Bau14 \p "71 f." \f "vgl. " \t  \l 1031 </w:instrText>
          </w:r>
          <w:r w:rsidR="00065FBE">
            <w:fldChar w:fldCharType="separate"/>
          </w:r>
          <w:r w:rsidR="00065FBE">
            <w:rPr>
              <w:noProof/>
            </w:rPr>
            <w:t xml:space="preserve"> (vgl. Baumann, 2014, S. 71 f.)</w:t>
          </w:r>
          <w:r w:rsidR="00065FBE">
            <w:fldChar w:fldCharType="end"/>
          </w:r>
        </w:sdtContent>
      </w:sdt>
      <w:r w:rsidR="00B4347A">
        <w:t>.</w:t>
      </w:r>
      <w:r w:rsidR="009B4007">
        <w:t xml:space="preserve"> </w:t>
      </w:r>
      <w:del w:id="86" w:author="Katja Schönbrodt-Rühl" w:date="2016-07-29T18:00:00Z">
        <w:r w:rsidR="00590149" w:rsidDel="008F4982">
          <w:delText xml:space="preserve">Aber </w:delText>
        </w:r>
      </w:del>
      <w:ins w:id="87" w:author="Katja Schönbrodt-Rühl" w:date="2016-07-29T18:00:00Z">
        <w:r w:rsidR="008F4982">
          <w:t xml:space="preserve">Allerding brauchen </w:t>
        </w:r>
      </w:ins>
      <w:r w:rsidR="00590149">
        <w:t xml:space="preserve">auch diese Teams </w:t>
      </w:r>
      <w:del w:id="88" w:author="Katja Schönbrodt-Rühl" w:date="2016-07-29T18:00:00Z">
        <w:r w:rsidR="00590149" w:rsidDel="008F4982">
          <w:delText xml:space="preserve">brauchen </w:delText>
        </w:r>
      </w:del>
      <w:r w:rsidR="00590149">
        <w:t>abgestim</w:t>
      </w:r>
      <w:r w:rsidR="00590149">
        <w:t>m</w:t>
      </w:r>
      <w:r w:rsidR="00590149">
        <w:t>te Prozess</w:t>
      </w:r>
      <w:r w:rsidR="00D1021A">
        <w:t>e</w:t>
      </w:r>
      <w:r w:rsidR="00590149">
        <w:t xml:space="preserve"> für die Zusammenarbeit.</w:t>
      </w:r>
      <w:r w:rsidR="00B4347A">
        <w:t xml:space="preserve">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065FBE">
            <w:fldChar w:fldCharType="begin"/>
          </w:r>
          <w:r w:rsidR="00065FBE">
            <w:instrText xml:space="preserve">CITATION AXE11 \p VIII \f "vgl. " \l 1031 </w:instrText>
          </w:r>
          <w:r w:rsidR="00065FBE">
            <w:fldChar w:fldCharType="separate"/>
          </w:r>
          <w:r w:rsidR="00065FBE">
            <w:rPr>
              <w:noProof/>
            </w:rPr>
            <w:t xml:space="preserve"> (vgl. AXELOS, 2011, S. VIII)</w:t>
          </w:r>
          <w:r w:rsidR="00065FBE">
            <w:fldChar w:fldCharType="end"/>
          </w:r>
        </w:sdtContent>
      </w:sdt>
      <w:r w:rsidR="00470564">
        <w:t xml:space="preserve">. </w:t>
      </w:r>
      <w:r w:rsidR="00590149">
        <w:t>Sie</w:t>
      </w:r>
      <w:r w:rsidR="00470564">
        <w:t xml:space="preserve">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470564">
        <w:t>. Im Unterschied zur ISO/IEC 20000 Norm, welche einen formellen und universellen Standard beschreibt, ist ITIL eine Wissenssam</w:t>
      </w:r>
      <w:r w:rsidR="00D53062">
        <w:t>mlung, die b</w:t>
      </w:r>
      <w:r w:rsidR="00D53062">
        <w:t>e</w:t>
      </w:r>
      <w:r w:rsidR="00D53062">
        <w:t>schreibt</w:t>
      </w:r>
      <w:ins w:id="89" w:author="Katja Schönbrodt-Rühl" w:date="2016-07-29T18:00:00Z">
        <w:r w:rsidR="008F4982">
          <w:t>,</w:t>
        </w:r>
      </w:ins>
      <w:r w:rsidR="00D53062">
        <w:t xml:space="preserve"> wie der ISO/IEC-</w:t>
      </w:r>
      <w:r w:rsidR="00470564">
        <w:t>Standard erreicht werden kann</w:t>
      </w:r>
      <w:sdt>
        <w:sdtPr>
          <w:id w:val="-35968505"/>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w:t>
          </w:r>
          <w:r w:rsidR="00065FBE">
            <w:rPr>
              <w:noProof/>
            </w:rPr>
            <w:lastRenderedPageBreak/>
            <w:t>3)</w:t>
          </w:r>
          <w:r w:rsidR="00065FBE">
            <w:fldChar w:fldCharType="end"/>
          </w:r>
        </w:sdtContent>
      </w:sdt>
      <w:r w:rsidR="00470564">
        <w:t xml:space="preserve">. </w:t>
      </w:r>
      <w:r w:rsidR="005B656A">
        <w:t xml:space="preserve">In </w:t>
      </w:r>
      <w:r w:rsidR="00470564">
        <w:t xml:space="preserve">ITIL </w:t>
      </w:r>
      <w:r w:rsidR="005B656A">
        <w:t>wird ein</w:t>
      </w:r>
      <w:r w:rsidR="00470564">
        <w:t xml:space="preserve"> Service</w:t>
      </w:r>
      <w:ins w:id="90" w:author="Katja Schönbrodt-Rühl" w:date="2016-07-29T18:00:00Z">
        <w:r w:rsidR="008F4982">
          <w:t>-</w:t>
        </w:r>
      </w:ins>
      <w:del w:id="91" w:author="Katja Schönbrodt-Rühl" w:date="2016-07-29T18:00:00Z">
        <w:r w:rsidR="00470564" w:rsidDel="008F4982">
          <w:delText xml:space="preserve"> </w:delText>
        </w:r>
      </w:del>
      <w:r w:rsidR="00470564">
        <w:t>Lebenszyklus mit</w:t>
      </w:r>
      <w:r w:rsidR="002B69AD">
        <w:t xml:space="preserve"> fünf Stadien</w:t>
      </w:r>
      <w:r w:rsidR="005B656A">
        <w:t xml:space="preserve"> </w:t>
      </w:r>
      <w:r w:rsidR="00A61508">
        <w:t>dargestellt</w:t>
      </w:r>
      <w:sdt>
        <w:sdtPr>
          <w:id w:val="-1589766208"/>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E668F2">
        <w:t>:</w:t>
      </w:r>
    </w:p>
    <w:p w14:paraId="044F5B82" w14:textId="39B0E121" w:rsidR="00E668F2" w:rsidRDefault="00E668F2" w:rsidP="00E668F2">
      <w:pPr>
        <w:pStyle w:val="Listenabsatz"/>
        <w:numPr>
          <w:ilvl w:val="0"/>
          <w:numId w:val="18"/>
        </w:numPr>
      </w:pPr>
      <w:r>
        <w:t xml:space="preserve">Service </w:t>
      </w:r>
      <w:proofErr w:type="spellStart"/>
      <w:r>
        <w:t>Strategy</w:t>
      </w:r>
      <w:proofErr w:type="spellEnd"/>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3E7B59AB" w:rsidR="00D477E1" w:rsidRDefault="00F369E1" w:rsidP="00E8229F">
      <w:r>
        <w:t>I</w:t>
      </w:r>
      <w:r w:rsidR="00E668F2">
        <w:t xml:space="preserve">m Zentrum steht die Service </w:t>
      </w:r>
      <w:proofErr w:type="spellStart"/>
      <w:r w:rsidR="00E668F2">
        <w:t>S</w:t>
      </w:r>
      <w:r>
        <w:t>trategy</w:t>
      </w:r>
      <w:proofErr w:type="spellEnd"/>
      <w:r w:rsidR="00E668F2">
        <w:t xml:space="preserve">, welche </w:t>
      </w:r>
      <w:r w:rsidR="00577DC0">
        <w:t xml:space="preserve">die </w:t>
      </w:r>
      <w:r w:rsidR="00E668F2">
        <w:t>Regeln und Prinzipien für de</w:t>
      </w:r>
      <w:r w:rsidR="00D1021A">
        <w:t>n kompletten Service-</w:t>
      </w:r>
      <w:r w:rsidR="00E668F2">
        <w:t>Lebenszyklus sowie das Service-Portfolio beschreibt</w:t>
      </w:r>
      <w:sdt>
        <w:sdtPr>
          <w:id w:val="-153980663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E668F2">
        <w:t xml:space="preserve">. Innerhalb des </w:t>
      </w:r>
      <w:r w:rsidR="00D1021A">
        <w:t xml:space="preserve">Stadiums des </w:t>
      </w:r>
      <w:r w:rsidR="00E668F2">
        <w:t xml:space="preserve">Service Design erfolgt die Zusammenfassung aller notwendigen Informationen für die Überführung und den Betrieb eines Service innerhalb des sogenannten Service Design Packages </w:t>
      </w:r>
      <w:sdt>
        <w:sdtPr>
          <w:id w:val="2069297039"/>
          <w:citation/>
        </w:sdtPr>
        <w:sdtContent>
          <w:r w:rsidR="00065FBE">
            <w:fldChar w:fldCharType="begin"/>
          </w:r>
          <w:r w:rsidR="00065FBE">
            <w:instrText xml:space="preserve">CITATION AXE11 \p 32 \f "vgl. " \l 1031 </w:instrText>
          </w:r>
          <w:r w:rsidR="00065FBE">
            <w:fldChar w:fldCharType="separate"/>
          </w:r>
          <w:r w:rsidR="00065FBE">
            <w:rPr>
              <w:noProof/>
            </w:rPr>
            <w:t>(vgl. AXELOS, 2011, S. 32)</w:t>
          </w:r>
          <w:r w:rsidR="00065FBE">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065FBE">
            <w:fldChar w:fldCharType="begin"/>
          </w:r>
          <w:r w:rsidR="00065FBE">
            <w:instrText xml:space="preserve">CITATION AXE11 \p IX \f "vgl. " \l 1031 </w:instrText>
          </w:r>
          <w:r w:rsidR="00065FBE">
            <w:fldChar w:fldCharType="separate"/>
          </w:r>
          <w:r w:rsidR="00065FBE">
            <w:rPr>
              <w:noProof/>
            </w:rPr>
            <w:t xml:space="preserve"> (vgl. AXELOS, 2011, S. IX)</w:t>
          </w:r>
          <w:r w:rsidR="00065FBE">
            <w:fldChar w:fldCharType="end"/>
          </w:r>
        </w:sdtContent>
      </w:sdt>
      <w:r w:rsidR="00F74DE6">
        <w:t>. Service Operation stellt den definierten Service letztendlich bereit</w:t>
      </w:r>
      <w:sdt>
        <w:sdtPr>
          <w:id w:val="816690563"/>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D1021A">
        <w:t>. Jederzeit präsent ist das</w:t>
      </w:r>
      <w:r w:rsidR="00F74DE6">
        <w:t xml:space="preserve"> </w:t>
      </w:r>
      <w:proofErr w:type="spellStart"/>
      <w:r w:rsidR="00F74DE6">
        <w:t>Continual</w:t>
      </w:r>
      <w:proofErr w:type="spellEnd"/>
      <w:r w:rsidR="00F74DE6">
        <w:t xml:space="preserve"> Service </w:t>
      </w:r>
      <w:proofErr w:type="spellStart"/>
      <w:r w:rsidR="00F74DE6">
        <w:t>Improvement</w:t>
      </w:r>
      <w:proofErr w:type="spellEnd"/>
      <w:r w:rsidR="00F74DE6">
        <w:t>, welche</w:t>
      </w:r>
      <w:r w:rsidR="00D1021A">
        <w:t>s</w:t>
      </w:r>
      <w:r w:rsidR="00F74DE6">
        <w:t xml:space="preserve"> die kontinuierliche Verbesserung der Organisation sicherstellt</w:t>
      </w:r>
      <w:sdt>
        <w:sdtPr>
          <w:id w:val="496855251"/>
          <w:citation/>
        </w:sdtPr>
        <w:sdtContent>
          <w:r w:rsidR="00065FBE">
            <w:fldChar w:fldCharType="begin"/>
          </w:r>
          <w:r w:rsidR="00065FBE">
            <w:instrText xml:space="preserve">CITATION AXE11 \p 32 \f "vgl. " \l 1031 </w:instrText>
          </w:r>
          <w:r w:rsidR="00065FBE">
            <w:fldChar w:fldCharType="separate"/>
          </w:r>
          <w:r w:rsidR="00065FBE">
            <w:rPr>
              <w:noProof/>
            </w:rPr>
            <w:t xml:space="preserve"> (vgl. AXELOS, 2011, S. 32)</w:t>
          </w:r>
          <w:r w:rsidR="00065FBE">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065FBE">
            <w:fldChar w:fldCharType="begin"/>
          </w:r>
          <w:r w:rsidR="00065FBE">
            <w:instrText xml:space="preserve">CITATION AXE11 \p 3 \f "vgl. " \l 1031 </w:instrText>
          </w:r>
          <w:r w:rsidR="00065FBE">
            <w:fldChar w:fldCharType="separate"/>
          </w:r>
          <w:r w:rsidR="00065FBE">
            <w:rPr>
              <w:noProof/>
            </w:rPr>
            <w:t xml:space="preserve"> (vgl. AXELOS, 2011, S. 3)</w:t>
          </w:r>
          <w:r w:rsidR="00065FBE">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ilaspekt der Service Transition. Eine Definition bzw. B</w:t>
      </w:r>
      <w:r w:rsidR="00247376">
        <w:t>e</w:t>
      </w:r>
      <w:r w:rsidR="00247376">
        <w:t xml:space="preserv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w:t>
      </w:r>
      <w:r w:rsidR="00577DC0">
        <w:t>i</w:t>
      </w:r>
      <w:r w:rsidR="00577DC0">
        <w:t>tion lauten u. a. wie folgt</w:t>
      </w:r>
      <w:sdt>
        <w:sdtPr>
          <w:id w:val="1512560936"/>
          <w:citation/>
        </w:sdtPr>
        <w:sdtContent>
          <w:r w:rsidR="00065FBE">
            <w:fldChar w:fldCharType="begin"/>
          </w:r>
          <w:r w:rsidR="00065FBE">
            <w:instrText xml:space="preserve">CITATION AXE11 \p 4 \f "vgl. " \l 1031 </w:instrText>
          </w:r>
          <w:r w:rsidR="00065FBE">
            <w:fldChar w:fldCharType="separate"/>
          </w:r>
          <w:r w:rsidR="00065FBE">
            <w:rPr>
              <w:noProof/>
            </w:rPr>
            <w:t xml:space="preserve"> (vgl. AXELOS, 2011, S. 4)</w:t>
          </w:r>
          <w:r w:rsidR="00065FBE">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7AB7979C" w:rsidR="00D53062" w:rsidRDefault="00D53062" w:rsidP="00D53062">
      <w:r>
        <w:t>Innerhalb der ITIL Service Transition Prinzipien werden verschiedene Richtlinien genannt, um diese Ziel</w:t>
      </w:r>
      <w:ins w:id="92" w:author="Katja Schönbrodt-Rühl" w:date="2016-07-31T10:03:00Z">
        <w:r w:rsidR="00311A0D">
          <w:t>e</w:t>
        </w:r>
      </w:ins>
      <w:r>
        <w:t xml:space="preserve"> zu erreichen</w:t>
      </w:r>
      <w:sdt>
        <w:sdtPr>
          <w:id w:val="858935803"/>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Diese Richtl</w:t>
      </w:r>
      <w:r>
        <w:t>i</w:t>
      </w:r>
      <w:r>
        <w:t>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Damit diese Richtlinien greifen</w:t>
      </w:r>
      <w:r w:rsidR="00D1021A">
        <w:t>,</w:t>
      </w:r>
      <w:r>
        <w:t xml:space="preserve"> ist die Unterstützung durch die Unternehmen</w:t>
      </w:r>
      <w:r>
        <w:t>s</w:t>
      </w:r>
      <w:r>
        <w:t>führung bei ihrer Durchsetzung entscheidend</w:t>
      </w:r>
      <w:sdt>
        <w:sdtPr>
          <w:id w:val="654808952"/>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Die Richtlinien umfassen die folgenden Punkte</w:t>
      </w:r>
      <w:sdt>
        <w:sdtPr>
          <w:id w:val="65796210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commentRangeStart w:id="93"/>
      <w:r>
        <w:lastRenderedPageBreak/>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16142221" w:rsidR="00D53062" w:rsidRDefault="00D53062" w:rsidP="00D53062">
      <w:pPr>
        <w:pStyle w:val="Listenabsatz"/>
        <w:numPr>
          <w:ilvl w:val="0"/>
          <w:numId w:val="24"/>
        </w:numPr>
      </w:pPr>
      <w:r>
        <w:t xml:space="preserve">Ausrichtung der </w:t>
      </w:r>
      <w:r w:rsidR="00D1021A">
        <w:t>Pläne der Service Transition</w:t>
      </w:r>
      <w:r>
        <w:t xml:space="preserv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21193C74" w:rsidR="00D53062" w:rsidRDefault="00D53062" w:rsidP="00D53062">
      <w:pPr>
        <w:pStyle w:val="Listenabsatz"/>
        <w:numPr>
          <w:ilvl w:val="0"/>
          <w:numId w:val="24"/>
        </w:numPr>
      </w:pPr>
      <w:r>
        <w:t>zeitige Integ</w:t>
      </w:r>
      <w:r w:rsidR="00D1021A">
        <w:t>ration der Service Transition im</w:t>
      </w:r>
      <w:r>
        <w:t xml:space="preserve">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commentRangeEnd w:id="93"/>
      <w:r w:rsidR="00311A0D">
        <w:rPr>
          <w:rStyle w:val="Kommentarzeichen"/>
        </w:rPr>
        <w:commentReference w:id="93"/>
      </w:r>
    </w:p>
    <w:p w14:paraId="449B3C8B" w14:textId="785B4FC7" w:rsidR="00D53062" w:rsidRPr="004903D2" w:rsidRDefault="00D53062" w:rsidP="00D53062">
      <w:r>
        <w:t xml:space="preserve">Bei der eigenen </w:t>
      </w:r>
      <w:r w:rsidR="00D1021A">
        <w:t xml:space="preserve">Richtlinie zur </w:t>
      </w:r>
      <w:r>
        <w:t xml:space="preserve">Service Transition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g</w:t>
      </w:r>
      <w:r w:rsidR="00D77436">
        <w:t>e</w:t>
      </w:r>
      <w:r w:rsidR="00D77436">
        <w:t xml:space="preserve">stimmt </w:t>
      </w:r>
      <w:r w:rsidR="00853517">
        <w:t>werden</w:t>
      </w:r>
      <w:sdt>
        <w:sdtPr>
          <w:id w:val="-1891255466"/>
          <w:citation/>
        </w:sdtPr>
        <w:sdtContent>
          <w:r w:rsidR="00065FBE">
            <w:fldChar w:fldCharType="begin"/>
          </w:r>
          <w:r w:rsidR="00065FBE">
            <w:instrText xml:space="preserve">CITATION AXE11 \p 37 \f "vgl. " \l 1031 </w:instrText>
          </w:r>
          <w:r w:rsidR="00065FBE">
            <w:fldChar w:fldCharType="separate"/>
          </w:r>
          <w:r w:rsidR="00065FBE">
            <w:rPr>
              <w:noProof/>
            </w:rPr>
            <w:t xml:space="preserve"> (vgl. AXELOS, 2011, S. 37)</w:t>
          </w:r>
          <w:r w:rsidR="00065FBE">
            <w:fldChar w:fldCharType="end"/>
          </w:r>
        </w:sdtContent>
      </w:sdt>
      <w:r>
        <w:t>. Im Rahmen der Change-Abstimmung ist über die Bestätigung durch die Stakeholder</w:t>
      </w:r>
      <w:r w:rsidR="00853517">
        <w:t xml:space="preserve"> weiterhin</w:t>
      </w:r>
      <w:r>
        <w:t xml:space="preserve"> sicherz</w:t>
      </w:r>
      <w:r>
        <w:t>u</w:t>
      </w:r>
      <w:r>
        <w:t>stellen,</w:t>
      </w:r>
      <w:r w:rsidR="00853517">
        <w:t xml:space="preserve"> dass der veränderte Service den definierten</w:t>
      </w:r>
      <w:r>
        <w:t xml:space="preserve"> Anforderungen entspricht</w:t>
      </w:r>
      <w:sdt>
        <w:sdtPr>
          <w:id w:val="1236826137"/>
          <w:citation/>
        </w:sdtPr>
        <w:sdtContent>
          <w:r w:rsidR="00065FBE">
            <w:fldChar w:fldCharType="begin"/>
          </w:r>
          <w:r w:rsidR="00065FBE">
            <w:instrText xml:space="preserve">CITATION AXE11 \p 40 \f "vgl. " \l 1031 </w:instrText>
          </w:r>
          <w:r w:rsidR="00065FBE">
            <w:fldChar w:fldCharType="separate"/>
          </w:r>
          <w:r w:rsidR="00065FBE">
            <w:rPr>
              <w:noProof/>
            </w:rPr>
            <w:t xml:space="preserve"> (vgl. AXELOS, 2011, S. 40)</w:t>
          </w:r>
          <w:r w:rsidR="00065FBE">
            <w:fldChar w:fldCharType="end"/>
          </w:r>
        </w:sdtContent>
      </w:sdt>
      <w:r>
        <w:t>. Während und nach der Veröffentlichung soll der veränderte Service für einen definierten Zeitraum überwacht werden, u</w:t>
      </w:r>
      <w:r w:rsidR="00312900">
        <w:t>m siche</w:t>
      </w:r>
      <w:r w:rsidR="00312900">
        <w:t>r</w:t>
      </w:r>
      <w:r w:rsidR="00312900">
        <w:t>zustellen, dass die Ä</w:t>
      </w:r>
      <w:r>
        <w:t>nderung wie geplant verläuft</w:t>
      </w:r>
      <w:sdt>
        <w:sdtPr>
          <w:id w:val="1264806880"/>
          <w:citation/>
        </w:sdtPr>
        <w:sdtContent>
          <w:r w:rsidR="00065FBE">
            <w:fldChar w:fldCharType="begin"/>
          </w:r>
          <w:r w:rsidR="00065FBE">
            <w:instrText xml:space="preserve">CITATION AXE11 \p 39 \f "vgl. " \l 1031 </w:instrText>
          </w:r>
          <w:r w:rsidR="00065FBE">
            <w:fldChar w:fldCharType="separate"/>
          </w:r>
          <w:r w:rsidR="00065FBE">
            <w:rPr>
              <w:noProof/>
            </w:rPr>
            <w:t xml:space="preserve"> (vgl. AXELOS, 2011, S. 39)</w:t>
          </w:r>
          <w:r w:rsidR="00065FBE">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w:t>
      </w:r>
      <w:r>
        <w:t>i</w:t>
      </w:r>
      <w:r>
        <w:t>enz automatisiert werden</w:t>
      </w:r>
      <w:sdt>
        <w:sdtPr>
          <w:id w:val="1519280251"/>
          <w:citation/>
        </w:sdtPr>
        <w:sdtContent>
          <w:r w:rsidR="00065FBE">
            <w:fldChar w:fldCharType="begin"/>
          </w:r>
          <w:r w:rsidR="00065FBE">
            <w:instrText xml:space="preserve">CITATION AXE11 \p 43 \f "vgl. " \l 1031 </w:instrText>
          </w:r>
          <w:r w:rsidR="00065FBE">
            <w:fldChar w:fldCharType="separate"/>
          </w:r>
          <w:r w:rsidR="00065FBE">
            <w:rPr>
              <w:noProof/>
            </w:rPr>
            <w:t xml:space="preserve"> (vgl. AXELOS, 2011, S. 43)</w:t>
          </w:r>
          <w:r w:rsidR="00065FBE">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w:t>
      </w:r>
      <w:r>
        <w:t>t</w:t>
      </w:r>
      <w:r>
        <w:t>wickler des Service sind</w:t>
      </w:r>
      <w:sdt>
        <w:sdtPr>
          <w:id w:val="-559632092"/>
          <w:citation/>
        </w:sdtPr>
        <w:sdtContent>
          <w:r w:rsidR="00065FBE">
            <w:fldChar w:fldCharType="begin"/>
          </w:r>
          <w:r w:rsidR="00065FBE">
            <w:instrText xml:space="preserve">CITATION AXE11 \p 44 \f "vgl. " \l 1031 </w:instrText>
          </w:r>
          <w:r w:rsidR="00065FBE">
            <w:fldChar w:fldCharType="separate"/>
          </w:r>
          <w:r w:rsidR="00065FBE">
            <w:rPr>
              <w:noProof/>
            </w:rPr>
            <w:t xml:space="preserve"> (vgl. AXELOS, 2011, S. 44)</w:t>
          </w:r>
          <w:r w:rsidR="00065FBE">
            <w:fldChar w:fldCharType="end"/>
          </w:r>
        </w:sdtContent>
      </w:sdt>
      <w:r>
        <w:t>.</w:t>
      </w:r>
    </w:p>
    <w:p w14:paraId="116733A9" w14:textId="3F4273CF" w:rsidR="00577DC0" w:rsidRDefault="00D53062" w:rsidP="00577DC0">
      <w:r>
        <w:t>Neben den Richtlinien innerhalb der ITIL Service Transition werden auch die fo</w:t>
      </w:r>
      <w:r>
        <w:t>l</w:t>
      </w:r>
      <w:r>
        <w:t>genden notwendigen Prozesse beschrieben</w:t>
      </w:r>
      <w:sdt>
        <w:sdtPr>
          <w:id w:val="623573991"/>
          <w:citation/>
        </w:sdtPr>
        <w:sdtContent>
          <w:r w:rsidR="00065FBE">
            <w:fldChar w:fldCharType="begin"/>
          </w:r>
          <w:r w:rsidR="00065FBE">
            <w:instrText xml:space="preserve">CITATION AXE11 \p 5 \f "vgl. " \l 1031 </w:instrText>
          </w:r>
          <w:r w:rsidR="00065FBE">
            <w:fldChar w:fldCharType="separate"/>
          </w:r>
          <w:r w:rsidR="00065FBE">
            <w:rPr>
              <w:noProof/>
            </w:rPr>
            <w:t xml:space="preserve"> (vgl. AXELOS, 2011, S. 5)</w:t>
          </w:r>
          <w:r w:rsidR="00065FBE">
            <w:fldChar w:fldCharType="end"/>
          </w:r>
        </w:sdtContent>
      </w:sdt>
      <w:r w:rsidR="00577DC0">
        <w:t>:</w:t>
      </w:r>
    </w:p>
    <w:p w14:paraId="36E34D83" w14:textId="6C27C5F6" w:rsidR="00853517" w:rsidRDefault="00853517" w:rsidP="00853517">
      <w:pPr>
        <w:pStyle w:val="Listenabsatz"/>
        <w:numPr>
          <w:ilvl w:val="0"/>
          <w:numId w:val="21"/>
        </w:numPr>
      </w:pPr>
      <w:commentRangeStart w:id="94"/>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commentRangeEnd w:id="94"/>
      <w:r w:rsidR="00311A0D">
        <w:rPr>
          <w:rStyle w:val="Kommentarzeichen"/>
        </w:rPr>
        <w:commentReference w:id="94"/>
      </w:r>
    </w:p>
    <w:p w14:paraId="7703BB9B" w14:textId="0C712FA5" w:rsidR="00577DC0" w:rsidRDefault="00577DC0" w:rsidP="00577DC0">
      <w:r>
        <w:lastRenderedPageBreak/>
        <w:t>Der Zusammenhang zwischen einem konkreten Release und den</w:t>
      </w:r>
      <w:r w:rsidR="0053131B">
        <w:t xml:space="preserve"> soeben</w:t>
      </w:r>
      <w:r>
        <w:t xml:space="preserve"> b</w:t>
      </w:r>
      <w:r>
        <w:t>e</w:t>
      </w:r>
      <w:r>
        <w:t xml:space="preserv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lang w:val="en-GB" w:eastAsia="en-GB"/>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1">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95" w:name="_Ref445907730"/>
      <w:bookmarkStart w:id="96" w:name="_Toc457246772"/>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95"/>
      <w:r w:rsidRPr="00CD6296">
        <w:t>: Überblick ITIL</w:t>
      </w:r>
      <w:bookmarkEnd w:id="96"/>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1BF1E357" w:rsidR="00A61508" w:rsidRPr="00A61508" w:rsidRDefault="00A61508" w:rsidP="00A61508">
      <w:r>
        <w:t>Neben ITIL werden auch im IT-Referenzmodell COBIT (</w:t>
      </w:r>
      <w:proofErr w:type="spellStart"/>
      <w:r>
        <w:t>Controlled</w:t>
      </w:r>
      <w:proofErr w:type="spellEnd"/>
      <w:r>
        <w:t xml:space="preserve"> </w:t>
      </w:r>
      <w:proofErr w:type="spellStart"/>
      <w:r>
        <w:t>Objectiv</w:t>
      </w:r>
      <w:del w:id="97" w:author="Katja Schönbrodt-Rühl" w:date="2016-07-31T10:09:00Z">
        <w:r w:rsidDel="00E73316">
          <w:delText>i</w:delText>
        </w:r>
      </w:del>
      <w:r>
        <w:t>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Management-Domä</w:t>
      </w:r>
      <w:r w:rsidR="00D1021A">
        <w:t>n</w:t>
      </w:r>
      <w:r>
        <w:t>e „</w:t>
      </w:r>
      <w:proofErr w:type="spellStart"/>
      <w:r>
        <w:t>Build</w:t>
      </w:r>
      <w:proofErr w:type="spellEnd"/>
      <w:r>
        <w:t xml:space="preserve">, </w:t>
      </w:r>
      <w:proofErr w:type="spellStart"/>
      <w:ins w:id="98" w:author="Katja Schönbrodt-Rühl" w:date="2016-07-31T10:10:00Z">
        <w:r w:rsidR="002949A6">
          <w:t>A</w:t>
        </w:r>
      </w:ins>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w:t>
      </w:r>
      <w:r>
        <w:t>e</w:t>
      </w:r>
      <w:r>
        <w:t>schrieben</w:t>
      </w:r>
      <w:sdt>
        <w:sdtPr>
          <w:id w:val="804508093"/>
          <w:citation/>
        </w:sdtPr>
        <w:sdtContent>
          <w:r w:rsidR="0017658E">
            <w:fldChar w:fldCharType="begin"/>
          </w:r>
          <w:r w:rsidR="0017658E">
            <w:instrText xml:space="preserve">CITATION Bei151 \p 264 \f "vgl. " \l 1031 </w:instrText>
          </w:r>
          <w:r w:rsidR="0017658E">
            <w:fldChar w:fldCharType="separate"/>
          </w:r>
          <w:r w:rsidR="0017658E">
            <w:rPr>
              <w:noProof/>
            </w:rPr>
            <w:t xml:space="preserve"> (vgl. Beims &amp; Ziegenbein, 2015, S. 264)</w:t>
          </w:r>
          <w:r w:rsidR="0017658E">
            <w:fldChar w:fldCharType="end"/>
          </w:r>
        </w:sdtContent>
      </w:sdt>
      <w:r>
        <w:t>.</w:t>
      </w:r>
      <w:r w:rsidR="005B4D0E">
        <w:t xml:space="preserve"> Der COBIT-Prozess „M</w:t>
      </w:r>
      <w:r w:rsidR="005B4D0E">
        <w:t>a</w:t>
      </w:r>
      <w:r w:rsidR="005B4D0E">
        <w:t>nagemen</w:t>
      </w:r>
      <w:r w:rsidR="00D77436">
        <w:t>t</w:t>
      </w:r>
      <w:r w:rsidR="005B4D0E">
        <w:t xml:space="preserve"> von Änderungen“ entspricht hierbei dem ITIL-Prozess Change M</w:t>
      </w:r>
      <w:r w:rsidR="005B4D0E">
        <w:t>a</w:t>
      </w:r>
      <w:r w:rsidR="005B4D0E">
        <w:t xml:space="preserve">nagement </w:t>
      </w:r>
      <w:sdt>
        <w:sdtPr>
          <w:id w:val="-57196373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 xml:space="preserve">. Das Release </w:t>
      </w:r>
      <w:proofErr w:type="spellStart"/>
      <w:r w:rsidR="005B4D0E">
        <w:t>and</w:t>
      </w:r>
      <w:proofErr w:type="spellEnd"/>
      <w:r w:rsidR="005B4D0E">
        <w:t xml:space="preserve"> </w:t>
      </w:r>
      <w:proofErr w:type="spellStart"/>
      <w:r w:rsidR="005B4D0E">
        <w:t>Deplo</w:t>
      </w:r>
      <w:r w:rsidR="005B4D0E">
        <w:t>y</w:t>
      </w:r>
      <w:r w:rsidR="005B4D0E">
        <w:t>ment</w:t>
      </w:r>
      <w:proofErr w:type="spellEnd"/>
      <w:r w:rsidR="005B4D0E">
        <w:t xml:space="preserve"> Management aus ITIL findet sich in COBIT im Prozess „Managen der A</w:t>
      </w:r>
      <w:r w:rsidR="005B4D0E">
        <w:t>b</w:t>
      </w:r>
      <w:r w:rsidR="005B4D0E">
        <w:t xml:space="preserve">nahme und Überführung von Änderungen“ wieder </w:t>
      </w:r>
      <w:sdt>
        <w:sdtPr>
          <w:id w:val="-52083785"/>
          <w:citation/>
        </w:sdtPr>
        <w:sdtContent>
          <w:r w:rsidR="0017658E">
            <w:fldChar w:fldCharType="begin"/>
          </w:r>
          <w:r w:rsidR="0017658E">
            <w:instrText xml:space="preserve">CITATION Bei151 \p 267 \f "vgl. " \l 1031 </w:instrText>
          </w:r>
          <w:r w:rsidR="0017658E">
            <w:fldChar w:fldCharType="separate"/>
          </w:r>
          <w:r w:rsidR="0017658E">
            <w:rPr>
              <w:noProof/>
            </w:rPr>
            <w:t>(vgl. Beims &amp; Ziegenbein, 2015, S. 267)</w:t>
          </w:r>
          <w:r w:rsidR="0017658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17658E">
            <w:fldChar w:fldCharType="begin"/>
          </w:r>
          <w:r w:rsidR="0017658E">
            <w:instrText xml:space="preserve">CITATION ISO11 \p "23 ff." \f "vgl. " \m ISO12 \p "69 ff." \l 1031 </w:instrText>
          </w:r>
          <w:r w:rsidR="0017658E">
            <w:fldChar w:fldCharType="separate"/>
          </w:r>
          <w:r w:rsidR="0017658E">
            <w:rPr>
              <w:noProof/>
            </w:rPr>
            <w:t xml:space="preserve"> (vgl. ISO/IEC, ISO/IEC 20000-1, 2011, S. 23 ff.; ISO/IEC, ISO/IEC 20000-2, 2012, S. 69 ff.)</w:t>
          </w:r>
          <w:r w:rsidR="0017658E">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7BE49308"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w:t>
      </w:r>
      <w:r w:rsidR="00D77436">
        <w:t>Analyse</w:t>
      </w:r>
      <w:r w:rsidR="009D2F47">
        <w:t xml:space="preserve"> der </w:t>
      </w:r>
      <w:r w:rsidR="00D77436">
        <w:t>vorliegenden Risiken innerhalb der jeweiligen Produktlebenszyklusphasen.</w:t>
      </w:r>
      <w:r w:rsidR="00801D7B">
        <w:t xml:space="preserve"> </w:t>
      </w:r>
    </w:p>
    <w:p w14:paraId="41991067" w14:textId="67652A4A" w:rsidR="00461FAA" w:rsidRDefault="00CF03A8" w:rsidP="00461FAA">
      <w:pPr>
        <w:pStyle w:val="berschrift1"/>
      </w:pPr>
      <w:bookmarkStart w:id="99" w:name="_Ref450729038"/>
      <w:bookmarkStart w:id="100" w:name="_Ref456957078"/>
      <w:bookmarkStart w:id="101" w:name="_Toc457246784"/>
      <w:r>
        <w:lastRenderedPageBreak/>
        <w:t>Risiken im</w:t>
      </w:r>
      <w:r w:rsidR="00E67FF7">
        <w:t xml:space="preserve"> Produktlebenszyklus</w:t>
      </w:r>
      <w:bookmarkEnd w:id="99"/>
      <w:r w:rsidR="00F5007E">
        <w:t xml:space="preserve"> als Basis</w:t>
      </w:r>
      <w:r>
        <w:t xml:space="preserve"> der Standardtypen</w:t>
      </w:r>
      <w:bookmarkEnd w:id="100"/>
      <w:bookmarkEnd w:id="101"/>
    </w:p>
    <w:p w14:paraId="140626A5" w14:textId="75D1414D" w:rsidR="00175F2D" w:rsidRPr="00175F2D" w:rsidRDefault="00E04553" w:rsidP="00175F2D">
      <w:r w:rsidRPr="00E04553">
        <w:t>Die geplanten Standardtypen für das Release-Management sollen auf einer Ko</w:t>
      </w:r>
      <w:r w:rsidRPr="00E04553">
        <w:t>m</w:t>
      </w:r>
      <w:r w:rsidRPr="00E04553">
        <w:t xml:space="preserve">bination von Risiken </w:t>
      </w:r>
      <w:r w:rsidR="00BD63D2">
        <w:t>in den</w:t>
      </w:r>
      <w:r w:rsidRPr="00E04553">
        <w:t xml:space="preserve"> Produktlebenszyklusphasen und </w:t>
      </w:r>
      <w:r w:rsidR="004903D2">
        <w:t xml:space="preserve">von </w:t>
      </w:r>
      <w:r w:rsidR="00702F57">
        <w:t>Prozess</w:t>
      </w:r>
      <w:r w:rsidR="00007ECB">
        <w:t>besti</w:t>
      </w:r>
      <w:r w:rsidR="00007ECB">
        <w:t>m</w:t>
      </w:r>
      <w:r w:rsidR="00007ECB">
        <w:t>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 xml:space="preserve">die Untersuchung der einzelnen Phasen </w:t>
      </w:r>
      <w:r w:rsidR="00A931CC">
        <w:t xml:space="preserve">des Produktlebens </w:t>
      </w:r>
      <w:r w:rsidR="00E67FF7">
        <w:t>auf spezifische Besonderheiten, um konkr</w:t>
      </w:r>
      <w:r w:rsidR="00E67FF7">
        <w:t>e</w:t>
      </w:r>
      <w:r w:rsidR="00E67FF7">
        <w:t>te Risiken zu ermitteln. Charakteristisch für die einzelnen Phasen sind unte</w:t>
      </w:r>
      <w:r w:rsidR="00E67FF7">
        <w:t>r</w:t>
      </w:r>
      <w:r w:rsidR="00E67FF7">
        <w:t>schiedliche Verläufe des Umsatzes</w:t>
      </w:r>
      <w:sdt>
        <w:sdtPr>
          <w:id w:val="-1294364906"/>
          <w:citation/>
        </w:sdtPr>
        <w:sdtContent>
          <w:r w:rsidR="006A548A">
            <w:fldChar w:fldCharType="begin"/>
          </w:r>
          <w:r w:rsidR="006A548A">
            <w:instrText xml:space="preserve">CITATION Kai04 \p "60 f." \f "vgl. " \l 1031 </w:instrText>
          </w:r>
          <w:r w:rsidR="006A548A">
            <w:fldChar w:fldCharType="separate"/>
          </w:r>
          <w:r w:rsidR="006A548A">
            <w:rPr>
              <w:noProof/>
            </w:rPr>
            <w:t xml:space="preserve"> (vgl. Kairies, 2004, S. 60 f.)</w:t>
          </w:r>
          <w:r w:rsidR="006A548A">
            <w:fldChar w:fldCharType="end"/>
          </w:r>
        </w:sdtContent>
      </w:sdt>
      <w:r w:rsidR="00E67FF7">
        <w:t xml:space="preserve"> und des D</w:t>
      </w:r>
      <w:r w:rsidR="00E67FF7">
        <w:t>e</w:t>
      </w:r>
      <w:r w:rsidR="00E67FF7">
        <w:t xml:space="preserve">ckungsbeitrags </w:t>
      </w:r>
      <w:sdt>
        <w:sdtPr>
          <w:id w:val="1855688347"/>
          <w:citation/>
        </w:sdtPr>
        <w:sdtContent>
          <w:r w:rsidR="006A548A">
            <w:fldChar w:fldCharType="begin"/>
          </w:r>
          <w:r w:rsidR="006A548A">
            <w:instrText xml:space="preserve">CITATION Aum09 \p 322 \f "vgl. " \l 1031 </w:instrText>
          </w:r>
          <w:r w:rsidR="006A548A">
            <w:fldChar w:fldCharType="separate"/>
          </w:r>
          <w:r w:rsidR="006A548A">
            <w:rPr>
              <w:noProof/>
            </w:rPr>
            <w:t>(vgl. Aumayr, 2009, S. 322)</w:t>
          </w:r>
          <w:r w:rsidR="006A548A">
            <w:fldChar w:fldCharType="end"/>
          </w:r>
        </w:sdtContent>
      </w:sdt>
      <w:r w:rsidR="00E67FF7">
        <w:t>. Daher erfordert jede einzelne Phase ihre eigenen Aktivitäten in Bezug auf das Produkt und den Markt</w:t>
      </w:r>
      <w:sdt>
        <w:sdtPr>
          <w:id w:val="691881377"/>
          <w:citation/>
        </w:sdtPr>
        <w:sdtContent>
          <w:r w:rsidR="006A548A">
            <w:fldChar w:fldCharType="begin"/>
          </w:r>
          <w:r w:rsidR="006A548A">
            <w:instrText xml:space="preserve">CITATION Kai04 \p 61 \f "vgl. " \l 1031 </w:instrText>
          </w:r>
          <w:r w:rsidR="006A548A">
            <w:fldChar w:fldCharType="separate"/>
          </w:r>
          <w:r w:rsidR="006A548A">
            <w:rPr>
              <w:noProof/>
            </w:rPr>
            <w:t xml:space="preserve"> (vgl. Kairies, 2004, S. 61)</w:t>
          </w:r>
          <w:r w:rsidR="006A548A">
            <w:fldChar w:fldCharType="end"/>
          </w:r>
        </w:sdtContent>
      </w:sdt>
      <w:r w:rsidR="00E67FF7">
        <w:t xml:space="preserve"> und unterliegt damit unterschiedlichen Risiken </w:t>
      </w:r>
      <w:sdt>
        <w:sdtPr>
          <w:id w:val="1023290297"/>
          <w:citation/>
        </w:sdtPr>
        <w:sdtContent>
          <w:r w:rsidR="006A548A">
            <w:fldChar w:fldCharType="begin"/>
          </w:r>
          <w:r w:rsidR="006A548A">
            <w:instrText xml:space="preserve">CITATION Aum09 \p 323 \f "vgl. " \l 1031 </w:instrText>
          </w:r>
          <w:r w:rsidR="006A548A">
            <w:fldChar w:fldCharType="separate"/>
          </w:r>
          <w:r w:rsidR="006A548A">
            <w:rPr>
              <w:noProof/>
            </w:rPr>
            <w:t>(vgl. Aumayr, 2009, S. 323)</w:t>
          </w:r>
          <w:r w:rsidR="006A548A">
            <w:fldChar w:fldCharType="end"/>
          </w:r>
        </w:sdtContent>
      </w:sdt>
      <w:r w:rsidR="00E67FF7">
        <w:t>. Abgeschlossen wird das K</w:t>
      </w:r>
      <w:r w:rsidRPr="00E04553">
        <w:t xml:space="preserve">apitel mit einer </w:t>
      </w:r>
      <w:r w:rsidR="004903D2">
        <w:t>Zu</w:t>
      </w:r>
      <w:r w:rsidR="001B2E93">
        <w:t>ordnung der Phasen zu Ris</w:t>
      </w:r>
      <w:r w:rsidR="001B2E93">
        <w:t>i</w:t>
      </w:r>
      <w:r w:rsidR="001B2E93">
        <w:t>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102" w:name="_Ref455737864"/>
      <w:bookmarkStart w:id="103" w:name="_Ref455738083"/>
      <w:bookmarkStart w:id="104" w:name="_Ref455738212"/>
      <w:bookmarkStart w:id="105" w:name="_Toc457246785"/>
      <w:r>
        <w:t>Entwicklung</w:t>
      </w:r>
      <w:bookmarkEnd w:id="102"/>
      <w:bookmarkEnd w:id="103"/>
      <w:bookmarkEnd w:id="104"/>
      <w:bookmarkEnd w:id="105"/>
    </w:p>
    <w:p w14:paraId="225FDF34" w14:textId="1D6C1FF4" w:rsidR="00B64583" w:rsidRDefault="00B64583" w:rsidP="00B64583">
      <w:r>
        <w:t xml:space="preserve">Zu Beginn der Entwicklung </w:t>
      </w:r>
      <w:r w:rsidR="00BD63D2">
        <w:t xml:space="preserve">eines Produkts </w:t>
      </w:r>
      <w:r>
        <w:t>erfolgt die Produktplanung, welche die Marktanalyse, die Wettbewerbsanalyse, die Ideenfindung und Produktbeschre</w:t>
      </w:r>
      <w:r>
        <w:t>i</w:t>
      </w:r>
      <w:r>
        <w:t>bung umfasst</w:t>
      </w:r>
      <w:sdt>
        <w:sdtPr>
          <w:id w:val="196591676"/>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t>.</w:t>
      </w:r>
      <w:r w:rsidR="00101763">
        <w:t xml:space="preserve"> Weiterhin werden die möglichen Ko</w:t>
      </w:r>
      <w:r w:rsidR="00101763">
        <w:t>s</w:t>
      </w:r>
      <w:r w:rsidR="00101763">
        <w:t>ten betrachtet und Studien bzgl. der einzusetzenden Komponenten und Verfa</w:t>
      </w:r>
      <w:r w:rsidR="00101763">
        <w:t>h</w:t>
      </w:r>
      <w:r w:rsidR="00101763">
        <w:t>ren durchgeführt</w:t>
      </w:r>
      <w:sdt>
        <w:sdtPr>
          <w:id w:val="-759524087"/>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t xml:space="preserve">. </w:t>
      </w:r>
      <w:r w:rsidR="00101763" w:rsidRPr="00623CCD">
        <w:t>Innerhalb eines Entwicklungspr</w:t>
      </w:r>
      <w:r w:rsidR="00101763" w:rsidRPr="00623CCD">
        <w:t>o</w:t>
      </w:r>
      <w:r w:rsidR="00101763" w:rsidRPr="00623CCD">
        <w:t>jektes werden daraufhin die ersten Prototypen entwickelt und getestet</w:t>
      </w:r>
      <w:sdt>
        <w:sdtPr>
          <w:id w:val="1454909170"/>
          <w:citation/>
        </w:sdtPr>
        <w:sdtContent>
          <w:r w:rsidR="006A548A">
            <w:fldChar w:fldCharType="begin"/>
          </w:r>
          <w:r w:rsidR="006A548A">
            <w:instrText xml:space="preserve">CITATION Len06 \p 19 \f "vgl. " \l 1031 </w:instrText>
          </w:r>
          <w:r w:rsidR="006A548A">
            <w:fldChar w:fldCharType="separate"/>
          </w:r>
          <w:r w:rsidR="006A548A">
            <w:rPr>
              <w:noProof/>
            </w:rPr>
            <w:t xml:space="preserve"> (vgl. Lennertz, 2006, S. 19)</w:t>
          </w:r>
          <w:r w:rsidR="006A548A">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w:t>
      </w:r>
      <w:r w:rsidR="00F15B33" w:rsidRPr="00623CCD">
        <w:t>n</w:t>
      </w:r>
      <w:r w:rsidR="00F15B33" w:rsidRPr="00623CCD">
        <w:t>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6A548A">
            <w:fldChar w:fldCharType="begin"/>
          </w:r>
          <w:r w:rsidR="006A548A">
            <w:instrText xml:space="preserve">CITATION Kai04 \p 125 \f "vgl. " \l 1031 </w:instrText>
          </w:r>
          <w:r w:rsidR="006A548A">
            <w:fldChar w:fldCharType="separate"/>
          </w:r>
          <w:r w:rsidR="006A548A">
            <w:rPr>
              <w:noProof/>
            </w:rPr>
            <w:t xml:space="preserve"> (vgl. Kairies, 2004, S. 125)</w:t>
          </w:r>
          <w:r w:rsidR="006A548A">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6A548A">
            <w:fldChar w:fldCharType="begin"/>
          </w:r>
          <w:r w:rsidR="006A548A">
            <w:instrText xml:space="preserve">CITATION Kai04 \p "123 f." \f "vgl. " \l 1031 </w:instrText>
          </w:r>
          <w:r w:rsidR="006A548A">
            <w:fldChar w:fldCharType="separate"/>
          </w:r>
          <w:r w:rsidR="006A548A">
            <w:rPr>
              <w:noProof/>
            </w:rPr>
            <w:t xml:space="preserve"> (vgl. Kairies, 2004, S. 123 f.)</w:t>
          </w:r>
          <w:r w:rsidR="006A548A">
            <w:fldChar w:fldCharType="end"/>
          </w:r>
        </w:sdtContent>
      </w:sdt>
      <w:r w:rsidR="004D72F4" w:rsidRPr="00623CCD">
        <w:t>. Wic</w:t>
      </w:r>
      <w:r w:rsidR="004D72F4" w:rsidRPr="00623CCD">
        <w:t>h</w:t>
      </w:r>
      <w:r w:rsidR="004D72F4" w:rsidRPr="00623CCD">
        <w:t>tig für den zukünftigen Erfolg ist eine hohe Produktqualität, welche die Grundl</w:t>
      </w:r>
      <w:r w:rsidR="004D72F4" w:rsidRPr="00623CCD">
        <w:t>a</w:t>
      </w:r>
      <w:r w:rsidR="004D72F4" w:rsidRPr="00623CCD">
        <w:t>ge für Verkaufbarkeit und Kundenzufriedenheit ist und durch eine prüfgerechte Produktentwicklung erreicht wird</w:t>
      </w:r>
      <w:sdt>
        <w:sdtPr>
          <w:id w:val="717091026"/>
          <w:citation/>
        </w:sdtPr>
        <w:sdtContent>
          <w:r w:rsidR="006A548A">
            <w:fldChar w:fldCharType="begin"/>
          </w:r>
          <w:r w:rsidR="006A548A">
            <w:instrText xml:space="preserve">CITATION Kai04 \p "9, 127, 131" \f "vgl. " \l 1031 </w:instrText>
          </w:r>
          <w:r w:rsidR="006A548A">
            <w:fldChar w:fldCharType="separate"/>
          </w:r>
          <w:r w:rsidR="006A548A">
            <w:rPr>
              <w:noProof/>
            </w:rPr>
            <w:t xml:space="preserve"> (vgl. Kairies, 2004, S. 9, 127, 131)</w:t>
          </w:r>
          <w:r w:rsidR="006A548A">
            <w:fldChar w:fldCharType="end"/>
          </w:r>
        </w:sdtContent>
      </w:sdt>
      <w:r w:rsidR="004D72F4" w:rsidRPr="00623CCD">
        <w:t xml:space="preserve">. </w:t>
      </w:r>
      <w:r w:rsidR="001F4B9C" w:rsidRPr="00623CCD">
        <w:t xml:space="preserve">Daher </w:t>
      </w:r>
      <w:r w:rsidR="004903D2">
        <w:t>fi</w:t>
      </w:r>
      <w:r w:rsidR="004903D2">
        <w:t>n</w:t>
      </w:r>
      <w:r w:rsidR="004903D2">
        <w:t>det</w:t>
      </w:r>
      <w:r w:rsidR="001F4B9C" w:rsidRPr="00623CCD">
        <w:t xml:space="preserve"> vor der Übergabe an die Serienfertigung der </w:t>
      </w:r>
      <w:r w:rsidR="00790754" w:rsidRPr="00623CCD">
        <w:t>Test der Prototypen durch p</w:t>
      </w:r>
      <w:r w:rsidR="00790754" w:rsidRPr="00623CCD">
        <w:t>o</w:t>
      </w:r>
      <w:r w:rsidR="00790754" w:rsidRPr="00623CCD">
        <w:t>tenzielle Kunden</w:t>
      </w:r>
      <w:r w:rsidR="004903D2">
        <w:t xml:space="preserve"> statt</w:t>
      </w:r>
      <w:r w:rsidR="00101763" w:rsidRPr="00623CCD">
        <w:t xml:space="preserve"> </w:t>
      </w:r>
      <w:sdt>
        <w:sdtPr>
          <w:id w:val="269278503"/>
          <w:citation/>
        </w:sdtPr>
        <w:sdtContent>
          <w:r w:rsidR="006A548A">
            <w:fldChar w:fldCharType="begin"/>
          </w:r>
          <w:r w:rsidR="006A548A">
            <w:instrText xml:space="preserve">CITATION Len06 \p 19 \f "vgl. " \l 1031 </w:instrText>
          </w:r>
          <w:r w:rsidR="006A548A">
            <w:fldChar w:fldCharType="separate"/>
          </w:r>
          <w:r w:rsidR="006A548A">
            <w:rPr>
              <w:noProof/>
            </w:rPr>
            <w:t>(vgl. Lennertz, 2006, S. 19)</w:t>
          </w:r>
          <w:r w:rsidR="006A548A">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6A548A">
            <w:fldChar w:fldCharType="begin"/>
          </w:r>
          <w:r w:rsidR="006A548A">
            <w:instrText xml:space="preserve">CITATION Len06 \p 19 \f "vgl. " \m Aum09 \p "331 f." \l 1031 </w:instrText>
          </w:r>
          <w:r w:rsidR="006A548A">
            <w:fldChar w:fldCharType="separate"/>
          </w:r>
          <w:r w:rsidR="006A548A">
            <w:rPr>
              <w:noProof/>
            </w:rPr>
            <w:t>(vgl. Lennertz, 2006, S. 19; Aumayr, 2009, S. 331 f.)</w:t>
          </w:r>
          <w:r w:rsidR="006A548A">
            <w:fldChar w:fldCharType="end"/>
          </w:r>
        </w:sdtContent>
      </w:sdt>
      <w:r w:rsidR="00101763" w:rsidRPr="00623CCD">
        <w:t>.</w:t>
      </w:r>
      <w:r w:rsidR="00D3072A" w:rsidRPr="00623CCD">
        <w:t xml:space="preserve"> Dies bedeutet vor allem umfangreiche Kommunikationsma</w:t>
      </w:r>
      <w:r w:rsidR="00D3072A" w:rsidRPr="00623CCD">
        <w:t>ß</w:t>
      </w:r>
      <w:r w:rsidR="00D3072A" w:rsidRPr="00623CCD">
        <w:t>nahmen</w:t>
      </w:r>
      <w:del w:id="106" w:author="Katja Schönbrodt-Rühl" w:date="2016-07-31T10:15:00Z">
        <w:r w:rsidR="00D3072A" w:rsidRPr="00623CCD" w:rsidDel="004B1F77">
          <w:delText>,</w:delText>
        </w:r>
      </w:del>
      <w:r w:rsidR="00D3072A" w:rsidRPr="00623CCD">
        <w:t xml:space="preserve"> nach außen und innen, damit auch innerhalb des Unternehmens die Akzeptanz für das Produkt</w:t>
      </w:r>
      <w:r w:rsidR="00D3072A">
        <w:t xml:space="preserve"> sichergestellt wird</w:t>
      </w:r>
      <w:sdt>
        <w:sdtPr>
          <w:id w:val="639998414"/>
          <w:citation/>
        </w:sdtPr>
        <w:sdtContent>
          <w:r w:rsidR="006A548A">
            <w:fldChar w:fldCharType="begin"/>
          </w:r>
          <w:r w:rsidR="006A548A">
            <w:instrText xml:space="preserve">CITATION Aum09 \p 323 \f "vgl. " \l 1031 </w:instrText>
          </w:r>
          <w:r w:rsidR="006A548A">
            <w:fldChar w:fldCharType="separate"/>
          </w:r>
          <w:r w:rsidR="006A548A">
            <w:rPr>
              <w:noProof/>
            </w:rPr>
            <w:t xml:space="preserve"> (vgl. Aumayr, 2009, S. 323)</w:t>
          </w:r>
          <w:r w:rsidR="006A548A">
            <w:fldChar w:fldCharType="end"/>
          </w:r>
        </w:sdtContent>
      </w:sdt>
      <w:r w:rsidR="00D3072A">
        <w:t xml:space="preserve">. </w:t>
      </w:r>
      <w:proofErr w:type="spellStart"/>
      <w:r w:rsidR="00AF1721">
        <w:rPr>
          <w:i/>
        </w:rPr>
        <w:lastRenderedPageBreak/>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6A548A">
            <w:fldChar w:fldCharType="begin"/>
          </w:r>
          <w:r w:rsidR="006A548A">
            <w:instrText xml:space="preserve">CITATION Aum09 \p 323 \f "vgl. " \n  \t  \l 1031 </w:instrText>
          </w:r>
          <w:r w:rsidR="006A548A">
            <w:fldChar w:fldCharType="separate"/>
          </w:r>
          <w:r w:rsidR="006A548A">
            <w:rPr>
              <w:noProof/>
            </w:rPr>
            <w:t>(vgl. 2009, S. 323)</w:t>
          </w:r>
          <w:r w:rsidR="006A548A">
            <w:fldChar w:fldCharType="end"/>
          </w:r>
        </w:sdtContent>
      </w:sdt>
      <w:r w:rsidR="00D3072A">
        <w:t xml:space="preserve"> bezeichnet diesen Ablauf als Innovationsprozess. Entscheidend ist dabei </w:t>
      </w:r>
      <w:r w:rsidR="00D3072A" w:rsidRPr="00F15B33">
        <w:t>die Flexibilität</w:t>
      </w:r>
      <w:r w:rsidR="00C81CBC" w:rsidRPr="00F15B33">
        <w:t>,</w:t>
      </w:r>
      <w:r w:rsidR="00D3072A" w:rsidRPr="00F15B33">
        <w:t xml:space="preserve"> um auf unerwartete Entwicklungen reagi</w:t>
      </w:r>
      <w:r w:rsidR="00D3072A" w:rsidRPr="00F15B33">
        <w:t>e</w:t>
      </w:r>
      <w:r w:rsidR="00D3072A" w:rsidRPr="00F15B33">
        <w:t>ren zu können, da die Markt- und Wettbewerbssituation, vor allem bei Innovat</w:t>
      </w:r>
      <w:r w:rsidR="00D3072A" w:rsidRPr="00F15B33">
        <w:t>i</w:t>
      </w:r>
      <w:r w:rsidR="00D3072A" w:rsidRPr="00F15B33">
        <w:t xml:space="preserve">onen, mit einer hohen Unsicherheit verbunden ist </w:t>
      </w:r>
      <w:sdt>
        <w:sdtPr>
          <w:id w:val="1158193512"/>
          <w:citation/>
        </w:sdtPr>
        <w:sdtContent>
          <w:r w:rsidR="006A548A">
            <w:fldChar w:fldCharType="begin"/>
          </w:r>
          <w:r w:rsidR="006A548A">
            <w:instrText xml:space="preserve">CITATION Aum09 \p 323 \f "vgl. " \m Pic14 \p 39 \m Gra16 \p 133 \l 1031 </w:instrText>
          </w:r>
          <w:r w:rsidR="006A548A">
            <w:fldChar w:fldCharType="separate"/>
          </w:r>
          <w:r w:rsidR="006A548A">
            <w:rPr>
              <w:noProof/>
            </w:rPr>
            <w:t>(vgl. Aumayr, 2009, S. 323; Pichler, 2014, S. 39; Grawe, 2016, S. 133)</w:t>
          </w:r>
          <w:r w:rsidR="006A548A">
            <w:fldChar w:fldCharType="end"/>
          </w:r>
        </w:sdtContent>
      </w:sdt>
      <w:r w:rsidR="00D3072A" w:rsidRPr="00F15B33">
        <w:t>.</w:t>
      </w:r>
      <w:r w:rsidR="006E40DD" w:rsidRPr="00F15B33">
        <w:t xml:space="preserve"> </w:t>
      </w:r>
      <w:r w:rsidR="005240C6">
        <w:t>Diese</w:t>
      </w:r>
      <w:r w:rsidR="0031173A" w:rsidRPr="00F15B33">
        <w:t xml:space="preserve"> Unsicherheit entsteht vor a</w:t>
      </w:r>
      <w:r w:rsidR="0031173A" w:rsidRPr="00F15B33">
        <w:t>l</w:t>
      </w:r>
      <w:r w:rsidR="0031173A" w:rsidRPr="00F15B33">
        <w:t>lem durch einen Wissensmangel, welcher bei einer Innovation aber unvermei</w:t>
      </w:r>
      <w:r w:rsidR="0031173A" w:rsidRPr="00F15B33">
        <w:t>d</w:t>
      </w:r>
      <w:r w:rsidR="0031173A" w:rsidRPr="00F15B33">
        <w:t>lich ist</w:t>
      </w:r>
      <w:sdt>
        <w:sdtPr>
          <w:id w:val="776989568"/>
          <w:citation/>
        </w:sdtPr>
        <w:sdtContent>
          <w:r w:rsidR="006A548A">
            <w:fldChar w:fldCharType="begin"/>
          </w:r>
          <w:r w:rsidR="006A548A">
            <w:instrText xml:space="preserve">CITATION Pic14 \p 64 \f "vgl. " \l 1031 </w:instrText>
          </w:r>
          <w:r w:rsidR="006A548A">
            <w:fldChar w:fldCharType="separate"/>
          </w:r>
          <w:r w:rsidR="006A548A">
            <w:rPr>
              <w:noProof/>
            </w:rPr>
            <w:t xml:space="preserve"> (vgl. Pichler, 2014, S. 64)</w:t>
          </w:r>
          <w:r w:rsidR="006A548A">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6A548A">
            <w:fldChar w:fldCharType="begin"/>
          </w:r>
          <w:r w:rsidR="006A548A">
            <w:instrText xml:space="preserve"> CITATION \f "vgl. " Pic14 \p "S. XIX, 65" \l 1031 </w:instrText>
          </w:r>
          <w:r w:rsidR="006A548A">
            <w:fldChar w:fldCharType="separate"/>
          </w:r>
          <w:r w:rsidR="006A548A">
            <w:rPr>
              <w:noProof/>
            </w:rPr>
            <w:t xml:space="preserve"> (vgl. Pichler, 2014, S. S. XIX, 65)</w:t>
          </w:r>
          <w:r w:rsidR="006A548A">
            <w:fldChar w:fldCharType="end"/>
          </w:r>
        </w:sdtContent>
      </w:sdt>
      <w:r w:rsidR="001F4B9C">
        <w:t>.</w:t>
      </w:r>
      <w:r w:rsidR="004B1F77">
        <w:rPr>
          <w:rStyle w:val="Kommentarzeichen"/>
        </w:rPr>
        <w:commentReference w:id="107"/>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w:t>
      </w:r>
      <w:r w:rsidR="006D3D99" w:rsidRPr="00623CCD">
        <w:t>r</w:t>
      </w:r>
      <w:r w:rsidR="006D3D99" w:rsidRPr="00623CCD">
        <w:t>folg, da es aufgrund der Fokussierung auf Kernfunktionen günstiger und schne</w:t>
      </w:r>
      <w:r w:rsidR="006D3D99" w:rsidRPr="00623CCD">
        <w:t>l</w:t>
      </w:r>
      <w:r w:rsidR="006D3D99" w:rsidRPr="00623CCD">
        <w:t>ler erstellt sowie angepasst werden kann</w:t>
      </w:r>
      <w:sdt>
        <w:sdtPr>
          <w:id w:val="484285476"/>
          <w:citation/>
        </w:sdtPr>
        <w:sdtContent>
          <w:r w:rsidR="006A548A">
            <w:fldChar w:fldCharType="begin"/>
          </w:r>
          <w:r w:rsidR="006A548A">
            <w:instrText xml:space="preserve">CITATION Pic14 \p 39 \f "vgl. " \l 1031 </w:instrText>
          </w:r>
          <w:r w:rsidR="006A548A">
            <w:fldChar w:fldCharType="separate"/>
          </w:r>
          <w:r w:rsidR="006A548A">
            <w:rPr>
              <w:noProof/>
            </w:rPr>
            <w:t xml:space="preserve"> (vgl. Pichler, 2014, S. 39)</w:t>
          </w:r>
          <w:r w:rsidR="006A548A">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w:t>
      </w:r>
      <w:r w:rsidR="0031173A" w:rsidRPr="00623CCD">
        <w:t>a</w:t>
      </w:r>
      <w:r w:rsidR="0031173A" w:rsidRPr="00623CCD">
        <w:t>se</w:t>
      </w:r>
      <w:r w:rsidR="00E5365C" w:rsidRPr="00623CCD">
        <w:t>-P</w:t>
      </w:r>
      <w:r w:rsidR="0031173A" w:rsidRPr="00623CCD">
        <w:t>lanung, welche außerdem noch ein gewisses Budgetziel und einen Funktio</w:t>
      </w:r>
      <w:r w:rsidR="0031173A" w:rsidRPr="00623CCD">
        <w:t>n</w:t>
      </w:r>
      <w:r w:rsidR="0031173A" w:rsidRPr="00623CCD">
        <w:t>sumfang definiert</w:t>
      </w:r>
      <w:sdt>
        <w:sdtPr>
          <w:id w:val="-1397346552"/>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Entscheidend ist dabei, dass weder die Zeit</w:t>
      </w:r>
      <w:ins w:id="108" w:author="Katja Schönbrodt-Rühl" w:date="2016-07-31T10:19:00Z">
        <w:r w:rsidR="004B1F77">
          <w:t>,</w:t>
        </w:r>
      </w:ins>
      <w:r w:rsidR="0031173A" w:rsidRPr="00623CCD">
        <w:t xml:space="preserve"> noch die Qualität flexibel sind, sondern nur der Funktionsumfang</w:t>
      </w:r>
      <w:sdt>
        <w:sdtPr>
          <w:id w:val="1119111644"/>
          <w:citation/>
        </w:sdtPr>
        <w:sdtContent>
          <w:r w:rsidR="006A548A">
            <w:fldChar w:fldCharType="begin"/>
          </w:r>
          <w:r w:rsidR="006A548A">
            <w:instrText xml:space="preserve">CITATION Pic14 \p 88 \f "vgl. " \l 1031 </w:instrText>
          </w:r>
          <w:r w:rsidR="006A548A">
            <w:fldChar w:fldCharType="separate"/>
          </w:r>
          <w:r w:rsidR="006A548A">
            <w:rPr>
              <w:noProof/>
            </w:rPr>
            <w:t xml:space="preserve"> (vgl. Pichler, 2014, S. 88)</w:t>
          </w:r>
          <w:r w:rsidR="006A548A">
            <w:fldChar w:fldCharType="end"/>
          </w:r>
        </w:sdtContent>
      </w:sdt>
      <w:r w:rsidR="0031173A" w:rsidRPr="00623CCD">
        <w:t>. Denn ohne eine hohe Qualität ist ein schnelle</w:t>
      </w:r>
      <w:r w:rsidR="00E5365C" w:rsidRPr="00623CCD">
        <w:t>s und rege</w:t>
      </w:r>
      <w:r w:rsidR="00E5365C" w:rsidRPr="00623CCD">
        <w:t>l</w:t>
      </w:r>
      <w:r w:rsidR="00E5365C" w:rsidRPr="00623CCD">
        <w:t>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6A548A">
            <w:fldChar w:fldCharType="begin"/>
          </w:r>
          <w:r w:rsidR="006A548A">
            <w:instrText xml:space="preserve">CITATION Pic14 \p 93 \f "vgl. " \l 1031 </w:instrText>
          </w:r>
          <w:r w:rsidR="006A548A">
            <w:fldChar w:fldCharType="separate"/>
          </w:r>
          <w:r w:rsidR="006A548A">
            <w:rPr>
              <w:noProof/>
            </w:rPr>
            <w:t xml:space="preserve"> (vgl. Pichler, 2014, S. 93)</w:t>
          </w:r>
          <w:r w:rsidR="006A548A">
            <w:fldChar w:fldCharType="end"/>
          </w:r>
        </w:sdtContent>
      </w:sdt>
      <w:r w:rsidR="0031173A">
        <w:t>.</w:t>
      </w:r>
      <w:r w:rsidR="00E5365C">
        <w:t xml:space="preserve"> Die Alternative zum schnellen und regelmäßigen Ausliefern wäre ein sogenanntes </w:t>
      </w:r>
      <w:r w:rsidR="006B20C6">
        <w:t>„</w:t>
      </w:r>
      <w:proofErr w:type="spellStart"/>
      <w:r w:rsidR="006B20C6">
        <w:t>big</w:t>
      </w:r>
      <w:proofErr w:type="spellEnd"/>
      <w:r w:rsidR="006B20C6">
        <w:t xml:space="preserve"> b</w:t>
      </w:r>
      <w:r w:rsidR="00E5365C">
        <w:t>ang</w:t>
      </w:r>
      <w:r w:rsidR="006B20C6">
        <w:t>“</w:t>
      </w:r>
      <w:r w:rsidR="00E5365C">
        <w:t xml:space="preserve">-Release,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6A548A">
            <w:fldChar w:fldCharType="begin"/>
          </w:r>
          <w:r w:rsidR="006A548A">
            <w:instrText xml:space="preserve">CITATION Pic14 \p 107 \f "vgl. " \l 1031 </w:instrText>
          </w:r>
          <w:r w:rsidR="006A548A">
            <w:fldChar w:fldCharType="separate"/>
          </w:r>
          <w:r w:rsidR="006A548A">
            <w:rPr>
              <w:noProof/>
            </w:rPr>
            <w:t>(vgl. Pichler, 2014, S. 107)</w:t>
          </w:r>
          <w:r w:rsidR="006A548A">
            <w:fldChar w:fldCharType="end"/>
          </w:r>
        </w:sdtContent>
      </w:sdt>
      <w:r w:rsidR="00E5365C" w:rsidRPr="00F15B33">
        <w:t>.</w:t>
      </w:r>
    </w:p>
    <w:p w14:paraId="0F027BE7" w14:textId="71271A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w:t>
      </w:r>
      <w:r w:rsidR="00466529">
        <w:t>i</w:t>
      </w:r>
      <w:r w:rsidR="00466529">
        <w:t xml:space="preserve">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w:t>
      </w:r>
      <w:r w:rsidR="00466529">
        <w:t>u</w:t>
      </w:r>
      <w:r w:rsidR="00466529">
        <w:t>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w:t>
      </w:r>
      <w:r w:rsidR="00466529">
        <w:t>t</w:t>
      </w:r>
      <w:r w:rsidR="00466529">
        <w: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w:t>
      </w:r>
      <w:r w:rsidR="00623CCD">
        <w:t>n</w:t>
      </w:r>
      <w:r w:rsidR="00623CCD">
        <w:t>zentrieren sich demnach auf zeitliche und qualitative Aspekte.</w:t>
      </w:r>
      <w:r w:rsidR="00A47D35">
        <w:t xml:space="preserve"> Die Kosten spielen hier eher eine untergeordnete Rolle</w:t>
      </w:r>
      <w:sdt>
        <w:sdtPr>
          <w:id w:val="-651749193"/>
          <w:citation/>
        </w:sdtPr>
        <w:sdtContent>
          <w:r w:rsidR="006A548A">
            <w:fldChar w:fldCharType="begin"/>
          </w:r>
          <w:r w:rsidR="006A548A">
            <w:instrText xml:space="preserve">CITATION Roo16 \p 1249 \f "vgl. " \l 1031 </w:instrText>
          </w:r>
          <w:r w:rsidR="006A548A">
            <w:fldChar w:fldCharType="separate"/>
          </w:r>
          <w:r w:rsidR="006A548A">
            <w:rPr>
              <w:noProof/>
            </w:rPr>
            <w:t xml:space="preserve"> (vgl. Roock &amp; Wolf, 2016, S. 1249)</w:t>
          </w:r>
          <w:r w:rsidR="006A548A">
            <w:fldChar w:fldCharType="end"/>
          </w:r>
        </w:sdtContent>
      </w:sdt>
      <w:r w:rsidR="00A47D35">
        <w:t>.</w:t>
      </w:r>
    </w:p>
    <w:p w14:paraId="1753A01F" w14:textId="50F3AD7F" w:rsidR="00461FAA" w:rsidRDefault="00461FAA" w:rsidP="00E67FF7">
      <w:pPr>
        <w:pStyle w:val="berschrift2"/>
      </w:pPr>
      <w:bookmarkStart w:id="109" w:name="_Ref455737867"/>
      <w:bookmarkStart w:id="110" w:name="_Ref455738391"/>
      <w:bookmarkStart w:id="111" w:name="_Toc457246786"/>
      <w:r>
        <w:t>Einführung</w:t>
      </w:r>
      <w:bookmarkEnd w:id="109"/>
      <w:bookmarkEnd w:id="110"/>
      <w:bookmarkEnd w:id="111"/>
    </w:p>
    <w:p w14:paraId="513C6AF3" w14:textId="58129D38"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6A548A">
            <w:fldChar w:fldCharType="begin"/>
          </w:r>
          <w:r w:rsidR="006A548A">
            <w:instrText xml:space="preserve">CITATION Aum09 \p 294 \f "vgl. " \l 1031 </w:instrText>
          </w:r>
          <w:r w:rsidR="006A548A">
            <w:fldChar w:fldCharType="separate"/>
          </w:r>
          <w:r w:rsidR="006A548A">
            <w:rPr>
              <w:noProof/>
            </w:rPr>
            <w:t>(vgl. Aumayr, 2009, S. 294)</w:t>
          </w:r>
          <w:r w:rsidR="006A548A">
            <w:fldChar w:fldCharType="end"/>
          </w:r>
        </w:sdtContent>
      </w:sdt>
      <w:r>
        <w:t xml:space="preserve">. </w:t>
      </w:r>
      <w:r w:rsidRPr="00006BFE">
        <w:t xml:space="preserve">Ziele </w:t>
      </w:r>
      <w:r w:rsidR="004903D2">
        <w:t>der Einführungsp</w:t>
      </w:r>
      <w:r w:rsidRPr="00006BFE">
        <w:t>h</w:t>
      </w:r>
      <w:r w:rsidRPr="00006BFE">
        <w:t>a</w:t>
      </w:r>
      <w:r w:rsidRPr="00006BFE">
        <w:t>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w:t>
      </w:r>
      <w:r w:rsidR="0004504F" w:rsidRPr="00006BFE">
        <w:t>n</w:t>
      </w:r>
      <w:r w:rsidR="0004504F" w:rsidRPr="00006BFE">
        <w:t>nung von Referenzkunden</w:t>
      </w:r>
      <w:r w:rsidRPr="00006BFE">
        <w:t xml:space="preserve"> sowie die Beseitigung von Fehlern</w:t>
      </w:r>
      <w:sdt>
        <w:sdtPr>
          <w:id w:val="2124264449"/>
          <w:citation/>
        </w:sdtPr>
        <w:sdtContent>
          <w:r w:rsidR="006A548A">
            <w:fldChar w:fldCharType="begin"/>
          </w:r>
          <w:r w:rsidR="006A548A">
            <w:instrText xml:space="preserve">CITATION Kai04 \p 62 \f "vgl. " \m Aum09 \p "304 f." \l 1031 </w:instrText>
          </w:r>
          <w:r w:rsidR="006A548A">
            <w:fldChar w:fldCharType="separate"/>
          </w:r>
          <w:r w:rsidR="006A548A">
            <w:rPr>
              <w:noProof/>
            </w:rPr>
            <w:t xml:space="preserve"> (vgl. Kairies, 2004, </w:t>
          </w:r>
          <w:r w:rsidR="006A548A">
            <w:rPr>
              <w:noProof/>
            </w:rPr>
            <w:lastRenderedPageBreak/>
            <w:t>S. 62; Aumayr, 2009, S. 304 f.)</w:t>
          </w:r>
          <w:r w:rsidR="006A548A">
            <w:fldChar w:fldCharType="end"/>
          </w:r>
        </w:sdtContent>
      </w:sdt>
      <w:r>
        <w:t>.</w:t>
      </w:r>
      <w:r w:rsidR="002B0861">
        <w:t xml:space="preserve"> </w:t>
      </w:r>
      <w:r w:rsidR="0004504F">
        <w:t>Die dadurch entstehenden hohe</w:t>
      </w:r>
      <w:r w:rsidR="004903D2">
        <w:t>n</w:t>
      </w:r>
      <w:r w:rsidR="002B0861">
        <w:t xml:space="preserve"> </w:t>
      </w:r>
      <w:r w:rsidR="002B0861" w:rsidRPr="00006BFE">
        <w:t>Einführung</w:t>
      </w:r>
      <w:r w:rsidR="002B0861" w:rsidRPr="00006BFE">
        <w:t>s</w:t>
      </w:r>
      <w:r w:rsidR="002B0861" w:rsidRPr="00006BFE">
        <w:t>kosten</w:t>
      </w:r>
      <w:r w:rsidR="002B0861">
        <w:t xml:space="preserve"> und </w:t>
      </w:r>
      <w:r w:rsidR="0004504F">
        <w:t>der aufgrund der geringen Bekanntheit geringe</w:t>
      </w:r>
      <w:r w:rsidR="002B0861">
        <w:t xml:space="preserve"> Absatz</w:t>
      </w:r>
      <w:r w:rsidR="0004504F">
        <w:t xml:space="preserve"> führen zu e</w:t>
      </w:r>
      <w:r w:rsidR="0004504F">
        <w:t>i</w:t>
      </w:r>
      <w:r w:rsidR="0004504F">
        <w:t>nem geringen oder sogar negativen Deckungsbeitrag</w:t>
      </w:r>
      <w:sdt>
        <w:sdtPr>
          <w:id w:val="-321962978"/>
          <w:citation/>
        </w:sdtPr>
        <w:sdtContent>
          <w:r w:rsidR="006A548A">
            <w:fldChar w:fldCharType="begin"/>
          </w:r>
          <w:r w:rsidR="006A548A">
            <w:instrText xml:space="preserve">CITATION Aum09 \p "294, 305" \f "vgl. " \l 1031 </w:instrText>
          </w:r>
          <w:r w:rsidR="006A548A">
            <w:fldChar w:fldCharType="separate"/>
          </w:r>
          <w:r w:rsidR="006A548A">
            <w:rPr>
              <w:noProof/>
            </w:rPr>
            <w:t xml:space="preserve"> (vgl. Aumayr, 2009, S. 294, 305)</w:t>
          </w:r>
          <w:r w:rsidR="006A548A">
            <w:fldChar w:fldCharType="end"/>
          </w:r>
        </w:sdtContent>
      </w:sdt>
      <w:r w:rsidR="002B0861">
        <w:t xml:space="preserve">. </w:t>
      </w:r>
      <w:r w:rsidR="0004504F">
        <w:t>Um 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6A548A">
            <w:fldChar w:fldCharType="begin"/>
          </w:r>
          <w:r w:rsidR="006A548A">
            <w:instrText xml:space="preserve">CITATION Aum09 \p 304 \f "vgl. " \l 1031 </w:instrText>
          </w:r>
          <w:r w:rsidR="006A548A">
            <w:fldChar w:fldCharType="separate"/>
          </w:r>
          <w:r w:rsidR="006A548A">
            <w:rPr>
              <w:noProof/>
            </w:rPr>
            <w:t xml:space="preserve"> (vgl. Aumayr, 2009, S. 304)</w:t>
          </w:r>
          <w:r w:rsidR="006A548A">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6A548A">
            <w:fldChar w:fldCharType="begin"/>
          </w:r>
          <w:r w:rsidR="006A548A">
            <w:instrText xml:space="preserve">CITATION Aum09 \p "294, 304" \f "vgl. " \l 1031 </w:instrText>
          </w:r>
          <w:r w:rsidR="006A548A">
            <w:fldChar w:fldCharType="separate"/>
          </w:r>
          <w:r w:rsidR="006A548A">
            <w:rPr>
              <w:noProof/>
            </w:rPr>
            <w:t xml:space="preserve"> (vgl. Aumayr, 2009, S. 294, 304)</w:t>
          </w:r>
          <w:r w:rsidR="006A548A">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w:t>
      </w:r>
      <w:del w:id="112" w:author="Katja Schönbrodt-Rühl" w:date="2016-07-31T10:23:00Z">
        <w:r w:rsidR="001852CF" w:rsidDel="004B1F77">
          <w:delText xml:space="preserve">der </w:delText>
        </w:r>
      </w:del>
      <w:r w:rsidR="001852CF">
        <w:t>der Entwicklungsphase eine hohe Flexibilität nötig</w:t>
      </w:r>
      <w:sdt>
        <w:sdtPr>
          <w:id w:val="-1032268117"/>
          <w:citation/>
        </w:sdtPr>
        <w:sdtContent>
          <w:r w:rsidR="006A548A">
            <w:fldChar w:fldCharType="begin"/>
          </w:r>
          <w:r w:rsidR="006A548A">
            <w:instrText xml:space="preserve">CITATION Pic14 \p "44, 51" \f "vgl. " \l 1031 </w:instrText>
          </w:r>
          <w:r w:rsidR="006A548A">
            <w:fldChar w:fldCharType="separate"/>
          </w:r>
          <w:r w:rsidR="006A548A">
            <w:rPr>
              <w:noProof/>
            </w:rPr>
            <w:t xml:space="preserve"> (vgl. Pichler, 2014, S. 44, 51)</w:t>
          </w:r>
          <w:r w:rsidR="006A548A">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6A548A">
            <w:fldChar w:fldCharType="begin"/>
          </w:r>
          <w:r w:rsidR="006A548A">
            <w:instrText xml:space="preserve">CITATION Pic14 \p 44 \f "vgl. " \l 1031 </w:instrText>
          </w:r>
          <w:r w:rsidR="006A548A">
            <w:fldChar w:fldCharType="separate"/>
          </w:r>
          <w:r w:rsidR="006A548A">
            <w:rPr>
              <w:noProof/>
            </w:rPr>
            <w:t>(vgl. Pichler, 2014, S. 44)</w:t>
          </w:r>
          <w:r w:rsidR="006A548A">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974AD">
        <w:t xml:space="preserve">. Dies </w:t>
      </w:r>
      <w:r w:rsidR="0004504F">
        <w:t>ist allerdings auch abhängig von anderen Faktoren, wie z. B. dem</w:t>
      </w:r>
      <w:r w:rsidR="001974AD">
        <w:t xml:space="preserve"> Marktlebenszyklus, welcher den Lebenszyklus der gesamten Pr</w:t>
      </w:r>
      <w:r w:rsidR="001974AD">
        <w:t>o</w:t>
      </w:r>
      <w:r w:rsidR="001974AD">
        <w:t>duktgruppe auf dem Markt darstellt und demnach vom Stadium des einzelnen Produkts abweichen kann</w:t>
      </w:r>
      <w:sdt>
        <w:sdtPr>
          <w:id w:val="229976954"/>
          <w:citation/>
        </w:sdtPr>
        <w:sdtContent>
          <w:r w:rsidR="006A548A">
            <w:fldChar w:fldCharType="begin"/>
          </w:r>
          <w:r w:rsidR="006A548A">
            <w:instrText xml:space="preserve">CITATION Aum09 \p 297 \f "vgl. " \l 1031 </w:instrText>
          </w:r>
          <w:r w:rsidR="006A548A">
            <w:fldChar w:fldCharType="separate"/>
          </w:r>
          <w:r w:rsidR="006A548A">
            <w:rPr>
              <w:noProof/>
            </w:rPr>
            <w:t xml:space="preserve"> (vgl. Aumayr, 2009, S. 297)</w:t>
          </w:r>
          <w:r w:rsidR="006A548A">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gilt die Pr</w:t>
      </w:r>
      <w:r w:rsidR="0004504F">
        <w:t>o</w:t>
      </w:r>
      <w:r w:rsidR="0004504F">
        <w:t xml:space="preserve">dukteinführungsphase für beendet </w:t>
      </w:r>
      <w:sdt>
        <w:sdtPr>
          <w:id w:val="781925154"/>
          <w:citation/>
        </w:sdtPr>
        <w:sdtContent>
          <w:r w:rsidR="006A548A">
            <w:fldChar w:fldCharType="begin"/>
          </w:r>
          <w:r w:rsidR="006A548A">
            <w:instrText xml:space="preserve">CITATION Len06 \p 20 \f "vgl. " \l 1031 </w:instrText>
          </w:r>
          <w:r w:rsidR="006A548A">
            <w:fldChar w:fldCharType="separate"/>
          </w:r>
          <w:r w:rsidR="006A548A">
            <w:rPr>
              <w:noProof/>
            </w:rPr>
            <w:t>(vgl. Lennertz, 2006, S. 20)</w:t>
          </w:r>
          <w:r w:rsidR="006A548A">
            <w:fldChar w:fldCharType="end"/>
          </w:r>
        </w:sdtContent>
      </w:sdt>
      <w:r w:rsidR="0013257C">
        <w:t>.</w:t>
      </w:r>
      <w:r w:rsidR="0004504F">
        <w:t xml:space="preserve"> Sollte ein Pr</w:t>
      </w:r>
      <w:r w:rsidR="0004504F">
        <w:t>o</w:t>
      </w:r>
      <w:r w:rsidR="0004504F">
        <w:t xml:space="preserve">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113" w:name="_Ref455738543"/>
      <w:bookmarkStart w:id="114" w:name="_Ref455738792"/>
      <w:bookmarkStart w:id="115" w:name="_Toc457246787"/>
      <w:r>
        <w:t>Wachstum</w:t>
      </w:r>
      <w:bookmarkEnd w:id="113"/>
      <w:bookmarkEnd w:id="114"/>
      <w:bookmarkEnd w:id="115"/>
    </w:p>
    <w:p w14:paraId="617E76E6" w14:textId="0153ED68" w:rsidR="002B0861" w:rsidRDefault="002B0861" w:rsidP="00BC71A2">
      <w:r w:rsidRPr="002B0861">
        <w:t>Für die Wachstumsphase ist der schnelle Anstieg des Absatzes und des D</w:t>
      </w:r>
      <w:r w:rsidRPr="002B0861">
        <w:t>e</w:t>
      </w:r>
      <w:r w:rsidRPr="002B0861">
        <w:t xml:space="preserve">ckungsbeitrags </w:t>
      </w:r>
      <w:r>
        <w:t xml:space="preserve">aufgrund der Expansion am Markt </w:t>
      </w:r>
      <w:r w:rsidRPr="002B0861">
        <w:t>charakteristisch</w:t>
      </w:r>
      <w:sdt>
        <w:sdtPr>
          <w:id w:val="-1998870369"/>
          <w:citation/>
        </w:sdtPr>
        <w:sdtContent>
          <w:r w:rsidR="006A548A">
            <w:fldChar w:fldCharType="begin"/>
          </w:r>
          <w:r w:rsidR="006A548A">
            <w:instrText xml:space="preserve">CITATION Aum09 \p 294 \f "vgl. " \l 1031 </w:instrText>
          </w:r>
          <w:r w:rsidR="006A548A">
            <w:fldChar w:fldCharType="separate"/>
          </w:r>
          <w:r w:rsidR="006A548A">
            <w:rPr>
              <w:noProof/>
            </w:rPr>
            <w:t xml:space="preserve"> (vgl. Aumayr, 2009, S. 294)</w:t>
          </w:r>
          <w:r w:rsidR="006A548A">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496AA8">
        <w:t>.</w:t>
      </w:r>
      <w:r w:rsidR="00702287">
        <w:t xml:space="preserve"> </w:t>
      </w:r>
      <w:r w:rsidR="000D00F7">
        <w:t xml:space="preserve">Unter Aufbaukosten werden die Aufwände für die </w:t>
      </w:r>
      <w:r w:rsidR="0081285F">
        <w:t>Ergänzung und Modifik</w:t>
      </w:r>
      <w:r w:rsidR="0081285F">
        <w:t>a</w:t>
      </w:r>
      <w:r w:rsidR="0081285F">
        <w:t>tion des Produkts sowie die Veröffentlichungen von unterschiedlichen Produkto</w:t>
      </w:r>
      <w:r w:rsidR="0081285F">
        <w:t>p</w:t>
      </w:r>
      <w:r w:rsidR="0081285F">
        <w:t xml:space="preserve">tionen </w:t>
      </w:r>
      <w:r w:rsidR="000D00F7">
        <w:t>zusammengefasst</w:t>
      </w:r>
      <w:sdt>
        <w:sdtPr>
          <w:id w:val="1292715724"/>
          <w:citation/>
        </w:sdtPr>
        <w:sdtContent>
          <w:r w:rsidR="006A548A">
            <w:fldChar w:fldCharType="begin"/>
          </w:r>
          <w:r w:rsidR="006A548A">
            <w:instrText xml:space="preserve">CITATION Kai04 \p 62 \f "vgl. " \m Aum09 \p 305 \l 1031 </w:instrText>
          </w:r>
          <w:r w:rsidR="006A548A">
            <w:fldChar w:fldCharType="separate"/>
          </w:r>
          <w:r w:rsidR="006A548A">
            <w:rPr>
              <w:noProof/>
            </w:rPr>
            <w:t xml:space="preserve"> (vgl. Kairies, 2004, S. 62; Aumayr, 2009, S. 305)</w:t>
          </w:r>
          <w:r w:rsidR="006A548A">
            <w:fldChar w:fldCharType="end"/>
          </w:r>
        </w:sdtContent>
      </w:sdt>
      <w:r w:rsidR="0081285F">
        <w:t xml:space="preserve">. Durch die höheren Absatzzahlen lassen sich beim Einkauf und der Produktion </w:t>
      </w:r>
      <w:r w:rsidR="0081285F">
        <w:lastRenderedPageBreak/>
        <w:t>Skaleneffekte realisieren, welche ebenfalls die Kosten senken</w:t>
      </w:r>
      <w:sdt>
        <w:sdtPr>
          <w:id w:val="1520886239"/>
          <w:citation/>
        </w:sdtPr>
        <w:sdtContent>
          <w:r w:rsidR="006A548A">
            <w:fldChar w:fldCharType="begin"/>
          </w:r>
          <w:r w:rsidR="006A548A">
            <w:instrText xml:space="preserve">CITATION Kai04 \p 62 \f "vgl. " \l 1031 </w:instrText>
          </w:r>
          <w:r w:rsidR="006A548A">
            <w:fldChar w:fldCharType="separate"/>
          </w:r>
          <w:r w:rsidR="006A548A">
            <w:rPr>
              <w:noProof/>
            </w:rPr>
            <w:t xml:space="preserve"> (vgl. Kairies, 2004, S. 62)</w:t>
          </w:r>
          <w:r w:rsidR="006A548A">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j</w:t>
      </w:r>
      <w:r w:rsidR="000D00F7">
        <w:t>e</w:t>
      </w:r>
      <w:r w:rsidR="000D00F7">
        <w:t xml:space="preserve">doch </w:t>
      </w:r>
      <w:r w:rsidR="00702287">
        <w:t>der Wettbewerbsdruck entsprechend</w:t>
      </w:r>
      <w:sdt>
        <w:sdtPr>
          <w:id w:val="-32952881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 xml:space="preserve">. </w:t>
      </w:r>
      <w:r w:rsidR="000D00F7">
        <w:t>Das</w:t>
      </w:r>
      <w:r w:rsidR="0081285F">
        <w:t xml:space="preserve"> E</w:t>
      </w:r>
      <w:r w:rsidR="0081285F">
        <w:t>n</w:t>
      </w:r>
      <w:r w:rsidR="0081285F">
        <w:t xml:space="preserve">de der Phase </w:t>
      </w:r>
      <w:r w:rsidR="000D00F7">
        <w:t>ist erreicht, sobald das Umsatzwachstum am Höhepunkt ist, sp</w:t>
      </w:r>
      <w:r w:rsidR="000D00F7">
        <w:t>ä</w:t>
      </w:r>
      <w:r w:rsidR="000D00F7">
        <w:t xml:space="preserve">testens dann </w:t>
      </w:r>
      <w:r w:rsidR="0081285F">
        <w:t>sollten die Voraussetzungen für</w:t>
      </w:r>
      <w:r w:rsidR="00F74F2B">
        <w:t xml:space="preserve"> ein Nachfolgeprodukt geschaffen sein</w:t>
      </w:r>
      <w:sdt>
        <w:sdtPr>
          <w:id w:val="1510791048"/>
          <w:citation/>
        </w:sdtPr>
        <w:sdtContent>
          <w:r w:rsidR="006A548A">
            <w:fldChar w:fldCharType="begin"/>
          </w:r>
          <w:r w:rsidR="006A548A">
            <w:instrText xml:space="preserve">CITATION Kai04 \p 62 \f "vgl. " \m Len06 \p 20 \l 1031 </w:instrText>
          </w:r>
          <w:r w:rsidR="006A548A">
            <w:fldChar w:fldCharType="separate"/>
          </w:r>
          <w:r w:rsidR="006A548A">
            <w:rPr>
              <w:noProof/>
            </w:rPr>
            <w:t xml:space="preserve"> (vgl. Kairies, 2004, S. 62; Lennertz, 2006, S. 20)</w:t>
          </w:r>
          <w:r w:rsidR="006A548A">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w:t>
      </w:r>
      <w:r>
        <w:t>r</w:t>
      </w:r>
      <w:r>
        <w:t>dergrund stehen. Weiterhin relevant ist das Qualitätsrisiko</w:t>
      </w:r>
      <w:r w:rsidR="00534262">
        <w:t>,</w:t>
      </w:r>
      <w:r>
        <w:t xml:space="preserve"> da es</w:t>
      </w:r>
      <w:r w:rsidR="00534262">
        <w:t xml:space="preserve"> </w:t>
      </w:r>
      <w:r>
        <w:t>entscheidend für den Ausbau der Marktanteile ist. Dazu steigt die Bedeutung des Kostenris</w:t>
      </w:r>
      <w:r>
        <w:t>i</w:t>
      </w:r>
      <w:r>
        <w:t>kos, da</w:t>
      </w:r>
      <w:r w:rsidR="00534262">
        <w:t xml:space="preserve"> im Fokus die Kostensenkung steht. Beide Risiken sind von entscheide</w:t>
      </w:r>
      <w:r w:rsidR="00534262">
        <w:t>n</w:t>
      </w:r>
      <w:r w:rsidR="00534262">
        <w:t>der Bedeutung für die Durchsetzung gegen den Wettbewerb.</w:t>
      </w:r>
    </w:p>
    <w:p w14:paraId="534DD47A" w14:textId="3B30F4AB" w:rsidR="00461FAA" w:rsidRDefault="00921A03" w:rsidP="00E67FF7">
      <w:pPr>
        <w:pStyle w:val="berschrift2"/>
      </w:pPr>
      <w:bookmarkStart w:id="116" w:name="_Ref455738794"/>
      <w:bookmarkStart w:id="117" w:name="_Toc457246788"/>
      <w:r>
        <w:t>Reife</w:t>
      </w:r>
      <w:bookmarkEnd w:id="116"/>
      <w:bookmarkEnd w:id="117"/>
    </w:p>
    <w:p w14:paraId="565008ED" w14:textId="7C99D2E1"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sta</w:t>
      </w:r>
      <w:r w:rsidR="00702287">
        <w:t>g</w:t>
      </w:r>
      <w:r w:rsidR="00702287">
        <w:t xml:space="preserve">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6A548A">
            <w:fldChar w:fldCharType="begin"/>
          </w:r>
          <w:r w:rsidR="006A548A">
            <w:instrText xml:space="preserve">CITATION Aum09 \p 295 \f "vgl. " \m Kai04 \p 62 \m Len06 \p 20 \l 1031 </w:instrText>
          </w:r>
          <w:r w:rsidR="006A548A">
            <w:fldChar w:fldCharType="separate"/>
          </w:r>
          <w:r w:rsidR="006A548A">
            <w:rPr>
              <w:noProof/>
            </w:rPr>
            <w:t xml:space="preserve"> (vgl. Aumayr, 2009, S. 295; Kairies, 2004, S. 62; Lennertz, 2006, S. 20)</w:t>
          </w:r>
          <w:r w:rsidR="006A548A">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w:t>
      </w:r>
      <w:r w:rsidR="00162FA4">
        <w:t>u</w:t>
      </w:r>
      <w:r w:rsidR="00162FA4">
        <w:t>ert länger als bei den vorherigen Kundengruppen</w:t>
      </w:r>
      <w:sdt>
        <w:sdtPr>
          <w:id w:val="-1372375333"/>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162FA4">
        <w:t>. Dafür fallen die</w:t>
      </w:r>
      <w:r w:rsidR="00702287">
        <w:t xml:space="preserve"> Erhaltungskosten </w:t>
      </w:r>
      <w:r w:rsidR="00312900">
        <w:t>geringer aus, da der Ä</w:t>
      </w:r>
      <w:r w:rsidR="00162FA4">
        <w:t>nderungsbedarf au</w:t>
      </w:r>
      <w:r w:rsidR="00162FA4">
        <w:t>f</w:t>
      </w:r>
      <w:r w:rsidR="00162FA4">
        <w:t xml:space="preserve">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6A548A">
            <w:fldChar w:fldCharType="begin"/>
          </w:r>
          <w:r w:rsidR="006A548A">
            <w:instrText xml:space="preserve">CITATION Aum09 \p 305 \f "vgl. " \m Pic14 \p 39 \l 1031 </w:instrText>
          </w:r>
          <w:r w:rsidR="006A548A">
            <w:fldChar w:fldCharType="separate"/>
          </w:r>
          <w:r w:rsidR="006A548A">
            <w:rPr>
              <w:noProof/>
            </w:rPr>
            <w:t>(vgl. Aumayr, 2009, S. 305; Pichler, 2014, S. 39)</w:t>
          </w:r>
          <w:r w:rsidR="006A548A">
            <w:fldChar w:fldCharType="end"/>
          </w:r>
        </w:sdtContent>
      </w:sdt>
      <w:r w:rsidR="00702287">
        <w:t>.</w:t>
      </w:r>
      <w:r w:rsidR="001852CF">
        <w:t xml:space="preserve"> </w:t>
      </w:r>
      <w:r w:rsidR="00973440">
        <w:t xml:space="preserve">Im Fokus der Phase stehen als </w:t>
      </w:r>
      <w:r w:rsidR="00702287">
        <w:t>Ziele die S</w:t>
      </w:r>
      <w:r w:rsidR="00702287">
        <w:t>i</w:t>
      </w:r>
      <w:r w:rsidR="00702287">
        <w:t>cherung der Marktanteile sowie die Gewinnoptimierung</w:t>
      </w:r>
      <w:sdt>
        <w:sdtPr>
          <w:id w:val="-676890199"/>
          <w:citation/>
        </w:sdtPr>
        <w:sdtContent>
          <w:r w:rsidR="006A548A">
            <w:fldChar w:fldCharType="begin"/>
          </w:r>
          <w:r w:rsidR="006A548A">
            <w:instrText xml:space="preserve">CITATION Aum09 \p 305 \f "vgl. " \l 1031 </w:instrText>
          </w:r>
          <w:r w:rsidR="006A548A">
            <w:fldChar w:fldCharType="separate"/>
          </w:r>
          <w:r w:rsidR="006A548A">
            <w:rPr>
              <w:noProof/>
            </w:rPr>
            <w:t xml:space="preserve"> (vgl. Aumayr, 2009, S. 305)</w:t>
          </w:r>
          <w:r w:rsidR="006A548A">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6A548A">
            <w:fldChar w:fldCharType="begin"/>
          </w:r>
          <w:r w:rsidR="006A548A">
            <w:instrText xml:space="preserve">CITATION Kai04 \p 63 \f "vgl. " \m Aum09 \p 305 \l 1031 </w:instrText>
          </w:r>
          <w:r w:rsidR="006A548A">
            <w:fldChar w:fldCharType="separate"/>
          </w:r>
          <w:r w:rsidR="006A548A">
            <w:rPr>
              <w:noProof/>
            </w:rPr>
            <w:t xml:space="preserve"> (vgl. Kairies, 2004, S. 63; Aumayr, 2009, S. 305)</w:t>
          </w:r>
          <w:r w:rsidR="006A548A">
            <w:fldChar w:fldCharType="end"/>
          </w:r>
        </w:sdtContent>
      </w:sdt>
      <w:r w:rsidR="00F74F2B">
        <w:t xml:space="preserve">. </w:t>
      </w:r>
      <w:commentRangeStart w:id="118"/>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w:t>
      </w:r>
      <w:r w:rsidR="00EC4946">
        <w:t>r</w:t>
      </w:r>
      <w:r w:rsidR="00EC4946">
        <w:t>kündet werden</w:t>
      </w:r>
      <w:sdt>
        <w:sdtPr>
          <w:id w:val="1573384343"/>
          <w:citation/>
        </w:sdtPr>
        <w:sdtContent>
          <w:r w:rsidR="006A548A">
            <w:fldChar w:fldCharType="begin"/>
          </w:r>
          <w:r w:rsidR="006A548A">
            <w:instrText xml:space="preserve">CITATION Kai04 \p 63 \f "vgl. " \l 1031 </w:instrText>
          </w:r>
          <w:r w:rsidR="006A548A">
            <w:fldChar w:fldCharType="separate"/>
          </w:r>
          <w:r w:rsidR="006A548A">
            <w:rPr>
              <w:noProof/>
            </w:rPr>
            <w:t xml:space="preserve"> (vgl. Kairies, 2004, S. 63)</w:t>
          </w:r>
          <w:r w:rsidR="006A548A">
            <w:fldChar w:fldCharType="end"/>
          </w:r>
        </w:sdtContent>
      </w:sdt>
      <w:r w:rsidR="00EC4946">
        <w:t>.</w:t>
      </w:r>
      <w:commentRangeEnd w:id="118"/>
      <w:r w:rsidR="0071489A">
        <w:rPr>
          <w:rStyle w:val="Kommentarzeichen"/>
        </w:rPr>
        <w:commentReference w:id="118"/>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119" w:name="_Ref455738545"/>
      <w:bookmarkStart w:id="120" w:name="_Ref455738900"/>
      <w:bookmarkStart w:id="121" w:name="_Toc457246789"/>
      <w:r>
        <w:lastRenderedPageBreak/>
        <w:t>Entsorgung</w:t>
      </w:r>
      <w:bookmarkEnd w:id="119"/>
      <w:bookmarkEnd w:id="120"/>
      <w:bookmarkEnd w:id="121"/>
    </w:p>
    <w:p w14:paraId="0EF13657" w14:textId="1DAFEF35"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t xml:space="preserve">. </w:t>
      </w:r>
      <w:r w:rsidR="00702287">
        <w:t xml:space="preserve">Ziel ist der Abbau des Produkts und die Kostensenkung, da </w:t>
      </w:r>
      <w:r w:rsidR="00A931CC">
        <w:t xml:space="preserve">aufgrund der fehlenden Konkurrenzfähigkeit </w:t>
      </w:r>
      <w:r w:rsidR="00702287">
        <w:t>nur noch Nachzügler als Kunden gewonnen werden können</w:t>
      </w:r>
      <w:sdt>
        <w:sdtPr>
          <w:id w:val="673537305"/>
          <w:citation/>
        </w:sdtPr>
        <w:sdtContent>
          <w:r w:rsidR="00F95517">
            <w:fldChar w:fldCharType="begin"/>
          </w:r>
          <w:r w:rsidR="00F95517">
            <w:instrText xml:space="preserve">CITATION Aum09 \p 305 \f "vgl. " \m Kai04 \p 63 \l 1031 </w:instrText>
          </w:r>
          <w:r w:rsidR="00F95517">
            <w:fldChar w:fldCharType="separate"/>
          </w:r>
          <w:r w:rsidR="00F95517">
            <w:rPr>
              <w:noProof/>
            </w:rPr>
            <w:t xml:space="preserve"> (vgl. Aumayr, 2009, S. 305; Kairies, 2004, S. 63)</w:t>
          </w:r>
          <w:r w:rsidR="00F95517">
            <w:fldChar w:fldCharType="end"/>
          </w:r>
        </w:sdtContent>
      </w:sdt>
      <w:r w:rsidR="00702287">
        <w:t xml:space="preserve">. </w:t>
      </w:r>
      <w:r>
        <w:t>Versuche der Wiederbelebung</w:t>
      </w:r>
      <w:r w:rsidR="00EA6C89">
        <w:t>, z. B. durch Faceli</w:t>
      </w:r>
      <w:r w:rsidR="00EA6C89">
        <w:t>f</w:t>
      </w:r>
      <w:r w:rsidR="00EA6C89">
        <w:t xml:space="preserve">ting, bedeuten weitere Kosten </w:t>
      </w:r>
      <w:sdt>
        <w:sdtPr>
          <w:id w:val="-91635904"/>
          <w:citation/>
        </w:sdtPr>
        <w:sdtContent>
          <w:r w:rsidR="00F95517">
            <w:fldChar w:fldCharType="begin"/>
          </w:r>
          <w:r w:rsidR="00F95517">
            <w:instrText xml:space="preserve">CITATION Len06 \p "20 f." \f "vgl. " \l 1031 </w:instrText>
          </w:r>
          <w:r w:rsidR="00F95517">
            <w:fldChar w:fldCharType="separate"/>
          </w:r>
          <w:r w:rsidR="00F95517">
            <w:rPr>
              <w:noProof/>
            </w:rPr>
            <w:t>(vgl. Lennertz, 2006, S. 20 f.)</w:t>
          </w:r>
          <w:r w:rsidR="00F95517">
            <w:fldChar w:fldCharType="end"/>
          </w:r>
        </w:sdtContent>
      </w:sdt>
      <w:r w:rsidR="00EA6C89">
        <w:t xml:space="preserve"> </w:t>
      </w:r>
      <w:proofErr w:type="gramStart"/>
      <w:r w:rsidR="00EA6C89">
        <w:t>und</w:t>
      </w:r>
      <w:proofErr w:type="gramEnd"/>
      <w:r w:rsidR="00EA6C89">
        <w:t xml:space="preserve"> schlagen</w:t>
      </w:r>
      <w:r>
        <w:t xml:space="preserve"> </w:t>
      </w:r>
      <w:r w:rsidR="00CF39DF">
        <w:t>in dieser Phase</w:t>
      </w:r>
      <w:r w:rsidR="00EC4946">
        <w:t xml:space="preserve"> </w:t>
      </w:r>
      <w:r>
        <w:t>häufig fehl</w:t>
      </w:r>
      <w:sdt>
        <w:sdtPr>
          <w:id w:val="162898574"/>
          <w:citation/>
        </w:sdtPr>
        <w:sdtContent>
          <w:r w:rsidR="00F95517">
            <w:fldChar w:fldCharType="begin"/>
          </w:r>
          <w:r w:rsidR="00F95517">
            <w:instrText xml:space="preserve">CITATION Aum09 \p 295 \f "vgl. " \l 1031 </w:instrText>
          </w:r>
          <w:r w:rsidR="00F95517">
            <w:fldChar w:fldCharType="separate"/>
          </w:r>
          <w:r w:rsidR="00F95517">
            <w:rPr>
              <w:noProof/>
            </w:rPr>
            <w:t xml:space="preserve"> (vgl. Aumayr, 2009, S. 295)</w:t>
          </w:r>
          <w:r w:rsidR="00F95517">
            <w:fldChar w:fldCharType="end"/>
          </w:r>
        </w:sdtContent>
      </w:sdt>
      <w:r w:rsidR="00EC4946">
        <w:t>, daher sollte das Nachfo</w:t>
      </w:r>
      <w:r w:rsidR="00EC4946">
        <w:t>l</w:t>
      </w:r>
      <w:r w:rsidR="00EC4946">
        <w:t xml:space="preserve">geprodukt in dieser Phase eingeführt werden </w:t>
      </w:r>
      <w:sdt>
        <w:sdtPr>
          <w:id w:val="1799870637"/>
          <w:citation/>
        </w:sdtPr>
        <w:sdtContent>
          <w:r w:rsidR="00F95517">
            <w:fldChar w:fldCharType="begin"/>
          </w:r>
          <w:r w:rsidR="00F95517">
            <w:instrText xml:space="preserve">CITATION Kai04 \p 63 \f "vgl. " \l 1031 </w:instrText>
          </w:r>
          <w:r w:rsidR="00F95517">
            <w:fldChar w:fldCharType="separate"/>
          </w:r>
          <w:r w:rsidR="00F95517">
            <w:rPr>
              <w:noProof/>
            </w:rPr>
            <w:t>(vgl. Kairies, 2004, S. 63)</w:t>
          </w:r>
          <w:r w:rsidR="00F95517">
            <w:fldChar w:fldCharType="end"/>
          </w:r>
        </w:sdtContent>
      </w:sdt>
      <w:r>
        <w:t>.</w:t>
      </w:r>
      <w:r w:rsidR="00702287">
        <w:t xml:space="preserve"> Je nach Marktlebenszyklus nimmt auch der Wettbewerb ab </w:t>
      </w:r>
      <w:sdt>
        <w:sdtPr>
          <w:id w:val="2073071696"/>
          <w:citation/>
        </w:sdtPr>
        <w:sdtContent>
          <w:r w:rsidR="00F95517">
            <w:fldChar w:fldCharType="begin"/>
          </w:r>
          <w:r w:rsidR="00F95517">
            <w:instrText xml:space="preserve">CITATION Aum09 \p 305 \f "vgl. " \l 1031 </w:instrText>
          </w:r>
          <w:r w:rsidR="00F95517">
            <w:fldChar w:fldCharType="separate"/>
          </w:r>
          <w:r w:rsidR="00F95517">
            <w:rPr>
              <w:noProof/>
            </w:rPr>
            <w:t>(vgl. Aumayr, 2009, S. 305)</w:t>
          </w:r>
          <w:r w:rsidR="00F9551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F95517">
            <w:fldChar w:fldCharType="begin"/>
          </w:r>
          <w:r w:rsidR="00F95517">
            <w:instrText xml:space="preserve">CITATION Kai04 \p 63 \f "vgl. " \l 1031 </w:instrText>
          </w:r>
          <w:r w:rsidR="00F95517">
            <w:fldChar w:fldCharType="separate"/>
          </w:r>
          <w:r w:rsidR="00F95517">
            <w:rPr>
              <w:noProof/>
            </w:rPr>
            <w:t xml:space="preserve"> (vgl. Kairies, 2004, S. 63)</w:t>
          </w:r>
          <w:r w:rsidR="00F95517">
            <w:fldChar w:fldCharType="end"/>
          </w:r>
        </w:sdtContent>
      </w:sdt>
      <w:r w:rsidR="00EC4946">
        <w:t>. Um Restbestände des Produkts absetzen zu können, besteht die Möglichkeit</w:t>
      </w:r>
      <w:ins w:id="122" w:author="Katja Schönbrodt-Rühl" w:date="2016-07-31T10:30:00Z">
        <w:r w:rsidR="007A5EC9">
          <w:t>,</w:t>
        </w:r>
      </w:ins>
      <w:r w:rsidR="00EC4946">
        <w:t xml:space="preserve"> mit einer Kostenführerstrategie auf andere Märkte zu schwenken</w:t>
      </w:r>
      <w:sdt>
        <w:sdtPr>
          <w:id w:val="-1782264180"/>
          <w:citation/>
        </w:sdtPr>
        <w:sdtContent>
          <w:r w:rsidR="00F95517">
            <w:fldChar w:fldCharType="begin"/>
          </w:r>
          <w:r w:rsidR="00F95517">
            <w:instrText xml:space="preserve">CITATION Kai04 \p "63 f." \f "vgl. " \l 1031 </w:instrText>
          </w:r>
          <w:r w:rsidR="00F95517">
            <w:fldChar w:fldCharType="separate"/>
          </w:r>
          <w:r w:rsidR="00F95517">
            <w:rPr>
              <w:noProof/>
            </w:rPr>
            <w:t xml:space="preserve"> (vgl. Kairies, 2004, S. 63 f.)</w:t>
          </w:r>
          <w:r w:rsidR="00F95517">
            <w:fldChar w:fldCharType="end"/>
          </w:r>
        </w:sdtContent>
      </w:sdt>
      <w:r w:rsidR="00EC4946">
        <w:t>.</w:t>
      </w:r>
    </w:p>
    <w:p w14:paraId="1F6EA51D" w14:textId="69BB7CBC"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w:t>
      </w:r>
      <w:r>
        <w:t>f</w:t>
      </w:r>
      <w:r>
        <w:t>grund negativer Erfahrung, z. B. aufgrund mangelhafter Verfügbarkeit oder Pe</w:t>
      </w:r>
      <w:r>
        <w:t>r</w:t>
      </w:r>
      <w:r>
        <w:t>formanz, den Anbieter wechseln sollen. Eine schlechte Qualität würde auch die Kosten für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w:t>
      </w:r>
      <w:r>
        <w:t>k</w:t>
      </w:r>
      <w:r>
        <w:t>zeptablen Qualitätsniveaus.</w:t>
      </w:r>
      <w:r w:rsidR="00E04A06">
        <w:t xml:space="preserve"> </w:t>
      </w:r>
    </w:p>
    <w:p w14:paraId="516F60D8" w14:textId="348E36EE" w:rsidR="00175F2D" w:rsidRDefault="00175F2D" w:rsidP="00E67FF7">
      <w:pPr>
        <w:pStyle w:val="berschrift2"/>
      </w:pPr>
      <w:bookmarkStart w:id="123" w:name="_Ref451345102"/>
      <w:bookmarkStart w:id="124" w:name="_Toc457246790"/>
      <w:r>
        <w:t>Zusammenf</w:t>
      </w:r>
      <w:r w:rsidR="0007273A">
        <w:t xml:space="preserve">assung der Risiken </w:t>
      </w:r>
      <w:r w:rsidR="0074599A">
        <w:t>in den</w:t>
      </w:r>
      <w:r>
        <w:t xml:space="preserve"> Phasen</w:t>
      </w:r>
      <w:bookmarkEnd w:id="123"/>
      <w:bookmarkEnd w:id="124"/>
    </w:p>
    <w:p w14:paraId="59F7BBD9" w14:textId="04AFC53D"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w:t>
      </w:r>
      <w:r>
        <w:t>e</w:t>
      </w:r>
      <w:r>
        <w:t>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w:t>
      </w:r>
      <w:ins w:id="125" w:author="Katja Schönbrodt-Rühl" w:date="2016-07-31T10:32:00Z">
        <w:r w:rsidR="007A5EC9">
          <w:t>t</w:t>
        </w:r>
      </w:ins>
      <w:r w:rsidR="00AD0A40">
        <w:t>en</w:t>
      </w:r>
      <w:r>
        <w:t>. Diese Ausfü</w:t>
      </w:r>
      <w:r>
        <w:t>h</w:t>
      </w:r>
      <w:r>
        <w:t xml:space="preserve">rungen zeigen weiterhin, dass anhand des Produktlebenszyklus </w:t>
      </w:r>
      <w:r w:rsidR="00154BC1">
        <w:t>drei</w:t>
      </w:r>
      <w:r>
        <w:t xml:space="preserve"> verschied</w:t>
      </w:r>
      <w:r>
        <w:t>e</w:t>
      </w:r>
      <w:r>
        <w:t xml:space="preserv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t>
      </w:r>
      <w:r w:rsidR="00FB54F6">
        <w:lastRenderedPageBreak/>
        <w:t xml:space="preserve">weniger Umsatz führt </w:t>
      </w:r>
      <w:r w:rsidR="00154BC1">
        <w:t xml:space="preserve">(Opportunitätskosten) </w:t>
      </w:r>
      <w:r w:rsidR="00FB54F6">
        <w:t>und schlechte Qualität zu höheren Kosten</w:t>
      </w:r>
      <w:ins w:id="126" w:author="Katja Schönbrodt-Rühl" w:date="2016-07-31T10:32:00Z">
        <w:r w:rsidR="007A5EC9">
          <w:t>,</w:t>
        </w:r>
      </w:ins>
      <w:r w:rsidR="00FB54F6">
        <w:t xml:space="preserve"> </w:t>
      </w:r>
      <w:r w:rsidR="006E3E0F">
        <w:t xml:space="preserve">beispielsweise </w:t>
      </w:r>
      <w:r w:rsidR="00FB54F6">
        <w:t xml:space="preserve">aufgrund </w:t>
      </w:r>
      <w:r w:rsidR="006E3E0F">
        <w:t>einer höheren Nachbesserungsquote</w:t>
      </w:r>
      <w:ins w:id="127" w:author="Katja Schönbrodt-Rühl" w:date="2016-07-31T10:32:00Z">
        <w:r w:rsidR="007A5EC9">
          <w:t>,</w:t>
        </w:r>
      </w:ins>
      <w:r w:rsidR="006E3E0F">
        <w:t xml:space="preserve"> führt. Da sich der hier genannte Risikotyp Kosten aber eher auf direkten Aufwand als auf Folgekosten bezieht, ist die Unterscheidung trotzdem gerechtfertigt.</w:t>
      </w:r>
      <w:r w:rsidR="00FB54F6">
        <w:t xml:space="preserve"> </w:t>
      </w:r>
      <w:r>
        <w:t>Zusamme</w:t>
      </w:r>
      <w:r>
        <w:t>n</w:t>
      </w:r>
      <w:r>
        <w:t xml:space="preserve">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eine Zuordnung dieser Risikot</w:t>
      </w:r>
      <w:r>
        <w:t>y</w:t>
      </w:r>
      <w:r>
        <w:t xml:space="preserve">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128" w:name="_Ref450759520"/>
      <w:bookmarkStart w:id="129" w:name="_Toc457246762"/>
      <w:r>
        <w:t xml:space="preserve">Tabelle </w:t>
      </w:r>
      <w:fldSimple w:instr=" STYLEREF 1 \s ">
        <w:r w:rsidR="00EA4433">
          <w:rPr>
            <w:noProof/>
          </w:rPr>
          <w:t>3</w:t>
        </w:r>
      </w:fldSimple>
      <w:r w:rsidR="00EA4433">
        <w:t>.</w:t>
      </w:r>
      <w:fldSimple w:instr=" SEQ Tabelle \* ARABIC \s 1 ">
        <w:r w:rsidR="00EA4433">
          <w:rPr>
            <w:noProof/>
          </w:rPr>
          <w:t>1</w:t>
        </w:r>
      </w:fldSimple>
      <w:bookmarkEnd w:id="128"/>
      <w:r>
        <w:t>: Zuordnung Risikotypen zu Produktlebenszyklusphasen</w:t>
      </w:r>
      <w:bookmarkEnd w:id="129"/>
    </w:p>
    <w:p w14:paraId="04837DF2" w14:textId="43835C0B" w:rsidR="00E61E9A" w:rsidRDefault="00E61E9A" w:rsidP="00E61E9A">
      <w:pPr>
        <w:jc w:val="center"/>
      </w:pPr>
      <w:r>
        <w:t>Quelle: eigene Tabelle</w:t>
      </w:r>
    </w:p>
    <w:p w14:paraId="55E10D52" w14:textId="508DF9DE" w:rsidR="00ED2CC2"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Dies ermöglicht für die Sta</w:t>
      </w:r>
      <w:r>
        <w:t>n</w:t>
      </w:r>
      <w:r>
        <w:t>dardtypdefinition die Reduktion der Komplexität, da nicht für jede Produktl</w:t>
      </w:r>
      <w:r>
        <w:t>e</w:t>
      </w:r>
      <w:r>
        <w:t xml:space="preserve">benszyklusphase eine eigene Ausgestaltung der Release-Management-Prozesse erfolgen muss, sondern ein Standardtyp für mehrere </w:t>
      </w:r>
      <w:r w:rsidR="002C090B">
        <w:t>Phasen mit gleichem Ris</w:t>
      </w:r>
      <w:r w:rsidR="002C090B">
        <w:t>i</w:t>
      </w:r>
      <w:r w:rsidR="002C090B">
        <w:t>kotyp</w:t>
      </w:r>
      <w:r>
        <w:t xml:space="preserve"> angewendet werden kann. </w:t>
      </w:r>
      <w:r w:rsidR="00154BC1">
        <w:t>Der Risikotyp der Qualität ist in jeder Phase relevant und kann daher für die weitere Betrachtung zur Unterscheidung elim</w:t>
      </w:r>
      <w:r w:rsidR="00154BC1">
        <w:t>i</w:t>
      </w:r>
      <w:r w:rsidR="00154BC1">
        <w:t xml:space="preserve">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die Zuordnung der Phasen zum jewe</w:t>
      </w:r>
      <w:r>
        <w:t>i</w:t>
      </w:r>
      <w:r>
        <w:t xml:space="preserve">ligen </w:t>
      </w:r>
      <w:r w:rsidR="002C090B">
        <w:t>Risikotyp ohne das Qualitätsrisiko.</w:t>
      </w:r>
      <w:r w:rsidR="00A5132D">
        <w:t xml:space="preserve"> </w:t>
      </w:r>
    </w:p>
    <w:p w14:paraId="0E86483D" w14:textId="0A22DE7C" w:rsidR="00ED2CC2" w:rsidRDefault="00ED2CC2">
      <w:pPr>
        <w:spacing w:before="0" w:after="0" w:line="240" w:lineRule="auto"/>
        <w:jc w:val="left"/>
      </w:pPr>
      <w:r>
        <w:br w:type="page"/>
      </w:r>
    </w:p>
    <w:p w14:paraId="76BDE348" w14:textId="77777777" w:rsidR="00692308" w:rsidRDefault="00692308" w:rsidP="00ED2CC2">
      <w:pPr>
        <w:spacing w:before="0" w:after="0" w:line="240" w:lineRule="auto"/>
        <w:jc w:val="left"/>
      </w:pP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130" w:name="_Ref450760245"/>
      <w:bookmarkStart w:id="131" w:name="_Ref455661998"/>
      <w:bookmarkStart w:id="132" w:name="_Toc457246763"/>
      <w:r>
        <w:t xml:space="preserve">Tabelle </w:t>
      </w:r>
      <w:fldSimple w:instr=" STYLEREF 1 \s ">
        <w:r w:rsidR="00EA4433">
          <w:rPr>
            <w:noProof/>
          </w:rPr>
          <w:t>3</w:t>
        </w:r>
      </w:fldSimple>
      <w:r w:rsidR="00EA4433">
        <w:t>.</w:t>
      </w:r>
      <w:fldSimple w:instr=" SEQ Tabelle \* ARABIC \s 1 ">
        <w:r w:rsidR="00EA4433">
          <w:rPr>
            <w:noProof/>
          </w:rPr>
          <w:t>2</w:t>
        </w:r>
      </w:fldSimple>
      <w:bookmarkEnd w:id="130"/>
      <w:r>
        <w:t xml:space="preserve">: </w:t>
      </w:r>
      <w:r w:rsidR="002C090B">
        <w:t xml:space="preserve">Reduzierte </w:t>
      </w:r>
      <w:r>
        <w:t xml:space="preserve">Zuordnung </w:t>
      </w:r>
      <w:r w:rsidR="002C090B">
        <w:t xml:space="preserve">Risikotypen zu </w:t>
      </w:r>
      <w:r>
        <w:t>Produktlebenszyklu</w:t>
      </w:r>
      <w:r>
        <w:t>s</w:t>
      </w:r>
      <w:r>
        <w:t>phasen</w:t>
      </w:r>
      <w:bookmarkEnd w:id="131"/>
      <w:bookmarkEnd w:id="132"/>
    </w:p>
    <w:p w14:paraId="2C9D845E" w14:textId="31EBD920" w:rsidR="00A5132D" w:rsidRDefault="00A5132D" w:rsidP="00A5132D">
      <w:pPr>
        <w:jc w:val="center"/>
      </w:pPr>
      <w:r>
        <w:t>Quelle: eigene Tabelle</w:t>
      </w:r>
    </w:p>
    <w:p w14:paraId="3EAA508E" w14:textId="4384D2AD" w:rsidR="00606248" w:rsidRDefault="00606248" w:rsidP="00606248">
      <w:pPr>
        <w:jc w:val="left"/>
      </w:pPr>
      <w:r>
        <w:t>Als Basis für die Ableitung der Standardtypen in Kapitel 5 erfolgt eine kurze Z</w:t>
      </w:r>
      <w:r>
        <w:t>u</w:t>
      </w:r>
      <w:r>
        <w:t>sammenfassung der Risikotypen „Zeit“ und „Kosten“.</w:t>
      </w:r>
    </w:p>
    <w:p w14:paraId="7A950F9C" w14:textId="33CEBE00"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w:t>
      </w:r>
      <w:proofErr w:type="gramStart"/>
      <w:r w:rsidR="00E00E74" w:rsidRPr="0012339D">
        <w:t>der</w:t>
      </w:r>
      <w:proofErr w:type="gramEnd"/>
      <w:r w:rsidR="00E00E74" w:rsidRPr="0012339D">
        <w:t xml:space="preserve"> Ausführungen zu den Produktl</w:t>
      </w:r>
      <w:r w:rsidR="00E00E74" w:rsidRPr="0012339D">
        <w:t>e</w:t>
      </w:r>
      <w:r w:rsidR="00E00E74" w:rsidRPr="0012339D">
        <w:t xml:space="preserv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w:t>
      </w:r>
      <w:r w:rsidR="00002EBB">
        <w:t xml:space="preserve">den Bedarf </w:t>
      </w:r>
      <w:r w:rsidR="0012339D">
        <w:t>eine</w:t>
      </w:r>
      <w:r w:rsidR="00002EBB">
        <w:t>r</w:t>
      </w:r>
      <w:r w:rsidR="0012339D">
        <w:t xml:space="preserve"> größtmögliche</w:t>
      </w:r>
      <w:r w:rsidR="00002EBB">
        <w:t>n</w:t>
      </w:r>
      <w:r w:rsidR="0012339D">
        <w:t xml:space="preserve"> Flexibilität aus, wobei </w:t>
      </w:r>
      <w:del w:id="133" w:author="Katja Schönbrodt-Rühl" w:date="2016-07-31T10:38:00Z">
        <w:r w:rsidR="0012339D" w:rsidDel="007A5EC9">
          <w:delText>so viele wie mögliche</w:delText>
        </w:r>
      </w:del>
      <w:ins w:id="134" w:author="Katja Schönbrodt-Rühl" w:date="2016-07-31T10:38:00Z">
        <w:r w:rsidR="007A5EC9">
          <w:t>die größtmögliche Anzahl an</w:t>
        </w:r>
      </w:ins>
      <w:r w:rsidR="0012339D">
        <w:t xml:space="preserve"> Aktivitäten parallel und nicht sequentiell erfolgen sol</w:t>
      </w:r>
      <w:r w:rsidR="0012339D">
        <w:t>l</w:t>
      </w:r>
      <w:r w:rsidR="0012339D">
        <w:t>ten. Dies ist vor allem durch die hohe Unsicherheit aufgrund des Innovationsch</w:t>
      </w:r>
      <w:r w:rsidR="0012339D">
        <w:t>a</w:t>
      </w:r>
      <w:r w:rsidR="0012339D">
        <w:t>rakters b</w:t>
      </w:r>
      <w:r w:rsidR="0012339D">
        <w:t>e</w:t>
      </w:r>
      <w:r w:rsidR="0012339D">
        <w:t xml:space="preserv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Um diesen Ansatz zu verfolgen ist die Erstellung eines minimalen Produkts mittels vi</w:t>
      </w:r>
      <w:r w:rsidR="0012339D">
        <w:t>e</w:t>
      </w:r>
      <w:r w:rsidR="0012339D">
        <w:t>len kleinen</w:t>
      </w:r>
      <w:ins w:id="135" w:author="Katja Schönbrodt-Rühl" w:date="2016-07-31T10:40:00Z">
        <w:r w:rsidR="006655A7">
          <w:t>,</w:t>
        </w:r>
      </w:ins>
      <w:r w:rsidR="0012339D">
        <w:t xml:space="preserve">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Wichtig sind dabei vor allem die Pr</w:t>
      </w:r>
      <w:r w:rsidR="0012339D">
        <w:t>o</w:t>
      </w:r>
      <w:r w:rsidR="0012339D">
        <w:t>zesse, Dienste und Werkzeuge, welche zur Veröffentlichung von neuen Releases herangezogen werden, da Sie den Zeitpunkt der Veröffentl</w:t>
      </w:r>
      <w:r w:rsidR="0012339D">
        <w:t>i</w:t>
      </w:r>
      <w:r w:rsidR="0012339D">
        <w:t>chung maßgeblich beei</w:t>
      </w:r>
      <w:r w:rsidR="0012339D">
        <w:t>n</w:t>
      </w:r>
      <w:r w:rsidR="0012339D">
        <w:t xml:space="preserve">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7EBADB8C"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w:t>
      </w:r>
      <w:r w:rsidR="00723DE4" w:rsidRPr="00633F9A">
        <w:t>f</w:t>
      </w:r>
      <w:r w:rsidR="00723DE4" w:rsidRPr="00633F9A">
        <w:t xml:space="preserve">ten </w:t>
      </w:r>
      <w:r w:rsidRPr="00633F9A">
        <w:t xml:space="preserve">anhand der anderen </w:t>
      </w:r>
      <w:r w:rsidR="00002EBB">
        <w:t>3</w:t>
      </w:r>
      <w:r w:rsidRPr="00633F9A">
        <w:t xml:space="preserve">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w:t>
      </w:r>
      <w:r w:rsidR="00F95517">
        <w:t>liegt das E</w:t>
      </w:r>
      <w:r>
        <w:t>insparen von Kosten, durch reduzierte Aufwände im Aufbau und die Nutzung von Skaleneffekten, wodurch der Markt weiter durchdrungen und de</w:t>
      </w:r>
      <w:r w:rsidR="00002EBB">
        <w:t xml:space="preserve">r Gewinn optimiert </w:t>
      </w:r>
      <w:proofErr w:type="gramStart"/>
      <w:r w:rsidR="00002EBB">
        <w:t>werden</w:t>
      </w:r>
      <w:proofErr w:type="gramEnd"/>
      <w:r w:rsidR="00002EBB">
        <w:t xml:space="preserve"> soll</w:t>
      </w:r>
      <w:r>
        <w:t xml:space="preserve">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Nicht unbedingt notwendige Ausgaben oder wenig erfolgreiche Maßnahme</w:t>
      </w:r>
      <w:ins w:id="136" w:author="Katja Schönbrodt-Rühl" w:date="2016-07-31T10:40:00Z">
        <w:r w:rsidR="00820C71">
          <w:t>n</w:t>
        </w:r>
      </w:ins>
      <w:r>
        <w:t xml:space="preserve"> sind im Sinne der Ko</w:t>
      </w:r>
      <w:r>
        <w:t>s</w:t>
      </w:r>
      <w:r>
        <w:t xml:space="preserve">tensenkung zu vermeiden (vgl. Kapitel </w:t>
      </w:r>
      <w:r>
        <w:fldChar w:fldCharType="begin"/>
      </w:r>
      <w:r>
        <w:instrText xml:space="preserve"> REF _Ref455738900 \r \h </w:instrText>
      </w:r>
      <w:r>
        <w:fldChar w:fldCharType="separate"/>
      </w:r>
      <w:r>
        <w:t>3.5</w:t>
      </w:r>
      <w:r>
        <w:fldChar w:fldCharType="end"/>
      </w:r>
      <w:r>
        <w:t>).</w:t>
      </w:r>
    </w:p>
    <w:p w14:paraId="36A79C99" w14:textId="7D06CF94" w:rsidR="00723DE4" w:rsidRPr="00A5132D" w:rsidRDefault="00633F9A" w:rsidP="00606248">
      <w:pPr>
        <w:jc w:val="left"/>
      </w:pPr>
      <w:r>
        <w:lastRenderedPageBreak/>
        <w:t xml:space="preserve">Nach diesen kurzen Zusammenfassungen </w:t>
      </w:r>
      <w:r w:rsidR="00723DE4">
        <w:t>der Risikotypen erfolgt nun die Era</w:t>
      </w:r>
      <w:r w:rsidR="00723DE4">
        <w:t>r</w:t>
      </w:r>
      <w:r w:rsidR="00723DE4">
        <w:t>beitung der unterschiedlichen Prozessfaktoren des Release-Managements</w:t>
      </w:r>
      <w:r>
        <w:t xml:space="preserve"> zum Umgang </w:t>
      </w:r>
      <w:r w:rsidR="00002EBB">
        <w:t>mit den Risikotypen</w:t>
      </w:r>
      <w:r w:rsidR="00723DE4">
        <w:t>.</w:t>
      </w:r>
    </w:p>
    <w:p w14:paraId="1EFF39B5" w14:textId="4C5ABE77" w:rsidR="00461FAA" w:rsidRDefault="0042751A" w:rsidP="00E67FF7">
      <w:pPr>
        <w:pStyle w:val="berschrift1"/>
      </w:pPr>
      <w:bookmarkStart w:id="137" w:name="_Ref456957100"/>
      <w:bookmarkStart w:id="138" w:name="_Toc457246791"/>
      <w:r>
        <w:lastRenderedPageBreak/>
        <w:t>Faktoren</w:t>
      </w:r>
      <w:r w:rsidR="00461FAA">
        <w:t xml:space="preserve"> des </w:t>
      </w:r>
      <w:r w:rsidR="00803CAA">
        <w:t>Release-Management</w:t>
      </w:r>
      <w:r w:rsidR="00461FAA">
        <w:t>s zum Umgang mit Risiken</w:t>
      </w:r>
      <w:bookmarkEnd w:id="137"/>
      <w:bookmarkEnd w:id="138"/>
    </w:p>
    <w:p w14:paraId="67B3684E" w14:textId="1464F330"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w:t>
      </w:r>
      <w:r w:rsidR="00906349">
        <w:t>y</w:t>
      </w:r>
      <w:r w:rsidR="00906349">
        <w:t xml:space="preserve">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w:t>
      </w:r>
      <w:ins w:id="139" w:author="Katja Schönbrodt-Rühl" w:date="2016-07-31T10:44:00Z">
        <w:r w:rsidR="00DC4508">
          <w:t>-</w:t>
        </w:r>
      </w:ins>
      <w:del w:id="140" w:author="Katja Schönbrodt-Rühl" w:date="2016-07-31T10:44:00Z">
        <w:r w:rsidR="00AD0A40" w:rsidDel="00DC4508">
          <w:delText xml:space="preserve"> </w:delText>
        </w:r>
      </w:del>
      <w:r w:rsidR="00AD0A40">
        <w:t>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842D9E">
        <w:t xml:space="preserve">an den passenden Stellen </w:t>
      </w:r>
      <w:r w:rsidR="00425DD7">
        <w:t xml:space="preserve">um </w:t>
      </w:r>
      <w:r w:rsidR="00AD0A40">
        <w:t xml:space="preserve">die </w:t>
      </w:r>
      <w:r w:rsidR="00425DD7">
        <w:t xml:space="preserve">Aspekte aus der ISO/IEC 20000 Norm </w:t>
      </w:r>
      <w:r w:rsidR="005240C6">
        <w:t>e</w:t>
      </w:r>
      <w:r w:rsidR="00425DD7">
        <w:t>rgänzt.</w:t>
      </w:r>
      <w:r w:rsidR="006F5EA9">
        <w:t xml:space="preserve"> Das COBIT-Framework findet keine eigenständige Betrachtung, da COBIT einen F</w:t>
      </w:r>
      <w:r w:rsidR="006F5EA9">
        <w:t>o</w:t>
      </w:r>
      <w:r w:rsidR="006F5EA9">
        <w:t xml:space="preserve">kus auf </w:t>
      </w:r>
      <w:proofErr w:type="spellStart"/>
      <w:r w:rsidR="006F5EA9">
        <w:t>Governance</w:t>
      </w:r>
      <w:proofErr w:type="spellEnd"/>
      <w:r w:rsidR="006F5EA9">
        <w:t>-Aspekte hat, wogegen der Fokus bei ITIL auf Prozessen liegt</w:t>
      </w:r>
      <w:r w:rsidR="00195FBD">
        <w:t xml:space="preserve"> und es sich in den wesentlichen Punkten nicht unterscheidet </w:t>
      </w:r>
      <w:sdt>
        <w:sdtPr>
          <w:id w:val="-1349635510"/>
          <w:citation/>
        </w:sdtPr>
        <w:sdtContent>
          <w:r w:rsidR="00F95517">
            <w:fldChar w:fldCharType="begin"/>
          </w:r>
          <w:r w:rsidR="00F95517">
            <w:instrText xml:space="preserve">CITATION Aun08 \p 98 \f "vgl. " \l 1031 </w:instrText>
          </w:r>
          <w:r w:rsidR="00F95517">
            <w:fldChar w:fldCharType="separate"/>
          </w:r>
          <w:r w:rsidR="00F95517">
            <w:rPr>
              <w:noProof/>
            </w:rPr>
            <w:t>(vgl. Auner, 2008, S. 98)</w:t>
          </w:r>
          <w:r w:rsidR="00F95517">
            <w:fldChar w:fldCharType="end"/>
          </w:r>
        </w:sdtContent>
      </w:sdt>
      <w:r w:rsidR="006F5EA9">
        <w:t>.</w:t>
      </w:r>
      <w:r w:rsidR="00425DD7">
        <w:t xml:space="preserve"> </w:t>
      </w:r>
      <w:bookmarkStart w:id="141" w:name="_Ref446516759"/>
      <w:r w:rsidR="00842D9E">
        <w:t>Für die Betrachtung</w:t>
      </w:r>
      <w:r w:rsidR="00BE5B1B">
        <w:t xml:space="preserve">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Eine detaillierte Vo</w:t>
      </w:r>
      <w:r w:rsidR="00BE5B1B">
        <w:t>r</w:t>
      </w:r>
      <w:r w:rsidR="00BE5B1B">
        <w:t xml:space="preserve">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142" w:name="_Ref446517322"/>
      <w:bookmarkStart w:id="143" w:name="_Toc457246792"/>
      <w:bookmarkEnd w:id="141"/>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142"/>
      <w:bookmarkEnd w:id="143"/>
      <w:r>
        <w:rPr>
          <w:rStyle w:val="Kommentarzeichen"/>
          <w:b w:val="0"/>
          <w:kern w:val="0"/>
        </w:rPr>
        <w:t xml:space="preserve"> </w:t>
      </w:r>
    </w:p>
    <w:p w14:paraId="717C6F43" w14:textId="510460B8"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w:t>
      </w:r>
      <w:r>
        <w:t>a</w:t>
      </w:r>
      <w:r>
        <w:t xml:space="preserve">nung und Koordination </w:t>
      </w:r>
      <w:r w:rsidR="00312900">
        <w:t>von Ä</w:t>
      </w:r>
      <w:r w:rsidR="00AD0A40">
        <w:t>nderungsvorhaben</w:t>
      </w:r>
      <w:r w:rsidR="009344EF">
        <w:t xml:space="preserve"> sowie der nötigen Ressourcen</w:t>
      </w:r>
      <w:sdt>
        <w:sdtPr>
          <w:id w:val="558301663"/>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 Zi</w:t>
      </w:r>
      <w:r w:rsidR="00312900">
        <w:t>el ist es unter anderem</w:t>
      </w:r>
      <w:ins w:id="144" w:author="Katja Schönbrodt-Rühl" w:date="2016-07-31T10:46:00Z">
        <w:r w:rsidR="00DC4508">
          <w:t>,</w:t>
        </w:r>
      </w:ins>
      <w:r w:rsidR="00312900">
        <w:t xml:space="preserve"> die Ä</w:t>
      </w:r>
      <w:r>
        <w:t>nderung innerhalb der geplanten Vorgaben hinsichtlich Kosten, Zeit und Qualität durchzuführen</w:t>
      </w:r>
      <w:sdt>
        <w:sdtPr>
          <w:id w:val="77105146"/>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t>.</w:t>
      </w:r>
      <w:r w:rsidR="005E2E45">
        <w:t xml:space="preserve"> Eine weitere Zielstellung ist die Identifizierung</w:t>
      </w:r>
      <w:r w:rsidR="009344EF">
        <w:t>, B</w:t>
      </w:r>
      <w:r w:rsidR="009344EF">
        <w:t>e</w:t>
      </w:r>
      <w:r w:rsidR="009344EF">
        <w:t>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AA4455">
            <w:fldChar w:fldCharType="begin"/>
          </w:r>
          <w:r w:rsidR="00AA4455">
            <w:instrText xml:space="preserve">CITATION AXE11 \p 51 \f "vgl. " \l 1031 </w:instrText>
          </w:r>
          <w:r w:rsidR="00AA4455">
            <w:fldChar w:fldCharType="separate"/>
          </w:r>
          <w:r w:rsidR="00AA4455">
            <w:rPr>
              <w:noProof/>
            </w:rPr>
            <w:t xml:space="preserve"> (vgl. AXELOS, 2011, S. 51)</w:t>
          </w:r>
          <w:r w:rsidR="00AA445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w:t>
      </w:r>
      <w:r w:rsidR="009344EF">
        <w:t>r</w:t>
      </w:r>
      <w:r w:rsidR="009344EF">
        <w:t>vicegruppen</w:t>
      </w:r>
      <w:r w:rsidR="005E2E45">
        <w:t xml:space="preserve"> </w:t>
      </w:r>
      <w:r w:rsidR="00EF1D28">
        <w:t>vorgeschlagen</w:t>
      </w:r>
      <w:r w:rsidR="005E2E45">
        <w:t xml:space="preserve">, welche </w:t>
      </w:r>
      <w:r w:rsidR="009344EF">
        <w:t>folgende Aspekte betreffen</w:t>
      </w:r>
      <w:sdt>
        <w:sdtPr>
          <w:id w:val="167292728"/>
          <w:citation/>
        </w:sdtPr>
        <w:sdtContent>
          <w:r w:rsidR="00AA4455">
            <w:fldChar w:fldCharType="begin"/>
          </w:r>
          <w:r w:rsidR="00AA4455">
            <w:instrText xml:space="preserve">CITATION AXE11 \p 53 \f "vgl. " \l 1031 </w:instrText>
          </w:r>
          <w:r w:rsidR="00AA4455">
            <w:fldChar w:fldCharType="separate"/>
          </w:r>
          <w:r w:rsidR="00AA4455">
            <w:rPr>
              <w:noProof/>
            </w:rPr>
            <w:t xml:space="preserve"> (vgl. AXELOS, 2011, S. 53)</w:t>
          </w:r>
          <w:r w:rsidR="00AA445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lastRenderedPageBreak/>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0C26B35D" w:rsidR="00037301" w:rsidRDefault="00AD0A40" w:rsidP="003E0117">
      <w:r>
        <w:t>Un</w:t>
      </w:r>
      <w:r w:rsidR="001B2E93">
        <w:t>abhängig vom Risikotyp</w:t>
      </w:r>
      <w:r>
        <w:t xml:space="preserve"> ist es notwendig</w:t>
      </w:r>
      <w:ins w:id="145" w:author="Katja Schönbrodt-Rühl" w:date="2016-07-31T10:48:00Z">
        <w:r w:rsidR="00CF3A3A">
          <w:t>,</w:t>
        </w:r>
      </w:ins>
      <w:r>
        <w:t xml:space="preserve"> gewisse </w:t>
      </w:r>
      <w:r w:rsidRPr="00326537">
        <w:rPr>
          <w:b/>
        </w:rPr>
        <w:t>Namens- und Identif</w:t>
      </w:r>
      <w:r w:rsidRPr="00326537">
        <w:rPr>
          <w:b/>
        </w:rPr>
        <w:t>i</w:t>
      </w:r>
      <w:r w:rsidRPr="00326537">
        <w:rPr>
          <w:b/>
        </w:rPr>
        <w:t>zierungskonventionen</w:t>
      </w:r>
      <w:r>
        <w:t xml:space="preserve"> einzuhalten, um </w:t>
      </w:r>
      <w:r w:rsidR="00312900">
        <w:t>einen eindeutigen Bezug zum Ä</w:t>
      </w:r>
      <w:r>
        <w:t>nd</w:t>
      </w:r>
      <w:r>
        <w:t>e</w:t>
      </w:r>
      <w:r>
        <w:t>rung</w:t>
      </w:r>
      <w:r>
        <w:t>s</w:t>
      </w:r>
      <w:r>
        <w:t xml:space="preserve">vorhaben innerhalb der Organisation sicherzustellen und Missverständnisse zu vermeiden. Dieser Sachverhalt gilt ebenfalls für die </w:t>
      </w:r>
      <w:r w:rsidR="00326537">
        <w:t xml:space="preserve">Vorschriften zur </w:t>
      </w:r>
      <w:proofErr w:type="spellStart"/>
      <w:r w:rsidR="00326537" w:rsidRPr="00326537">
        <w:rPr>
          <w:b/>
        </w:rPr>
        <w:t>Versi</w:t>
      </w:r>
      <w:r w:rsidR="00326537" w:rsidRPr="00326537">
        <w:rPr>
          <w:b/>
        </w:rPr>
        <w:t>o</w:t>
      </w:r>
      <w:r w:rsidR="00326537" w:rsidRPr="00326537">
        <w:rPr>
          <w:b/>
        </w:rPr>
        <w:t>nierung</w:t>
      </w:r>
      <w:proofErr w:type="spellEnd"/>
      <w:r w:rsidR="00326537">
        <w:t>. Damit nicht nur der Name und die Version eines Releases eindeutig sind, sondern auch der Ablageort, auf denen verschiedene Personen wie Entwic</w:t>
      </w:r>
      <w:r w:rsidR="00326537">
        <w:t>k</w:t>
      </w:r>
      <w:r w:rsidR="00326537">
        <w:t xml:space="preserve">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w:t>
      </w:r>
      <w:r w:rsidR="001B2E93">
        <w:t>o</w:t>
      </w:r>
      <w:r w:rsidR="001B2E93">
        <w:t>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w:t>
      </w:r>
      <w:r w:rsidR="00037301">
        <w:t>t</w:t>
      </w:r>
      <w:r w:rsidR="00037301">
        <w:t>liche Risiko</w:t>
      </w:r>
      <w:r w:rsidR="005240C6">
        <w:t xml:space="preserve">, welcher auch von der ISO/IEC 20000-1:2011 vorgeschrieben wird </w:t>
      </w:r>
      <w:sdt>
        <w:sdtPr>
          <w:id w:val="-169496656"/>
          <w:citation/>
        </w:sdtPr>
        <w:sdtContent>
          <w:r w:rsidR="00AA4455">
            <w:fldChar w:fldCharType="begin"/>
          </w:r>
          <w:r w:rsidR="00AA4455">
            <w:instrText xml:space="preserve">CITATION ISO11 \p 24 \f "vgl. " \t  \l 1031 </w:instrText>
          </w:r>
          <w:r w:rsidR="00AA4455">
            <w:fldChar w:fldCharType="separate"/>
          </w:r>
          <w:r w:rsidR="00AA4455">
            <w:rPr>
              <w:noProof/>
            </w:rPr>
            <w:t>(vgl. ISO/IEC, 2011, S. 24)</w:t>
          </w:r>
          <w:r w:rsidR="00AA4455">
            <w:fldChar w:fldCharType="end"/>
          </w:r>
        </w:sdtContent>
      </w:sdt>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w:t>
      </w:r>
      <w:r w:rsidR="002A14CE">
        <w:t>z</w:t>
      </w:r>
      <w:r w:rsidR="002A14CE">
        <w:t>ten Anforderungen und desto später kann das Feedback der Endkunden eing</w:t>
      </w:r>
      <w:r w:rsidR="002A14CE">
        <w:t>e</w:t>
      </w:r>
      <w:r w:rsidR="002A14CE">
        <w:t>holt</w:t>
      </w:r>
      <w:del w:id="146" w:author="Katja Schönbrodt-Rühl" w:date="2016-07-31T10:49:00Z">
        <w:r w:rsidR="002A14CE" w:rsidDel="00CF3A3A">
          <w:delText>en</w:delText>
        </w:r>
      </w:del>
      <w:r w:rsidR="002A14CE">
        <w:t xml:space="preserve">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steigt</w:t>
      </w:r>
      <w:r w:rsidR="00002EBB">
        <w:t>.</w:t>
      </w:r>
      <w:r w:rsidR="007610A0">
        <w:t xml:space="preserve"> </w:t>
      </w:r>
      <w:r w:rsidR="00002EBB">
        <w:t>Je</w:t>
      </w:r>
      <w:r w:rsidR="007610A0">
        <w:t xml:space="preserve"> nach Fehlerauswirkung </w:t>
      </w:r>
      <w:r w:rsidR="00326537">
        <w:t xml:space="preserve">kann </w:t>
      </w:r>
      <w:r w:rsidR="00002EBB">
        <w:t>zu</w:t>
      </w:r>
      <w:del w:id="147" w:author="Katja Schönbrodt-Rühl" w:date="2016-07-31T10:49:00Z">
        <w:r w:rsidR="00002EBB" w:rsidDel="00CF3A3A">
          <w:delText xml:space="preserve"> </w:delText>
        </w:r>
      </w:del>
      <w:r w:rsidR="00002EBB">
        <w:t xml:space="preserve">dem </w:t>
      </w:r>
      <w:r w:rsidR="00326537">
        <w:t>die</w:t>
      </w:r>
      <w:r w:rsidR="007610A0">
        <w:t xml:space="preserve"> Kundenzufriedenheit</w:t>
      </w:r>
      <w:r w:rsidR="00326537">
        <w:t xml:space="preserve"> sinken</w:t>
      </w:r>
      <w:r w:rsidR="007610A0">
        <w:t xml:space="preserve"> bzw. </w:t>
      </w:r>
      <w:r w:rsidR="00002EBB">
        <w:t xml:space="preserve">können </w:t>
      </w:r>
      <w:r w:rsidR="007610A0">
        <w:t>erhöhte Prozesskosten</w:t>
      </w:r>
      <w:r w:rsidR="00326537">
        <w:t xml:space="preserve"> entstehen</w:t>
      </w:r>
      <w:r w:rsidR="007610A0">
        <w:t xml:space="preserve">. Der Testaufwand </w:t>
      </w:r>
      <w:r w:rsidR="00002EBB">
        <w:t>sowie das Risiko</w:t>
      </w:r>
      <w:ins w:id="148" w:author="Katja Schönbrodt-Rühl" w:date="2016-07-31T10:50:00Z">
        <w:r w:rsidR="00CF3A3A">
          <w:t>,</w:t>
        </w:r>
      </w:ins>
      <w:r w:rsidR="00002EBB">
        <w:t xml:space="preserve"> einen Fehler zu übersehen steigen</w:t>
      </w:r>
      <w:r w:rsidR="007610A0">
        <w:t xml:space="preserve"> aufgrund der größeren Komplex</w:t>
      </w:r>
      <w:r w:rsidR="007610A0">
        <w:t>i</w:t>
      </w:r>
      <w:r w:rsidR="007610A0">
        <w:t>tät ebe</w:t>
      </w:r>
      <w:r w:rsidR="007610A0">
        <w:t>n</w:t>
      </w:r>
      <w:r w:rsidR="007610A0">
        <w:t>falls</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w:t>
      </w:r>
      <w:r w:rsidR="00326537">
        <w:t>t</w:t>
      </w:r>
      <w:r w:rsidR="00326537">
        <w:t>licht</w:t>
      </w:r>
      <w:r w:rsidR="005240C6">
        <w:t xml:space="preserve"> </w:t>
      </w:r>
      <w:sdt>
        <w:sdtPr>
          <w:id w:val="2062351046"/>
          <w:citation/>
        </w:sdtPr>
        <w:sdtContent>
          <w:r w:rsidR="00AA4455">
            <w:fldChar w:fldCharType="begin"/>
          </w:r>
          <w:r w:rsidR="00AA4455">
            <w:instrText xml:space="preserve">CITATION ISO12 \p 72 \f "vgl. " \t  \l 1031 </w:instrText>
          </w:r>
          <w:r w:rsidR="00AA4455">
            <w:fldChar w:fldCharType="separate"/>
          </w:r>
          <w:r w:rsidR="00AA4455">
            <w:rPr>
              <w:noProof/>
            </w:rPr>
            <w:t>(vgl. ISO/IEC, 2012, S. 72)</w:t>
          </w:r>
          <w:r w:rsidR="00AA4455">
            <w:fldChar w:fldCharType="end"/>
          </w:r>
        </w:sdtContent>
      </w:sdt>
      <w:r w:rsidR="00326537">
        <w:t>. Kurze Release-Zyklen reduzieren die Zeit zur Umsetzung neuer Änderungen und verringern damit die Release-Bündelung</w:t>
      </w:r>
      <w:r w:rsidR="0048741D">
        <w:t>, so dass ggf. jede Änderung als eigenständiges Release veröffentlich</w:t>
      </w:r>
      <w:ins w:id="149" w:author="Katja Schönbrodt-Rühl" w:date="2016-07-31T13:55:00Z">
        <w:r w:rsidR="0097301C">
          <w:t>t</w:t>
        </w:r>
      </w:ins>
      <w:r w:rsidR="0048741D">
        <w:t xml:space="preserve"> wird</w:t>
      </w:r>
      <w:r w:rsidR="00326537">
        <w:t>. Aufgrund des direkten Zusammenhangs zwischen dem Release-Zyklus und der Release-Bündelung, wird die Bündelung als Nebeneffekt angesehen und nicht weiter g</w:t>
      </w:r>
      <w:r w:rsidR="00326537">
        <w:t>e</w:t>
      </w:r>
      <w:r w:rsidR="00326537">
        <w:t xml:space="preserv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w:t>
      </w:r>
      <w:r w:rsidR="008D3E9B" w:rsidRPr="00EA2F6B">
        <w:rPr>
          <w:b/>
        </w:rPr>
        <w:t>u</w:t>
      </w:r>
      <w:r w:rsidR="008D3E9B" w:rsidRPr="00EA2F6B">
        <w:rPr>
          <w:b/>
        </w:rPr>
        <w:t>ständigkeiten</w:t>
      </w:r>
      <w:r w:rsidR="00037301">
        <w:rPr>
          <w:b/>
        </w:rPr>
        <w:t xml:space="preserve"> </w:t>
      </w:r>
      <w:r w:rsidR="00037301">
        <w:t>auf das zeitliche Risiko auswirken</w:t>
      </w:r>
      <w:r w:rsidR="008D3E9B">
        <w:t>. Mit der Anzahl der beteiligten Personen an den Prüfungen und Freigaben steigt die Dauer bis zur Freigabe au</w:t>
      </w:r>
      <w:r w:rsidR="008D3E9B">
        <w:t>f</w:t>
      </w:r>
      <w:r w:rsidR="008D3E9B">
        <w:t>grund von Wartezeiten, in denen niemand aktiv daran arbe</w:t>
      </w:r>
      <w:r w:rsidR="008D3E9B">
        <w:t>i</w:t>
      </w:r>
      <w:r w:rsidR="008D3E9B">
        <w:t>tet</w:t>
      </w:r>
      <w:r w:rsidR="00EA2F6B">
        <w:t xml:space="preserve">. Typischerweise </w:t>
      </w:r>
      <w:r w:rsidR="00EA2F6B">
        <w:lastRenderedPageBreak/>
        <w:t>bedeutet</w:t>
      </w:r>
      <w:r w:rsidR="006A6B63">
        <w:t xml:space="preserve"> eine Aufteilung</w:t>
      </w:r>
      <w:r w:rsidR="00EA2F6B">
        <w:t xml:space="preserve"> der Verantwortung</w:t>
      </w:r>
      <w:r w:rsidR="006A6B63">
        <w:t>, dass eine ei</w:t>
      </w:r>
      <w:r w:rsidR="006A6B63">
        <w:t>n</w:t>
      </w:r>
      <w:r w:rsidR="006A6B63">
        <w:t>zelne</w:t>
      </w:r>
      <w:r w:rsidR="00EA2F6B">
        <w:t xml:space="preserve"> Person </w:t>
      </w:r>
      <w:r w:rsidR="00E97129">
        <w:t>weniger</w:t>
      </w:r>
      <w:r w:rsidR="00D245C4">
        <w:t xml:space="preserve"> Aufgaben</w:t>
      </w:r>
      <w:r w:rsidR="00002EBB">
        <w:t xml:space="preserve"> pro Service</w:t>
      </w:r>
      <w:r w:rsidR="00D245C4">
        <w:t xml:space="preserve">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w:t>
      </w:r>
      <w:r w:rsidR="005240C6">
        <w:t>Th</w:t>
      </w:r>
      <w:r w:rsidR="005240C6">
        <w:t>e</w:t>
      </w:r>
      <w:r w:rsidR="005240C6">
        <w:t>men</w:t>
      </w:r>
      <w:r w:rsidR="006A6B63">
        <w:t xml:space="preserve">wechsel </w:t>
      </w:r>
      <w:r w:rsidR="00AD3CB4">
        <w:t xml:space="preserve">führen zu längeren Bearbeitungszeiten, da </w:t>
      </w:r>
      <w:r w:rsidR="007E3971">
        <w:t>jedes Mal</w:t>
      </w:r>
      <w:r w:rsidR="00AD3CB4">
        <w:t xml:space="preserve"> eine gewisse Einarbeitungszeit benötigt wird</w:t>
      </w:r>
      <w:sdt>
        <w:sdtPr>
          <w:id w:val="-1729531833"/>
          <w:citation/>
        </w:sdtPr>
        <w:sdtContent>
          <w:r w:rsidR="00AA4455">
            <w:fldChar w:fldCharType="begin"/>
          </w:r>
          <w:r w:rsidR="00AA4455">
            <w:instrText xml:space="preserve">CITATION Roo16 \p 1839 \f "vgl. " \l 1031 </w:instrText>
          </w:r>
          <w:r w:rsidR="00AA4455">
            <w:fldChar w:fldCharType="separate"/>
          </w:r>
          <w:r w:rsidR="00AA4455">
            <w:rPr>
              <w:noProof/>
            </w:rPr>
            <w:t xml:space="preserve"> (vgl. Roock &amp; Wolf, 2016, S. 1839)</w:t>
          </w:r>
          <w:r w:rsidR="00AA4455">
            <w:fldChar w:fldCharType="end"/>
          </w:r>
        </w:sdtContent>
      </w:sdt>
      <w:r w:rsidR="008D3E9B">
        <w:t>.</w:t>
      </w:r>
      <w:r w:rsidR="00645DA8">
        <w:t xml:space="preserve"> Verstärkt wird dieser Effekt durch </w:t>
      </w:r>
      <w:r w:rsidR="005240C6">
        <w:t>eine sinkende Motivation und Leistung der Mitarbeiter, aufgrund der eint</w:t>
      </w:r>
      <w:r w:rsidR="005240C6">
        <w:t>ö</w:t>
      </w:r>
      <w:r w:rsidR="005240C6">
        <w:t xml:space="preserve">nigen und repetitiven Aufgaben </w:t>
      </w:r>
      <w:sdt>
        <w:sdtPr>
          <w:id w:val="1463621277"/>
          <w:citation/>
        </w:sdtPr>
        <w:sdtContent>
          <w:r w:rsidR="00AA4455">
            <w:fldChar w:fldCharType="begin"/>
          </w:r>
          <w:r w:rsidR="00AA4455">
            <w:instrText xml:space="preserve">CITATION Kel82 \p "204 ff." \f "vgl. " \l 1031 </w:instrText>
          </w:r>
          <w:r w:rsidR="00AA4455">
            <w:fldChar w:fldCharType="separate"/>
          </w:r>
          <w:r w:rsidR="00AA4455">
            <w:rPr>
              <w:noProof/>
            </w:rPr>
            <w:t>(vgl. Kelly, 1982, S. 204 ff.)</w:t>
          </w:r>
          <w:r w:rsidR="00AA4455">
            <w:fldChar w:fldCharType="end"/>
          </w:r>
        </w:sdtContent>
      </w:sdt>
      <w:r w:rsidR="00EA2F6B">
        <w:t>.</w:t>
      </w:r>
      <w:r w:rsidR="00645DA8">
        <w:t xml:space="preserve"> </w:t>
      </w:r>
      <w:r w:rsidR="00AD3CB4">
        <w:t>Die Rollentrennung kann im Sinne der Qualität aber auch sinnvoll sein, vor allem wenn die Veran</w:t>
      </w:r>
      <w:r w:rsidR="00AD3CB4">
        <w:t>t</w:t>
      </w:r>
      <w:r w:rsidR="00AD3CB4">
        <w:t>wortung mit dem R</w:t>
      </w:r>
      <w:r w:rsidR="00C61B91">
        <w:t xml:space="preserve">elease von einer Abteilung zu einer </w:t>
      </w:r>
      <w:r w:rsidR="00F337AA">
        <w:t>anderen</w:t>
      </w:r>
      <w:r w:rsidR="00AD3CB4">
        <w:t xml:space="preserve"> wechselt</w:t>
      </w:r>
      <w:r w:rsidR="00C61B91">
        <w:t>. Über eine zusätzlich Prüfung, kann dann sichergestellt werden,</w:t>
      </w:r>
      <w:r w:rsidR="00AD3CB4">
        <w:t xml:space="preserve"> dass die Anforderu</w:t>
      </w:r>
      <w:r w:rsidR="00AD3CB4">
        <w:t>n</w:t>
      </w:r>
      <w:r w:rsidR="00AD3CB4">
        <w:t xml:space="preserve">gen der übernehmenden Abteilung eingehalten werden. </w:t>
      </w:r>
      <w:r w:rsidR="00C61B91">
        <w:t xml:space="preserve">Daher </w:t>
      </w:r>
      <w:proofErr w:type="gramStart"/>
      <w:r w:rsidR="00C61B91">
        <w:t>ist</w:t>
      </w:r>
      <w:proofErr w:type="gramEnd"/>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w:t>
      </w:r>
      <w:r w:rsidR="006A6B63">
        <w:t>t</w:t>
      </w:r>
      <w:r w:rsidR="006A6B63">
        <w:t>sprechenden Rollen</w:t>
      </w:r>
      <w:r w:rsidR="00EA2F6B">
        <w:t xml:space="preserve"> und </w:t>
      </w:r>
      <w:r w:rsidR="00037301">
        <w:t>ein wichtiges Mittel</w:t>
      </w:r>
      <w:ins w:id="150" w:author="Katja Schönbrodt-Rühl" w:date="2016-07-31T10:56:00Z">
        <w:r w:rsidR="00464CDB">
          <w:t>,</w:t>
        </w:r>
      </w:ins>
      <w:r w:rsidR="00037301">
        <w:t xml:space="preserve"> um Qualität sicherz</w:t>
      </w:r>
      <w:r w:rsidR="00037301">
        <w:t>u</w:t>
      </w:r>
      <w:r w:rsidR="00037301">
        <w:t>stellen. Die Forcierung der Einhaltung von Qualitätskriterien, z. B. durch den zwingenden Nachweis von Testergebnissen, stellt sicher, dass kein Release u</w:t>
      </w:r>
      <w:r w:rsidR="00037301">
        <w:t>n</w:t>
      </w:r>
      <w:r w:rsidR="00037301">
        <w:t>terhalb des definie</w:t>
      </w:r>
      <w:r w:rsidR="00037301">
        <w:t>r</w:t>
      </w:r>
      <w:r w:rsidR="00037301">
        <w:t>ten Qualitätsniveaus veröffentlicht wird. Eine Ausnahme ist die bewusste Entscheidung</w:t>
      </w:r>
      <w:ins w:id="151" w:author="Katja Schönbrodt-Rühl" w:date="2016-07-31T11:38:00Z">
        <w:r w:rsidR="00A474AC">
          <w:t>,</w:t>
        </w:r>
      </w:ins>
      <w:r w:rsidR="00037301">
        <w:t xml:space="preserve">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w:t>
      </w:r>
      <w:r w:rsidR="00FB54F6">
        <w:t>k</w:t>
      </w:r>
      <w:r w:rsidR="00FB54F6">
        <w:t>zeptanz.</w:t>
      </w:r>
      <w:r w:rsidR="00EA2F6B">
        <w:t xml:space="preserve"> </w:t>
      </w:r>
      <w:r w:rsidR="00645DA8">
        <w:t>Ein positiver Aspekt</w:t>
      </w:r>
      <w:r w:rsidR="00002EBB">
        <w:t>,</w:t>
      </w:r>
      <w:r w:rsidR="00645DA8">
        <w:t xml:space="preserve"> der die Durchlaufzeit begünstigt </w:t>
      </w:r>
      <w:r w:rsidR="005240C6">
        <w:t>und Risiken senkt</w:t>
      </w:r>
      <w:r w:rsidR="00002EBB">
        <w:t>,</w:t>
      </w:r>
      <w:r w:rsidR="005240C6">
        <w:t xml:space="preserve"> </w:t>
      </w:r>
      <w:r w:rsidR="00645DA8">
        <w:t xml:space="preserve">ist die </w:t>
      </w:r>
      <w:r w:rsidR="00645DA8" w:rsidRPr="00EA2F6B">
        <w:rPr>
          <w:b/>
        </w:rPr>
        <w:t>A</w:t>
      </w:r>
      <w:r w:rsidR="00645DA8" w:rsidRPr="00EA2F6B">
        <w:rPr>
          <w:b/>
        </w:rPr>
        <w:t>u</w:t>
      </w:r>
      <w:r w:rsidR="00645DA8" w:rsidRPr="00EA2F6B">
        <w:rPr>
          <w:b/>
        </w:rPr>
        <w:t>tomatisi</w:t>
      </w:r>
      <w:r w:rsidR="00645DA8" w:rsidRPr="00EA2F6B">
        <w:rPr>
          <w:b/>
        </w:rPr>
        <w:t>e</w:t>
      </w:r>
      <w:r w:rsidR="00645DA8" w:rsidRPr="00EA2F6B">
        <w:rPr>
          <w:b/>
        </w:rPr>
        <w:t>rung</w:t>
      </w:r>
      <w:r w:rsidR="00645DA8">
        <w:t xml:space="preserve"> von</w:t>
      </w:r>
      <w:r w:rsidR="00EA2F6B">
        <w:t xml:space="preserve"> Tätigkeiten</w:t>
      </w:r>
      <w:r w:rsidR="005240C6">
        <w:t xml:space="preserve"> </w:t>
      </w:r>
      <w:sdt>
        <w:sdtPr>
          <w:id w:val="1613251664"/>
          <w:citation/>
        </w:sdtPr>
        <w:sdtContent>
          <w:r w:rsidR="00F337AA">
            <w:fldChar w:fldCharType="begin"/>
          </w:r>
          <w:r w:rsidR="00F337AA">
            <w:instrText xml:space="preserve"> CITATION \f "vgl. " Bau14 \p 6 \t  \l 1031 </w:instrText>
          </w:r>
          <w:r w:rsidR="00F337AA">
            <w:fldChar w:fldCharType="separate"/>
          </w:r>
          <w:r w:rsidR="00F337AA">
            <w:rPr>
              <w:noProof/>
            </w:rPr>
            <w:t>(vgl. Baumann, 2014, S. 6)</w:t>
          </w:r>
          <w:r w:rsidR="00F337AA">
            <w:fldChar w:fldCharType="end"/>
          </w:r>
        </w:sdtContent>
      </w:sdt>
      <w:r w:rsidR="00EA2F6B">
        <w:t xml:space="preserve">. Dieser steht </w:t>
      </w:r>
      <w:r w:rsidR="00645DA8">
        <w:t>eng mit dem Release-Zyklus in Verbindung, denn bei einer kurzen Durc</w:t>
      </w:r>
      <w:r w:rsidR="00645DA8">
        <w:t>h</w:t>
      </w:r>
      <w:r w:rsidR="00645DA8">
        <w:t xml:space="preserve">laufzeit und </w:t>
      </w:r>
      <w:r w:rsidR="00002EBB">
        <w:t xml:space="preserve">bei </w:t>
      </w:r>
      <w:r w:rsidR="00645DA8">
        <w:t>häufiger Wiederholung ist eine Automation unabdingba</w:t>
      </w:r>
      <w:r w:rsidR="007610A0">
        <w:t>r</w:t>
      </w:r>
      <w:r w:rsidR="00002EBB">
        <w:t>, um die Kosten g</w:t>
      </w:r>
      <w:r w:rsidR="00002EBB">
        <w:t>e</w:t>
      </w:r>
      <w:r w:rsidR="00002EBB">
        <w:t>ring zu halten und das Qualitätsniveau beizubehalten</w:t>
      </w:r>
      <w:r w:rsidR="007610A0">
        <w:t>. Bei wenigen R</w:t>
      </w:r>
      <w:r w:rsidR="007610A0">
        <w:t>e</w:t>
      </w:r>
      <w:r w:rsidR="007610A0">
        <w:t>leases mit</w:t>
      </w:r>
      <w:r w:rsidR="00312900">
        <w:t xml:space="preserve"> größerem Ä</w:t>
      </w:r>
      <w:r w:rsidR="00645DA8">
        <w:t>nderungsumfang und daraus resultierenden größeren Anpassungsb</w:t>
      </w:r>
      <w:r w:rsidR="00645DA8">
        <w:t>e</w:t>
      </w:r>
      <w:r w:rsidR="00645DA8">
        <w:t xml:space="preserv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ins w:id="152" w:author="Katja Schönbrodt-Rühl" w:date="2016-07-31T11:40:00Z">
        <w:r w:rsidR="00A474AC">
          <w:t>es</w:t>
        </w:r>
      </w:ins>
      <w:r w:rsidR="00EA2F6B">
        <w:t xml:space="preserve">, sondern </w:t>
      </w:r>
      <w:r w:rsidR="006A6B63">
        <w:t>in A</w:t>
      </w:r>
      <w:r w:rsidR="006A6B63">
        <w:t>b</w:t>
      </w:r>
      <w:r w:rsidR="006A6B63">
        <w:t>hängigkeit vom Release-Zyklus gewertet.</w:t>
      </w:r>
      <w:r w:rsidR="00E13F2F">
        <w:t xml:space="preserve"> </w:t>
      </w:r>
      <w:r w:rsidR="00FB54F6">
        <w:t xml:space="preserve">Die </w:t>
      </w:r>
      <w:r w:rsidR="00FB54F6" w:rsidRPr="00FB54F6">
        <w:rPr>
          <w:b/>
        </w:rPr>
        <w:t>Abschlusskriterien</w:t>
      </w:r>
      <w:r w:rsidR="00FB54F6">
        <w:t xml:space="preserve"> der Beobac</w:t>
      </w:r>
      <w:r w:rsidR="00FB54F6">
        <w:t>h</w:t>
      </w:r>
      <w:r w:rsidR="00FB54F6">
        <w:t xml:space="preserve">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40C5B67C" w14:textId="77777777" w:rsidR="00ED2CC2" w:rsidRDefault="00ED2CC2">
      <w:pPr>
        <w:spacing w:before="0" w:after="0" w:line="240" w:lineRule="auto"/>
        <w:jc w:val="left"/>
        <w:rPr>
          <w:b/>
          <w:kern w:val="32"/>
          <w:sz w:val="28"/>
        </w:rPr>
      </w:pPr>
      <w:bookmarkStart w:id="153" w:name="_Ref450406185"/>
      <w:bookmarkStart w:id="154" w:name="_Ref450406361"/>
      <w:bookmarkStart w:id="155" w:name="_Ref450406746"/>
      <w:bookmarkStart w:id="156" w:name="_Ref450484385"/>
      <w:bookmarkStart w:id="157" w:name="_Ref450484394"/>
      <w:r>
        <w:br w:type="page"/>
      </w:r>
    </w:p>
    <w:p w14:paraId="55BF5BD1" w14:textId="6DC52FBF" w:rsidR="00B47F0C" w:rsidRDefault="005E2E45" w:rsidP="00E67FF7">
      <w:pPr>
        <w:pStyle w:val="berschrift2"/>
      </w:pPr>
      <w:bookmarkStart w:id="158" w:name="_Toc457246793"/>
      <w:r w:rsidRPr="005E2E45">
        <w:lastRenderedPageBreak/>
        <w:t>Change Management</w:t>
      </w:r>
      <w:bookmarkEnd w:id="153"/>
      <w:bookmarkEnd w:id="154"/>
      <w:bookmarkEnd w:id="155"/>
      <w:bookmarkEnd w:id="156"/>
      <w:bookmarkEnd w:id="157"/>
      <w:bookmarkEnd w:id="158"/>
    </w:p>
    <w:p w14:paraId="1F0E1533" w14:textId="25A37BFF" w:rsidR="00EA2F6B" w:rsidRDefault="00867E7F" w:rsidP="00EA2F6B">
      <w:r>
        <w:t xml:space="preserve">Der </w:t>
      </w:r>
      <w:r w:rsidR="00002EBB">
        <w:t xml:space="preserve">Prozess </w:t>
      </w:r>
      <w:r>
        <w:t xml:space="preserve">Change Management </w:t>
      </w:r>
      <w:r w:rsidR="00002EBB">
        <w:t>(CHM)</w:t>
      </w:r>
      <w:r>
        <w:t xml:space="preserve"> dient der Steue</w:t>
      </w:r>
      <w:r w:rsidR="00312900">
        <w:t>rung des Lebenszyklus aller Ä</w:t>
      </w:r>
      <w:r>
        <w:t>nderungen zur minimalen Beeinflussung der produktiven Services</w:t>
      </w:r>
      <w:sdt>
        <w:sdtPr>
          <w:id w:val="48976182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t>.</w:t>
      </w:r>
      <w:r w:rsidR="00312900">
        <w:t xml:space="preserve"> Der Fokus liegt demnach nicht auf organisatorischen </w:t>
      </w:r>
      <w:r w:rsidR="00002EBB">
        <w:t>Ve</w:t>
      </w:r>
      <w:r w:rsidR="00002EBB">
        <w:t>r</w:t>
      </w:r>
      <w:r w:rsidR="00002EBB">
        <w:t>änderungen,</w:t>
      </w:r>
      <w:r w:rsidR="00312900">
        <w:t xml:space="preserve">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w:t>
      </w:r>
      <w:r w:rsidR="008608B3">
        <w:t>e</w:t>
      </w:r>
      <w:r w:rsidR="008608B3">
        <w:t>achtung der notwendigen Änderungsanforderungen</w:t>
      </w:r>
      <w:sdt>
        <w:sdtPr>
          <w:id w:val="-1653520898"/>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Weiterhin lassen sich durch einen gut</w:t>
      </w:r>
      <w:r w:rsidR="007610A0">
        <w:t xml:space="preserve"> </w:t>
      </w:r>
      <w:r w:rsidR="008608B3">
        <w:t>strukturierten C</w:t>
      </w:r>
      <w:r w:rsidR="00002EBB">
        <w:t>HM-</w:t>
      </w:r>
      <w:r w:rsidR="008608B3">
        <w:t>Prozess erhebliche Kosteneinsparungen realisieren</w:t>
      </w:r>
      <w:sdt>
        <w:sdtPr>
          <w:id w:val="-130377801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 Für den CHM-Prozess werden folgende spezifische Regelungen empfohlen</w:t>
      </w:r>
      <w:sdt>
        <w:sdtPr>
          <w:id w:val="1856995364"/>
          <w:citation/>
        </w:sdtPr>
        <w:sdtContent>
          <w:r w:rsidR="00F337AA">
            <w:fldChar w:fldCharType="begin"/>
          </w:r>
          <w:r w:rsidR="00F337AA">
            <w:instrText xml:space="preserve"> CITATION \f "vgl. " AXE11 \p 61 \l 1031 </w:instrText>
          </w:r>
          <w:r w:rsidR="00F337AA">
            <w:fldChar w:fldCharType="separate"/>
          </w:r>
          <w:r w:rsidR="00F337AA">
            <w:rPr>
              <w:noProof/>
            </w:rPr>
            <w:t xml:space="preserve"> (vgl. AXELOS, 2011, S. 61)</w:t>
          </w:r>
          <w:r w:rsidR="00F337AA">
            <w:fldChar w:fldCharType="end"/>
          </w:r>
        </w:sdtContent>
      </w:sdt>
      <w:r w:rsidR="008608B3">
        <w:t>:</w:t>
      </w:r>
    </w:p>
    <w:p w14:paraId="385873E7" w14:textId="0BAA36DC" w:rsidR="008608B3" w:rsidDel="00A474AC" w:rsidRDefault="00A474AC" w:rsidP="00A474AC">
      <w:pPr>
        <w:pStyle w:val="Listenabsatz"/>
        <w:numPr>
          <w:ilvl w:val="0"/>
          <w:numId w:val="29"/>
        </w:numPr>
        <w:rPr>
          <w:del w:id="159" w:author="Katja Schönbrodt-Rühl" w:date="2016-07-31T11:43:00Z"/>
        </w:rPr>
      </w:pPr>
      <w:ins w:id="160" w:author="Katja Schönbrodt-Rühl" w:date="2016-07-31T11:43:00Z">
        <w:r>
          <w:t xml:space="preserve">Schaffung einer </w:t>
        </w:r>
      </w:ins>
      <w:commentRangeStart w:id="161"/>
      <w:r w:rsidR="007610A0">
        <w:t xml:space="preserve">„für jede Änderung ein Change“ - </w:t>
      </w:r>
      <w:r w:rsidR="008608B3">
        <w:t xml:space="preserve">Kultur </w:t>
      </w:r>
      <w:del w:id="162" w:author="Katja Schönbrodt-Rühl" w:date="2016-07-31T11:43:00Z">
        <w:r w:rsidR="007610A0" w:rsidDel="00A474AC">
          <w:delText>schaffen</w:delText>
        </w:r>
        <w:commentRangeEnd w:id="161"/>
        <w:r w:rsidDel="00A474AC">
          <w:rPr>
            <w:rStyle w:val="Kommentarzeichen"/>
          </w:rPr>
          <w:commentReference w:id="161"/>
        </w:r>
      </w:del>
    </w:p>
    <w:p w14:paraId="17A4B344" w14:textId="1CEB05E6" w:rsidR="008608B3" w:rsidRDefault="008608B3" w:rsidP="003E61CD">
      <w:pPr>
        <w:pStyle w:val="Listenabsatz"/>
        <w:numPr>
          <w:ilvl w:val="0"/>
          <w:numId w:val="29"/>
        </w:numPr>
      </w:pPr>
      <w:r>
        <w:t>Ausrichtung d</w:t>
      </w:r>
      <w:r w:rsidR="0064096F">
        <w:t>es Change Management</w:t>
      </w:r>
      <w:r w:rsidR="0048741D">
        <w:t>s</w:t>
      </w:r>
      <w:r w:rsidR="00002EBB">
        <w:t xml:space="preserve"> an den</w:t>
      </w:r>
      <w:r>
        <w:t xml:space="preserve"> Stakeholder</w:t>
      </w:r>
      <w:r w:rsidR="00002EBB">
        <w:t>n</w:t>
      </w:r>
    </w:p>
    <w:p w14:paraId="247DE470" w14:textId="51814573" w:rsidR="008608B3" w:rsidRDefault="008608B3" w:rsidP="008608B3">
      <w:pPr>
        <w:pStyle w:val="Listenabsatz"/>
        <w:numPr>
          <w:ilvl w:val="0"/>
          <w:numId w:val="29"/>
        </w:numPr>
      </w:pPr>
      <w:del w:id="163" w:author="Katja Schönbrodt-Rühl" w:date="2016-07-31T11:43:00Z">
        <w:r w:rsidDel="00A474AC">
          <w:delText>Mess</w:delText>
        </w:r>
      </w:del>
      <w:del w:id="164" w:author="Katja Schönbrodt-Rühl" w:date="2016-07-31T11:42:00Z">
        <w:r w:rsidDel="00A474AC">
          <w:delText>en</w:delText>
        </w:r>
      </w:del>
      <w:ins w:id="165" w:author="Katja Schönbrodt-Rühl" w:date="2016-07-31T11:43:00Z">
        <w:r w:rsidR="00A474AC">
          <w:t>Messung</w:t>
        </w:r>
      </w:ins>
      <w:del w:id="166" w:author="Katja Schönbrodt-Rühl" w:date="2016-07-31T11:42:00Z">
        <w:r w:rsidDel="00A474AC">
          <w:delText xml:space="preserve"> </w:delText>
        </w:r>
      </w:del>
      <w:ins w:id="167" w:author="Katja Schönbrodt-Rühl" w:date="2016-07-31T11:42:00Z">
        <w:r w:rsidR="00A474AC">
          <w:t xml:space="preserve"> </w:t>
        </w:r>
      </w:ins>
      <w:r>
        <w:t xml:space="preserve">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02F47AC" w:rsidR="0064096F" w:rsidRPr="00FC0D49" w:rsidRDefault="00A474AC" w:rsidP="008608B3">
      <w:pPr>
        <w:pStyle w:val="Listenabsatz"/>
        <w:numPr>
          <w:ilvl w:val="0"/>
          <w:numId w:val="29"/>
        </w:numPr>
      </w:pPr>
      <w:ins w:id="168" w:author="Katja Schönbrodt-Rühl" w:date="2016-07-31T11:42:00Z">
        <w:r>
          <w:t xml:space="preserve">Definition von </w:t>
        </w:r>
      </w:ins>
      <w:r w:rsidR="0064096F" w:rsidRPr="00FC0D49">
        <w:t xml:space="preserve">Verantwortlichkeiten </w:t>
      </w:r>
      <w:del w:id="169" w:author="Katja Schönbrodt-Rühl" w:date="2016-07-31T11:42:00Z">
        <w:r w:rsidR="0064096F" w:rsidRPr="00FC0D49" w:rsidDel="00A474AC">
          <w:delText>definieren</w:delText>
        </w:r>
      </w:del>
    </w:p>
    <w:p w14:paraId="32F83A14" w14:textId="2F6A1BD7" w:rsidR="0064096F" w:rsidRPr="00FC0D49" w:rsidRDefault="00A474AC" w:rsidP="008608B3">
      <w:pPr>
        <w:pStyle w:val="Listenabsatz"/>
        <w:numPr>
          <w:ilvl w:val="0"/>
          <w:numId w:val="29"/>
        </w:numPr>
      </w:pPr>
      <w:ins w:id="170" w:author="Katja Schönbrodt-Rühl" w:date="2016-07-31T11:42:00Z">
        <w:r>
          <w:t xml:space="preserve">Auftrennung von </w:t>
        </w:r>
      </w:ins>
      <w:r w:rsidR="0064096F" w:rsidRPr="00FC0D49">
        <w:t xml:space="preserve">Verantwortung </w:t>
      </w:r>
      <w:del w:id="171" w:author="Katja Schönbrodt-Rühl" w:date="2016-07-31T11:42:00Z">
        <w:r w:rsidR="0064096F" w:rsidRPr="00FC0D49" w:rsidDel="00A474AC">
          <w:delText>auftrennen</w:delText>
        </w:r>
      </w:del>
    </w:p>
    <w:p w14:paraId="55255A7C" w14:textId="49BE15A5" w:rsidR="0064096F" w:rsidRPr="006510BC" w:rsidRDefault="0064096F" w:rsidP="008608B3">
      <w:pPr>
        <w:pStyle w:val="Listenabsatz"/>
        <w:numPr>
          <w:ilvl w:val="0"/>
          <w:numId w:val="29"/>
        </w:numPr>
      </w:pPr>
      <w:r w:rsidRPr="006510BC">
        <w:t>Schaffung eines zentralen Anlaufpunkt</w:t>
      </w:r>
      <w:ins w:id="172" w:author="Katja Schönbrodt-Rühl" w:date="2016-07-31T11:41:00Z">
        <w:r w:rsidR="00A474AC">
          <w:t>e</w:t>
        </w:r>
      </w:ins>
      <w:r w:rsidRPr="006510BC">
        <w:t>s</w:t>
      </w:r>
    </w:p>
    <w:p w14:paraId="3334FBD4" w14:textId="5F37E263" w:rsidR="0064096F" w:rsidRPr="006510BC" w:rsidRDefault="00A474AC" w:rsidP="008608B3">
      <w:pPr>
        <w:pStyle w:val="Listenabsatz"/>
        <w:numPr>
          <w:ilvl w:val="0"/>
          <w:numId w:val="29"/>
        </w:numPr>
      </w:pPr>
      <w:ins w:id="173" w:author="Katja Schönbrodt-Rühl" w:date="2016-07-31T11:42:00Z">
        <w:r>
          <w:t xml:space="preserve">Einrichtung von </w:t>
        </w:r>
      </w:ins>
      <w:r w:rsidR="0064096F" w:rsidRPr="006510BC">
        <w:t xml:space="preserve">Zugriffsbeschränkungen </w:t>
      </w:r>
      <w:del w:id="174" w:author="Katja Schönbrodt-Rühl" w:date="2016-07-31T11:42:00Z">
        <w:r w:rsidR="0064096F" w:rsidRPr="006510BC" w:rsidDel="00A474AC">
          <w:delText>einrichten</w:delText>
        </w:r>
      </w:del>
    </w:p>
    <w:p w14:paraId="2F1B6F1D" w14:textId="3683AC41" w:rsidR="0064096F" w:rsidRPr="00FC0D49" w:rsidRDefault="00A474AC" w:rsidP="008608B3">
      <w:pPr>
        <w:pStyle w:val="Listenabsatz"/>
        <w:numPr>
          <w:ilvl w:val="0"/>
          <w:numId w:val="29"/>
        </w:numPr>
      </w:pPr>
      <w:ins w:id="175" w:author="Katja Schönbrodt-Rühl" w:date="2016-07-31T11:42:00Z">
        <w:r>
          <w:t xml:space="preserve">Sicherstellung der </w:t>
        </w:r>
      </w:ins>
      <w:r w:rsidR="0064096F" w:rsidRPr="00FC0D49">
        <w:t xml:space="preserve">Nachverfolgbarkeit von </w:t>
      </w:r>
      <w:proofErr w:type="spellStart"/>
      <w:r w:rsidR="0064096F" w:rsidRPr="00FC0D49">
        <w:t>Changes</w:t>
      </w:r>
      <w:proofErr w:type="spellEnd"/>
      <w:r w:rsidR="0064096F" w:rsidRPr="00FC0D49">
        <w:t xml:space="preserve"> </w:t>
      </w:r>
      <w:del w:id="176" w:author="Katja Schönbrodt-Rühl" w:date="2016-07-31T11:42:00Z">
        <w:r w:rsidR="0064096F" w:rsidRPr="00FC0D49" w:rsidDel="00A474AC">
          <w:delText>sicherstellen</w:delText>
        </w:r>
      </w:del>
    </w:p>
    <w:p w14:paraId="0A609B47" w14:textId="13D1BA7B" w:rsidR="0064096F" w:rsidRPr="006510BC" w:rsidRDefault="00A474AC" w:rsidP="008608B3">
      <w:pPr>
        <w:pStyle w:val="Listenabsatz"/>
        <w:numPr>
          <w:ilvl w:val="0"/>
          <w:numId w:val="29"/>
        </w:numPr>
      </w:pPr>
      <w:ins w:id="177" w:author="Katja Schönbrodt-Rühl" w:date="2016-07-31T11:42:00Z">
        <w:r>
          <w:t xml:space="preserve">Durchsetzung von </w:t>
        </w:r>
      </w:ins>
      <w:r w:rsidR="0064096F" w:rsidRPr="006510BC">
        <w:t>Wartungsfenster</w:t>
      </w:r>
      <w:ins w:id="178" w:author="Katja Schönbrodt-Rühl" w:date="2016-07-31T11:42:00Z">
        <w:r>
          <w:t>n</w:t>
        </w:r>
      </w:ins>
      <w:del w:id="179" w:author="Katja Schönbrodt-Rühl" w:date="2016-07-31T11:42:00Z">
        <w:r w:rsidR="0064096F" w:rsidRPr="006510BC" w:rsidDel="00A474AC">
          <w:delText xml:space="preserve"> durchsetzen</w:delText>
        </w:r>
      </w:del>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BCA8A2B" w:rsidR="0064096F" w:rsidRPr="004E72CB" w:rsidRDefault="0064096F" w:rsidP="0064096F">
      <w:r>
        <w:t>Die meisten</w:t>
      </w:r>
      <w:r w:rsidR="00C24124">
        <w:t xml:space="preserve"> der genannten</w:t>
      </w:r>
      <w:r>
        <w:t xml:space="preserve"> Regelungen sind unabhängig vo</w:t>
      </w:r>
      <w:r w:rsidR="00C24124">
        <w:t>n der konkreten Ris</w:t>
      </w:r>
      <w:r w:rsidR="00C24124">
        <w:t>i</w:t>
      </w:r>
      <w:r w:rsidR="00C24124">
        <w:t>kosituation eines Service</w:t>
      </w:r>
      <w:r w:rsidR="007610A0">
        <w:t xml:space="preserve">. So ist die Etablierung einer </w:t>
      </w:r>
      <w:r w:rsidR="007610A0" w:rsidRPr="00FC0D49">
        <w:rPr>
          <w:b/>
        </w:rPr>
        <w:t>Change-Kultur</w:t>
      </w:r>
      <w:r w:rsidR="007233B5">
        <w:t xml:space="preserve"> </w:t>
      </w:r>
      <w:r w:rsidR="007610A0">
        <w:t>ein gen</w:t>
      </w:r>
      <w:r w:rsidR="007610A0">
        <w:t>e</w:t>
      </w:r>
      <w:r w:rsidR="007610A0">
        <w:t xml:space="preserv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t. Ein Change-Prozess</w:t>
      </w:r>
      <w:ins w:id="180" w:author="Katja Schönbrodt-Rühl" w:date="2016-07-31T11:44:00Z">
        <w:r w:rsidR="00652B99">
          <w:t>,</w:t>
        </w:r>
      </w:ins>
      <w:r w:rsidR="00C24124">
        <w:t xml:space="preserve"> der </w:t>
      </w:r>
      <w:r w:rsidR="007233B5">
        <w:t xml:space="preserve">die </w:t>
      </w:r>
      <w:r w:rsidR="007233B5" w:rsidRPr="00FC0D49">
        <w:rPr>
          <w:b/>
        </w:rPr>
        <w:t>Anforderungen der St</w:t>
      </w:r>
      <w:r w:rsidR="007233B5" w:rsidRPr="00FC0D49">
        <w:rPr>
          <w:b/>
        </w:rPr>
        <w:t>a</w:t>
      </w:r>
      <w:r w:rsidR="007233B5" w:rsidRPr="00FC0D49">
        <w:rPr>
          <w:b/>
        </w:rPr>
        <w:t xml:space="preserve">keholder </w:t>
      </w:r>
      <w:r w:rsidR="00C24124" w:rsidRPr="00C24124">
        <w:t xml:space="preserve">nicht </w:t>
      </w:r>
      <w:r w:rsidR="007233B5">
        <w:t>berücksichti</w:t>
      </w:r>
      <w:r w:rsidR="00C24124">
        <w:t>gt, wird am ehesten umgangen</w:t>
      </w:r>
      <w:sdt>
        <w:sdtPr>
          <w:id w:val="934947432"/>
          <w:citation/>
        </w:sdtPr>
        <w:sdtContent>
          <w:r w:rsidR="00F337AA">
            <w:fldChar w:fldCharType="begin"/>
          </w:r>
          <w:r w:rsidR="00F337AA">
            <w:instrText xml:space="preserve"> CITATION \f "vgl. " AXE11 \p 89 \l 1031 </w:instrText>
          </w:r>
          <w:r w:rsidR="00F337AA">
            <w:fldChar w:fldCharType="separate"/>
          </w:r>
          <w:r w:rsidR="00F337AA">
            <w:rPr>
              <w:noProof/>
            </w:rPr>
            <w:t xml:space="preserve"> (vgl. AXELOS, 2011, S. 89)</w:t>
          </w:r>
          <w:r w:rsidR="00F337AA">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w:t>
      </w:r>
      <w:r w:rsidR="007233B5" w:rsidRPr="00FC0D49">
        <w:rPr>
          <w:b/>
        </w:rPr>
        <w:t>s</w:t>
      </w:r>
      <w:r w:rsidR="007233B5" w:rsidRPr="00FC0D49">
        <w:rPr>
          <w:b/>
        </w:rPr>
        <w:t>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 xml:space="preserve">nderung sinnvoll ist, </w:t>
      </w:r>
      <w:r w:rsidR="007233B5">
        <w:lastRenderedPageBreak/>
        <w:t>nur weil ein Service bestimmte Mer</w:t>
      </w:r>
      <w:r w:rsidR="004B4F7B">
        <w:t xml:space="preserve">kmale aufweist. Abhängig </w:t>
      </w:r>
      <w:r w:rsidR="007233B5">
        <w:t>von der Mehrwer</w:t>
      </w:r>
      <w:r w:rsidR="007233B5">
        <w:t>t</w:t>
      </w:r>
      <w:r w:rsidR="007233B5">
        <w:t xml:space="preserve">bemessung ist die </w:t>
      </w:r>
      <w:r w:rsidR="007233B5" w:rsidRPr="00FC0D49">
        <w:rPr>
          <w:b/>
        </w:rPr>
        <w:t>Priorität</w:t>
      </w:r>
      <w:r w:rsidR="00312900">
        <w:t xml:space="preserve"> einer Ä</w:t>
      </w:r>
      <w:r w:rsidR="007233B5">
        <w:t>nderung. Je höher der Nu</w:t>
      </w:r>
      <w:r w:rsidR="00312900">
        <w:t>tzen, desto eher sollte die Ä</w:t>
      </w:r>
      <w:r w:rsidR="007233B5">
        <w:t>nderung herbeigeführt werden</w:t>
      </w:r>
      <w:ins w:id="181" w:author="Katja Schönbrodt-Rühl" w:date="2016-07-31T11:45:00Z">
        <w:r w:rsidR="00652B99">
          <w:t>,</w:t>
        </w:r>
      </w:ins>
      <w:r w:rsidR="007233B5">
        <w:t xml:space="preserve">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Services mit hohem G</w:t>
      </w:r>
      <w:r w:rsidR="007233B5">
        <w:t>e</w:t>
      </w:r>
      <w:r w:rsidR="007233B5">
        <w:t xml:space="preserve">schäftsnutzen oder strategischer Bedeutung </w:t>
      </w:r>
      <w:r w:rsidR="004B4F7B">
        <w:t>zwar wichtiger, da aber der Meh</w:t>
      </w:r>
      <w:r w:rsidR="004B4F7B">
        <w:t>r</w:t>
      </w:r>
      <w:r w:rsidR="004B4F7B">
        <w:t>wert nicht pauschal für alle Änderungen definiert werden kann, ist auch die Pri</w:t>
      </w:r>
      <w:r w:rsidR="004B4F7B">
        <w:t>o</w:t>
      </w:r>
      <w:r w:rsidR="004B4F7B">
        <w:t>rität nicht pauschal hoch oder niedrig</w:t>
      </w:r>
      <w:r w:rsidR="007233B5">
        <w:t>.</w:t>
      </w:r>
      <w:r w:rsidR="00FC0D49">
        <w:t xml:space="preserve"> </w:t>
      </w:r>
      <w:r w:rsidR="006E3E0F">
        <w:t xml:space="preserve">Bei jedem Change ist zudem </w:t>
      </w:r>
      <w:r w:rsidR="004E72CB">
        <w:t>das entspr</w:t>
      </w:r>
      <w:r w:rsidR="004E72CB">
        <w:t>e</w:t>
      </w:r>
      <w:r w:rsidR="004E72CB">
        <w:t>chende Risiko</w:t>
      </w:r>
      <w:r w:rsidR="006E3E0F">
        <w:t xml:space="preserve"> zu beachten</w:t>
      </w:r>
      <w:r w:rsidR="004E72CB">
        <w:t xml:space="preserve">, so dass die Durchführung von </w:t>
      </w:r>
      <w:r w:rsidR="004E72CB" w:rsidRPr="004E72CB">
        <w:rPr>
          <w:b/>
        </w:rPr>
        <w:t>Leistungs- und Ris</w:t>
      </w:r>
      <w:r w:rsidR="004E72CB" w:rsidRPr="004E72CB">
        <w:rPr>
          <w:b/>
        </w:rPr>
        <w:t>i</w:t>
      </w:r>
      <w:r w:rsidR="004E72CB" w:rsidRPr="004E72CB">
        <w:rPr>
          <w:b/>
        </w:rPr>
        <w:t>kobewertungen</w:t>
      </w:r>
      <w:r w:rsidR="004E72CB">
        <w:t xml:space="preserve"> ebenfalls jederzeit zu erfolgen hat</w:t>
      </w:r>
      <w:r w:rsidR="006E3E0F">
        <w:t>, da auch eine kleine Änd</w:t>
      </w:r>
      <w:r w:rsidR="006E3E0F">
        <w:t>e</w:t>
      </w:r>
      <w:r w:rsidR="006E3E0F">
        <w:t>rung an einem unkritischen Service zu größeren Problemen führen kann</w:t>
      </w:r>
      <w:r w:rsidR="004E72CB">
        <w:t xml:space="preserve">.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w:t>
      </w:r>
      <w:r w:rsidR="00523BB3">
        <w:t>i</w:t>
      </w:r>
      <w:r w:rsidR="00523BB3">
        <w:t>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F337AA">
            <w:fldChar w:fldCharType="begin"/>
          </w:r>
          <w:r w:rsidR="00F337AA">
            <w:instrText xml:space="preserve"> CITATION \f "vgl. " AXE11 \p 68 \l 1031 </w:instrText>
          </w:r>
          <w:r w:rsidR="00F337AA">
            <w:fldChar w:fldCharType="separate"/>
          </w:r>
          <w:r w:rsidR="00F337AA">
            <w:rPr>
              <w:noProof/>
            </w:rPr>
            <w:t>(vgl. AXELOS, 2011, S. 68)</w:t>
          </w:r>
          <w:r w:rsidR="00F337AA">
            <w:fldChar w:fldCharType="end"/>
          </w:r>
        </w:sdtContent>
      </w:sdt>
      <w:r w:rsidR="00523BB3">
        <w:t xml:space="preserve">. Um unnötige Verzögerungen zu vermeiden, sollten aber die Verantwortlichkeiten nicht zu </w:t>
      </w:r>
      <w:commentRangeStart w:id="182"/>
      <w:r w:rsidR="00523BB3">
        <w:t xml:space="preserve">stark </w:t>
      </w:r>
      <w:commentRangeEnd w:id="182"/>
      <w:r w:rsidR="00652B99">
        <w:rPr>
          <w:rStyle w:val="Kommentarzeichen"/>
        </w:rPr>
        <w:commentReference w:id="182"/>
      </w:r>
      <w:r w:rsidR="00523BB3">
        <w:t>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w:t>
      </w:r>
      <w:r w:rsidR="000C10DE">
        <w:t>ö</w:t>
      </w:r>
      <w:r w:rsidR="000C10DE">
        <w:t xml:space="preserve">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w:t>
      </w:r>
      <w:r w:rsidR="004B4F7B">
        <w:t>i</w:t>
      </w:r>
      <w:r w:rsidR="004B4F7B">
        <w:t xml:space="preserve">chen </w:t>
      </w:r>
      <w:commentRangeStart w:id="183"/>
      <w:r w:rsidR="004B4F7B">
        <w:t>Kritikalität</w:t>
      </w:r>
      <w:r w:rsidR="00FC0D49">
        <w:t xml:space="preserve"> </w:t>
      </w:r>
      <w:commentRangeEnd w:id="183"/>
      <w:r w:rsidR="00652B99">
        <w:rPr>
          <w:rStyle w:val="Kommentarzeichen"/>
        </w:rPr>
        <w:commentReference w:id="183"/>
      </w:r>
      <w:r w:rsidR="00FC0D49">
        <w:t>die Verantwortungsdefinition zu gestalten.</w:t>
      </w:r>
      <w:r w:rsidR="006510BC">
        <w:t xml:space="preserve"> </w:t>
      </w:r>
      <w:r w:rsidR="00255CB6">
        <w:t xml:space="preserve">Da dieser Aspekt aber bereits aus dem TPS-Prozess (vgl. Kapitel </w:t>
      </w:r>
      <w:r w:rsidR="00255CB6">
        <w:fldChar w:fldCharType="begin"/>
      </w:r>
      <w:r w:rsidR="00255CB6">
        <w:instrText xml:space="preserve"> REF _Ref446517322 \r \h </w:instrText>
      </w:r>
      <w:r w:rsidR="00255CB6">
        <w:fldChar w:fldCharType="separate"/>
      </w:r>
      <w:r w:rsidR="00255CB6">
        <w:t>4.1</w:t>
      </w:r>
      <w:r w:rsidR="00255CB6">
        <w:fldChar w:fldCharType="end"/>
      </w:r>
      <w:r w:rsidR="00255CB6">
        <w:t xml:space="preserve">) entnommen wurde, findet keine gesonderte Betrachtung im Rahmen vom CHM statt. </w:t>
      </w:r>
      <w:r w:rsidR="006510BC">
        <w:t xml:space="preserve">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w:t>
      </w:r>
      <w:r w:rsidR="00FC0D49" w:rsidRPr="00FC0D49">
        <w:rPr>
          <w:b/>
        </w:rPr>
        <w:t>f</w:t>
      </w:r>
      <w:r w:rsidR="00FC0D49" w:rsidRPr="00FC0D49">
        <w:rPr>
          <w:b/>
        </w:rPr>
        <w:t>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F337AA">
            <w:fldChar w:fldCharType="begin"/>
          </w:r>
          <w:r w:rsidR="00F337AA">
            <w:instrText xml:space="preserve"> CITATION \f "vgl. " AXE11 \p 80 \l 1031 </w:instrText>
          </w:r>
          <w:r w:rsidR="00F337AA">
            <w:fldChar w:fldCharType="separate"/>
          </w:r>
          <w:r w:rsidR="00F337AA">
            <w:rPr>
              <w:noProof/>
            </w:rPr>
            <w:t>(vgl. AXELOS, 2011, S. 80)</w:t>
          </w:r>
          <w:r w:rsidR="00F337AA">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F337AA">
            <w:fldChar w:fldCharType="begin"/>
          </w:r>
          <w:r w:rsidR="00F337AA">
            <w:instrText xml:space="preserve">CITATION AXE11 \p "67, 80" \f "vgl. " \l 1031 </w:instrText>
          </w:r>
          <w:r w:rsidR="00F337AA">
            <w:fldChar w:fldCharType="separate"/>
          </w:r>
          <w:r w:rsidR="00F337AA">
            <w:rPr>
              <w:noProof/>
            </w:rPr>
            <w:t xml:space="preserve"> (vgl. AXELOS, 2011, S. 67, 80)</w:t>
          </w:r>
          <w:r w:rsidR="00F337AA">
            <w:fldChar w:fldCharType="end"/>
          </w:r>
        </w:sdtContent>
      </w:sdt>
      <w:r w:rsidR="00EA0FFE">
        <w:t xml:space="preserve">. </w:t>
      </w:r>
      <w:r w:rsidR="003362A0">
        <w:t>Diese Funktion ist gerade dann</w:t>
      </w:r>
      <w:r w:rsidR="00312900">
        <w:t xml:space="preserve"> wichtig, wenn verschiedene Ä</w:t>
      </w:r>
      <w:r w:rsidR="003362A0">
        <w:t>nd</w:t>
      </w:r>
      <w:r w:rsidR="003362A0">
        <w:t>e</w:t>
      </w:r>
      <w:r w:rsidR="003362A0">
        <w:t>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F337AA">
            <w:fldChar w:fldCharType="begin"/>
          </w:r>
          <w:r w:rsidR="00F337AA">
            <w:instrText xml:space="preserve"> CITATION \f "vgl. " AXE11 \p 64 \l 1031 </w:instrText>
          </w:r>
          <w:r w:rsidR="00F337AA">
            <w:fldChar w:fldCharType="separate"/>
          </w:r>
          <w:r w:rsidR="00F337AA">
            <w:rPr>
              <w:noProof/>
            </w:rPr>
            <w:t xml:space="preserve"> (vgl. AXELOS, 2011, S. 64)</w:t>
          </w:r>
          <w:r w:rsidR="00F337AA">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F337AA">
            <w:fldChar w:fldCharType="begin"/>
          </w:r>
          <w:r w:rsidR="00F337AA">
            <w:instrText xml:space="preserve"> CITATION \f "vgl. " AXE11 \p 65 \l 1031 </w:instrText>
          </w:r>
          <w:r w:rsidR="00F337AA">
            <w:fldChar w:fldCharType="separate"/>
          </w:r>
          <w:r w:rsidR="00F337AA">
            <w:rPr>
              <w:noProof/>
            </w:rPr>
            <w:t>(vgl. AXELOS, 2011, S. 65)</w:t>
          </w:r>
          <w:r w:rsidR="00F337AA">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w:t>
      </w:r>
      <w:r w:rsidR="005240C6">
        <w:t>,</w:t>
      </w:r>
      <w:r w:rsidR="007218A4">
        <w:t xml:space="preserve"> die so schnell wie möglich durchg</w:t>
      </w:r>
      <w:r w:rsidR="007218A4">
        <w:t>e</w:t>
      </w:r>
      <w:r w:rsidR="007218A4">
        <w:t>führt werden müssen, um einen schweren Fehler zu beheben oder um ein S</w:t>
      </w:r>
      <w:r w:rsidR="007218A4">
        <w:t>i</w:t>
      </w:r>
      <w:r w:rsidR="007218A4">
        <w:lastRenderedPageBreak/>
        <w:t>cherheitsupdate einzuspielen</w:t>
      </w:r>
      <w:sdt>
        <w:sdtPr>
          <w:id w:val="33203333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F337AA">
            <w:fldChar w:fldCharType="begin"/>
          </w:r>
          <w:r w:rsidR="00F337AA">
            <w:instrText xml:space="preserve">CITATION AXE11 \p 65 \f "vgl. " \m ISO12 \p 72 \t  \l 1031 </w:instrText>
          </w:r>
          <w:r w:rsidR="00F337AA">
            <w:fldChar w:fldCharType="separate"/>
          </w:r>
          <w:r w:rsidR="00F337AA">
            <w:rPr>
              <w:noProof/>
            </w:rPr>
            <w:t xml:space="preserve"> (vgl. AXELOS, 2011, S. 65; ISO/IEC, 2012, S. 72)</w:t>
          </w:r>
          <w:r w:rsidR="00F337AA">
            <w:fldChar w:fldCharType="end"/>
          </w:r>
        </w:sdtContent>
      </w:sdt>
      <w:r w:rsidR="003362A0">
        <w:t xml:space="preserve">. </w:t>
      </w:r>
      <w:r w:rsidR="00312900">
        <w:t>Alle a</w:t>
      </w:r>
      <w:r w:rsidR="00312900">
        <w:t>n</w:t>
      </w:r>
      <w:r w:rsidR="00312900">
        <w:t>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F337AA">
            <w:fldChar w:fldCharType="begin"/>
          </w:r>
          <w:r w:rsidR="00F337AA">
            <w:instrText xml:space="preserve"> CITATION \f "vgl. " AXE11 \p 65 \l 1031 </w:instrText>
          </w:r>
          <w:r w:rsidR="00F337AA">
            <w:fldChar w:fldCharType="separate"/>
          </w:r>
          <w:r w:rsidR="00F337AA">
            <w:rPr>
              <w:noProof/>
            </w:rPr>
            <w:t xml:space="preserve"> (vgl. AXELOS, 2011, S. 65)</w:t>
          </w:r>
          <w:r w:rsidR="00F337AA">
            <w:fldChar w:fldCharType="end"/>
          </w:r>
        </w:sdtContent>
      </w:sdt>
      <w:r w:rsidR="00EA0FFE">
        <w:t xml:space="preserve">. </w:t>
      </w:r>
      <w:r w:rsidR="007218A4">
        <w:t xml:space="preserve">Die zentrale Funktion des CAB </w:t>
      </w:r>
      <w:r w:rsidR="000C10DE">
        <w:t>führt eine weitere Verantwortungstre</w:t>
      </w:r>
      <w:r w:rsidR="000C10DE">
        <w:t>n</w:t>
      </w:r>
      <w:r w:rsidR="000C10DE">
        <w:t>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F337AA">
            <w:fldChar w:fldCharType="begin"/>
          </w:r>
          <w:r w:rsidR="00F337AA">
            <w:instrText xml:space="preserve"> CITATION \f "vgl. " AXE11 \p 80 \l 1031 </w:instrText>
          </w:r>
          <w:r w:rsidR="00F337AA">
            <w:fldChar w:fldCharType="separate"/>
          </w:r>
          <w:r w:rsidR="00F337AA">
            <w:rPr>
              <w:noProof/>
            </w:rPr>
            <w:t xml:space="preserve"> (vgl. AXELOS, 2011, S. 80)</w:t>
          </w:r>
          <w:r w:rsidR="00F337AA">
            <w:fldChar w:fldCharType="end"/>
          </w:r>
        </w:sdtContent>
      </w:sdt>
      <w:r w:rsidR="00FC0D49">
        <w:t xml:space="preserve">. </w:t>
      </w:r>
      <w:r w:rsidR="008E73D9">
        <w:t xml:space="preserve">Über das </w:t>
      </w:r>
      <w:r w:rsidR="006B20C6">
        <w:t xml:space="preserve">Konstrukt eines </w:t>
      </w:r>
      <w:r w:rsidR="008E73D9">
        <w:t xml:space="preserve">Standard </w:t>
      </w:r>
      <w:proofErr w:type="spellStart"/>
      <w:r w:rsidR="008E73D9">
        <w:t>Change</w:t>
      </w:r>
      <w:r w:rsidR="006B20C6">
        <w:t>s</w:t>
      </w:r>
      <w:proofErr w:type="spellEnd"/>
      <w:r w:rsidR="008E73D9">
        <w:t xml:space="preserve"> ist e</w:t>
      </w:r>
      <w:r w:rsidR="00312900">
        <w:t>s möglich, die Freigabe für Ä</w:t>
      </w:r>
      <w:r w:rsidR="008E73D9">
        <w:t>nderungen</w:t>
      </w:r>
      <w:r w:rsidR="003362A0">
        <w:t>, wie z. B. Releases,</w:t>
      </w:r>
      <w:r w:rsidR="008E73D9">
        <w:t xml:space="preserve"> im Voraus zu erhalten, wenn dafür ein</w:t>
      </w:r>
      <w:del w:id="184" w:author="Katja Schönbrodt-Rühl" w:date="2016-07-31T11:54:00Z">
        <w:r w:rsidR="008E73D9" w:rsidDel="002F7E5C">
          <w:delText>e</w:delText>
        </w:r>
      </w:del>
      <w:r w:rsidR="008E73D9">
        <w:t xml:space="preserve"> zuvor abgestimmtes Verfahren eingehalten wird</w:t>
      </w:r>
      <w:sdt>
        <w:sdtPr>
          <w:id w:val="-990401516"/>
          <w:citation/>
        </w:sdtPr>
        <w:sdtContent>
          <w:r w:rsidR="00F337AA">
            <w:fldChar w:fldCharType="begin"/>
          </w:r>
          <w:r w:rsidR="00F337AA">
            <w:instrText xml:space="preserve"> CITATION \f "vgl. " AXE11 \p 69 \l 1031 </w:instrText>
          </w:r>
          <w:r w:rsidR="00F337AA">
            <w:fldChar w:fldCharType="separate"/>
          </w:r>
          <w:r w:rsidR="00F337AA">
            <w:rPr>
              <w:noProof/>
            </w:rPr>
            <w:t xml:space="preserve"> (vgl. AXELOS, 2011, S. 69)</w:t>
          </w:r>
          <w:r w:rsidR="00F337AA">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F337AA">
            <w:fldChar w:fldCharType="begin"/>
          </w:r>
          <w:r w:rsidR="00F337AA">
            <w:instrText xml:space="preserve"> CITATION \f "vgl. " AXE11 \p 79 \l 1031 </w:instrText>
          </w:r>
          <w:r w:rsidR="00F337AA">
            <w:fldChar w:fldCharType="separate"/>
          </w:r>
          <w:r w:rsidR="00F337AA">
            <w:rPr>
              <w:noProof/>
            </w:rPr>
            <w:t xml:space="preserve"> (vgl. AXELOS, 2011, S. 79)</w:t>
          </w:r>
          <w:r w:rsidR="00F337AA">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weiterhin generell sinnvoll</w:t>
      </w:r>
      <w:ins w:id="185" w:author="Katja Schönbrodt-Rühl" w:date="2016-07-31T11:55:00Z">
        <w:r w:rsidR="009D667F">
          <w:t>,</w:t>
        </w:r>
      </w:ins>
      <w:r w:rsidR="004E72CB">
        <w:t xml:space="preserve">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d. h. der feste Zeitraum und Zyklus</w:t>
      </w:r>
      <w:ins w:id="186" w:author="Katja Schönbrodt-Rühl" w:date="2016-07-31T11:55:00Z">
        <w:r w:rsidR="009D667F">
          <w:t>,</w:t>
        </w:r>
      </w:ins>
      <w:r w:rsidR="004E72CB">
        <w:t xml:space="preserve"> in dem Änderungen an produktiven Systemen durchgeführt werden, ist in mehrerer Hinsicht abhängig vom betroffenen Se</w:t>
      </w:r>
      <w:r w:rsidR="004E72CB">
        <w:t>r</w:t>
      </w:r>
      <w:r w:rsidR="004E72CB">
        <w:t xml:space="preserve">vice. Einerseits bedeutet ein festes Wartungsfenster die zeitliche Fixierung eines Veröffentlichungstermins. Dieser muss zum Release-Zyklus </w:t>
      </w:r>
      <w:r w:rsidR="006510BC">
        <w:t xml:space="preserve">aus dem TPS-Prozess </w:t>
      </w:r>
      <w:r w:rsidR="004E72CB">
        <w:t>passen</w:t>
      </w:r>
      <w:r w:rsidR="006B20C6">
        <w:t xml:space="preserve"> (vgl. Kapitel </w:t>
      </w:r>
      <w:r w:rsidR="006B20C6">
        <w:fldChar w:fldCharType="begin"/>
      </w:r>
      <w:r w:rsidR="006B20C6">
        <w:instrText xml:space="preserve"> REF _Ref446517322 \r \h </w:instrText>
      </w:r>
      <w:r w:rsidR="006B20C6">
        <w:fldChar w:fldCharType="separate"/>
      </w:r>
      <w:r w:rsidR="006B20C6">
        <w:t>4.1</w:t>
      </w:r>
      <w:r w:rsidR="006B20C6">
        <w:fldChar w:fldCharType="end"/>
      </w:r>
      <w:r w:rsidR="006B20C6">
        <w:t>)</w:t>
      </w:r>
      <w:r w:rsidR="004E72CB">
        <w:t>.</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w:t>
      </w:r>
      <w:r w:rsidR="006E3E0F">
        <w:t>e</w:t>
      </w:r>
      <w:r w:rsidR="006E3E0F">
        <w:t>chung die Folge sein kann</w:t>
      </w:r>
      <w:r w:rsidR="006510BC">
        <w:t>, welche entweder zu geschäftsarmer Zeit erfolgen sollte, oder über entsprechende Verfahren ganz zu vermeiden ist</w:t>
      </w:r>
      <w:sdt>
        <w:sdtPr>
          <w:id w:val="-385104418"/>
          <w:citation/>
        </w:sdtPr>
        <w:sdtContent>
          <w:r w:rsidR="00F337AA">
            <w:fldChar w:fldCharType="begin"/>
          </w:r>
          <w:r w:rsidR="00F337AA">
            <w:instrText xml:space="preserve">CITATION AXE11 \p 79 \f "vgl. " \m Bau14 \p 65 \t  \m ISO12 \p 72 \t  \l 1031 </w:instrText>
          </w:r>
          <w:r w:rsidR="00F337AA">
            <w:fldChar w:fldCharType="separate"/>
          </w:r>
          <w:r w:rsidR="00F337AA">
            <w:rPr>
              <w:noProof/>
            </w:rPr>
            <w:t xml:space="preserve"> (vgl. AXELOS, 2011, S. 79; Baumann, 2014, S. 65; ISO/IEC, 2012, S. 72)</w:t>
          </w:r>
          <w:r w:rsidR="00F337AA">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w:t>
      </w:r>
      <w:r w:rsidR="0007273A">
        <w:t>e</w:t>
      </w:r>
      <w:r w:rsidR="0007273A">
        <w:t>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187" w:name="_Toc457246794"/>
      <w:r>
        <w:lastRenderedPageBreak/>
        <w:t xml:space="preserve">Service Asset </w:t>
      </w:r>
      <w:proofErr w:type="spellStart"/>
      <w:r>
        <w:t>And</w:t>
      </w:r>
      <w:proofErr w:type="spellEnd"/>
      <w:r>
        <w:t xml:space="preserve"> </w:t>
      </w:r>
      <w:proofErr w:type="spellStart"/>
      <w:r>
        <w:t>Configuration</w:t>
      </w:r>
      <w:proofErr w:type="spellEnd"/>
      <w:r w:rsidR="008E73D9">
        <w:t xml:space="preserve"> Management</w:t>
      </w:r>
      <w:bookmarkEnd w:id="187"/>
    </w:p>
    <w:p w14:paraId="5650935D" w14:textId="0573D8E4"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90292B">
            <w:fldChar w:fldCharType="begin"/>
          </w:r>
          <w:r w:rsidR="0090292B">
            <w:instrText xml:space="preserve"> CITATION \f "vgl. " AXE11 \p 89 f." \l 1031 </w:instrText>
          </w:r>
          <w:r w:rsidR="0090292B">
            <w:fldChar w:fldCharType="separate"/>
          </w:r>
          <w:r w:rsidR="0090292B">
            <w:rPr>
              <w:noProof/>
            </w:rPr>
            <w:t>(vgl. AXELOS, 2011, S. 89)</w:t>
          </w:r>
          <w:r w:rsidR="0090292B">
            <w:fldChar w:fldCharType="end"/>
          </w:r>
        </w:sdtContent>
      </w:sdt>
      <w:r w:rsidR="006A752B">
        <w:t>. Diese Informationen umfassen einerseits spezifische Details der Elemente sowie deren Beziehungen zueinander</w:t>
      </w:r>
      <w:sdt>
        <w:sdtPr>
          <w:id w:val="1484280900"/>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Das Hauptziel des SACM ist somit die Sicherstellung, dass alle Elemente über den kompletten Lebenszyklus ordnungsgemäß identif</w:t>
      </w:r>
      <w:r w:rsidR="006A752B">
        <w:t>i</w:t>
      </w:r>
      <w:r w:rsidR="006A752B">
        <w:t>ziert und gepflegt sind</w:t>
      </w:r>
      <w:sdt>
        <w:sdtPr>
          <w:id w:val="1793484191"/>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90292B">
            <w:fldChar w:fldCharType="begin"/>
          </w:r>
          <w:r w:rsidR="0090292B">
            <w:instrText xml:space="preserve">CITATION AXE11 \p 90 \f "vgl. " \l 1031 </w:instrText>
          </w:r>
          <w:r w:rsidR="0090292B">
            <w:fldChar w:fldCharType="separate"/>
          </w:r>
          <w:r w:rsidR="0090292B">
            <w:rPr>
              <w:noProof/>
            </w:rPr>
            <w:t xml:space="preserve"> (vgl. AXELOS, 2011, S. 90)</w:t>
          </w:r>
          <w:r w:rsidR="009029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Mehrkosten und Stra</w:t>
      </w:r>
      <w:r w:rsidR="006A752B">
        <w:t>f</w:t>
      </w:r>
      <w:r w:rsidR="006A752B">
        <w:t xml:space="preserve">zahlungen </w:t>
      </w:r>
      <w:r w:rsidR="00A7469D">
        <w:t>führt</w:t>
      </w:r>
      <w:sdt>
        <w:sdtPr>
          <w:id w:val="-457267026"/>
          <w:citation/>
        </w:sdtPr>
        <w:sdtContent>
          <w:r w:rsidR="0090292B">
            <w:fldChar w:fldCharType="begin"/>
          </w:r>
          <w:r w:rsidR="0090292B">
            <w:instrText xml:space="preserve"> CITATION \f "vgl. " AXE11 \p 90 \l 1031 </w:instrText>
          </w:r>
          <w:r w:rsidR="0090292B">
            <w:fldChar w:fldCharType="separate"/>
          </w:r>
          <w:r w:rsidR="0090292B">
            <w:rPr>
              <w:noProof/>
            </w:rPr>
            <w:t xml:space="preserve"> (vgl. AXELOS, 2011, S. 90)</w:t>
          </w:r>
          <w:r w:rsidR="0090292B">
            <w:fldChar w:fldCharType="end"/>
          </w:r>
        </w:sdtContent>
      </w:sdt>
      <w:r w:rsidR="00A7469D">
        <w:t>. Weiterhin führt diese Transparenz zu einer bess</w:t>
      </w:r>
      <w:r w:rsidR="00312900">
        <w:t>eren Planbarkeit von Ä</w:t>
      </w:r>
      <w:r w:rsidR="00A7469D">
        <w:t>nderungen sowie zu einer höheren Erfolg</w:t>
      </w:r>
      <w:r w:rsidR="00A7469D">
        <w:t>s</w:t>
      </w:r>
      <w:r w:rsidR="00A7469D">
        <w:t xml:space="preserve">quote bei deren </w:t>
      </w:r>
      <w:r w:rsidR="00A7469D" w:rsidRPr="00A52FAF">
        <w:t>Durchführung</w:t>
      </w:r>
      <w:sdt>
        <w:sdtPr>
          <w:id w:val="-216049081"/>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w:t>
      </w:r>
      <w:r w:rsidR="006B20C6">
        <w:t>-E</w:t>
      </w:r>
      <w:r w:rsidR="00A7469D">
        <w:t>bene</w:t>
      </w:r>
      <w:sdt>
        <w:sdtPr>
          <w:id w:val="-134593531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 Aufgrund des hohen Aufwands für das SACM ist bei der Ausgestaltung darauf zu achten, we</w:t>
      </w:r>
      <w:r w:rsidR="00935238">
        <w:t>l</w:t>
      </w:r>
      <w:r w:rsidR="00935238">
        <w:t>cher Bedarf dafür tatsächlich vorherrscht und ob dieser ggf. nur bestimmte El</w:t>
      </w:r>
      <w:r w:rsidR="00935238">
        <w:t>e</w:t>
      </w:r>
      <w:r w:rsidR="00935238">
        <w:t>menttypen oder Services betrifft</w:t>
      </w:r>
      <w:sdt>
        <w:sdtPr>
          <w:id w:val="-1504039830"/>
          <w:citation/>
        </w:sdtPr>
        <w:sdtContent>
          <w:r w:rsidR="0090292B">
            <w:fldChar w:fldCharType="begin"/>
          </w:r>
          <w:r w:rsidR="0090292B">
            <w:instrText xml:space="preserve"> CITATION \f "vgl. " AXE11 \p 91 \l 1031 </w:instrText>
          </w:r>
          <w:r w:rsidR="0090292B">
            <w:fldChar w:fldCharType="separate"/>
          </w:r>
          <w:r w:rsidR="0090292B">
            <w:rPr>
              <w:noProof/>
            </w:rPr>
            <w:t xml:space="preserve"> (vgl. AXELOS, 2011, S. 91)</w:t>
          </w:r>
          <w:r w:rsidR="0090292B">
            <w:fldChar w:fldCharType="end"/>
          </w:r>
        </w:sdtContent>
      </w:sdt>
      <w:r w:rsidR="00935238">
        <w:t>.</w:t>
      </w:r>
      <w:r w:rsidR="00616200">
        <w:t xml:space="preserve"> Diese</w:t>
      </w:r>
      <w:r w:rsidR="00BE3C47">
        <w:t>r Bedarf</w:t>
      </w:r>
      <w:r w:rsidR="00616200">
        <w:t xml:space="preserve"> b</w:t>
      </w:r>
      <w:r w:rsidR="00616200">
        <w:t>e</w:t>
      </w:r>
      <w:r w:rsidR="00616200">
        <w:t xml:space="preserv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0292B">
            <w:fldChar w:fldCharType="begin"/>
          </w:r>
          <w:r w:rsidR="0090292B">
            <w:instrText xml:space="preserve"> CITATION \f "vgl. " AXE11 \p 90 f. \l 1031 </w:instrText>
          </w:r>
          <w:r w:rsidR="0090292B">
            <w:fldChar w:fldCharType="separate"/>
          </w:r>
          <w:r w:rsidR="0090292B">
            <w:rPr>
              <w:noProof/>
            </w:rPr>
            <w:t>(vgl. AXELOS, 2011, S. 90)</w:t>
          </w:r>
          <w:r w:rsidR="0090292B">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w:t>
      </w:r>
      <w:r w:rsidR="00935238">
        <w:t>e</w:t>
      </w:r>
      <w:r w:rsidR="00935238">
        <w:t>benszyklus</w:t>
      </w:r>
      <w:r w:rsidR="006B20C6">
        <w:t xml:space="preserve"> oder den genannten Risikotypen (vgl. Kapitel </w:t>
      </w:r>
      <w:r w:rsidR="006B20C6">
        <w:fldChar w:fldCharType="begin"/>
      </w:r>
      <w:r w:rsidR="006B20C6">
        <w:instrText xml:space="preserve"> REF _Ref451345102 \r \h </w:instrText>
      </w:r>
      <w:r w:rsidR="006B20C6">
        <w:fldChar w:fldCharType="separate"/>
      </w:r>
      <w:r w:rsidR="006B20C6">
        <w:t>3.6</w:t>
      </w:r>
      <w:r w:rsidR="006B20C6">
        <w:fldChar w:fldCharType="end"/>
      </w:r>
      <w:r w:rsidR="006B20C6">
        <w:t>)</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188" w:name="_Ref449366923"/>
      <w:bookmarkStart w:id="189" w:name="_Toc457246795"/>
      <w:r>
        <w:t xml:space="preserve">Release </w:t>
      </w:r>
      <w:proofErr w:type="spellStart"/>
      <w:r>
        <w:t>And</w:t>
      </w:r>
      <w:proofErr w:type="spellEnd"/>
      <w:r>
        <w:t xml:space="preserve"> </w:t>
      </w:r>
      <w:proofErr w:type="spellStart"/>
      <w:r>
        <w:t>Deployment</w:t>
      </w:r>
      <w:proofErr w:type="spellEnd"/>
      <w:r>
        <w:t xml:space="preserve"> Management</w:t>
      </w:r>
      <w:bookmarkEnd w:id="188"/>
      <w:bookmarkEnd w:id="189"/>
    </w:p>
    <w:p w14:paraId="702D5913" w14:textId="0F94B507" w:rsidR="00534679" w:rsidRDefault="00554883" w:rsidP="00534679">
      <w:r>
        <w:t xml:space="preserve">Das Release </w:t>
      </w:r>
      <w:proofErr w:type="spellStart"/>
      <w:r>
        <w:t>And</w:t>
      </w:r>
      <w:proofErr w:type="spellEnd"/>
      <w:r>
        <w:t xml:space="preserve"> </w:t>
      </w:r>
      <w:proofErr w:type="spellStart"/>
      <w:r>
        <w:t>Deploy</w:t>
      </w:r>
      <w:ins w:id="190" w:author="Katja Schönbrodt-Rühl" w:date="2016-07-31T11:59:00Z">
        <w:r w:rsidR="00CF33D3">
          <w:t>ment</w:t>
        </w:r>
      </w:ins>
      <w:proofErr w:type="spellEnd"/>
      <w:r>
        <w:t xml:space="preserve"> Management ist für die Planung und Steuerung des Baus, des Tests und der Installation von Releases verantwortlich</w:t>
      </w:r>
      <w:sdt>
        <w:sdtPr>
          <w:id w:val="242840596"/>
          <w:citation/>
        </w:sdtPr>
        <w:sdtContent>
          <w:r w:rsidR="00962913">
            <w:fldChar w:fldCharType="begin"/>
          </w:r>
          <w:r w:rsidR="00962913">
            <w:instrText xml:space="preserve"> CITATION \f "vgl. " AXE11 \p 114 \l 1031 </w:instrText>
          </w:r>
          <w:r w:rsidR="00962913">
            <w:fldChar w:fldCharType="separate"/>
          </w:r>
          <w:r w:rsidR="00962913">
            <w:rPr>
              <w:noProof/>
            </w:rPr>
            <w:t xml:space="preserve"> (vgl. AXELOS, 2011, S. 114)</w:t>
          </w:r>
          <w:r w:rsidR="00962913">
            <w:fldChar w:fldCharType="end"/>
          </w:r>
        </w:sdtContent>
      </w:sdt>
      <w:r>
        <w:t>. Es dient der Bereitstellung neuer Funktionalität</w:t>
      </w:r>
      <w:ins w:id="191" w:author="Katja Schönbrodt-Rühl" w:date="2016-07-31T12:00:00Z">
        <w:r w:rsidR="003220C2">
          <w:t>en</w:t>
        </w:r>
      </w:ins>
      <w:r>
        <w:t xml:space="preserve"> gemäß der G</w:t>
      </w:r>
      <w:r>
        <w:t>e</w:t>
      </w:r>
      <w:r>
        <w:t xml:space="preserve">schäftsanforderungen, wobei die Integrität bestehender Services gesichert wird </w:t>
      </w:r>
      <w:sdt>
        <w:sdtPr>
          <w:id w:val="552587378"/>
          <w:citation/>
        </w:sdtPr>
        <w:sdtContent>
          <w:r w:rsidR="00962913">
            <w:fldChar w:fldCharType="begin"/>
          </w:r>
          <w:r w:rsidR="00962913">
            <w:instrText xml:space="preserve">CITATION AXE11 \p 114 \f "vgl. " \m ISO12 \p 72 \t  \l 1031 </w:instrText>
          </w:r>
          <w:r w:rsidR="00962913">
            <w:fldChar w:fldCharType="separate"/>
          </w:r>
          <w:r w:rsidR="00962913">
            <w:rPr>
              <w:noProof/>
            </w:rPr>
            <w:t>(vgl. AXELOS, 2011, S. 114; ISO/IEC, 2012, S. 72)</w:t>
          </w:r>
          <w:r w:rsidR="00962913">
            <w:fldChar w:fldCharType="end"/>
          </w:r>
        </w:sdtContent>
      </w:sdt>
      <w:r w:rsidR="000E16A4">
        <w:t>.</w:t>
      </w:r>
      <w:r>
        <w:t xml:space="preserve"> </w:t>
      </w:r>
      <w:r w:rsidR="000E16A4">
        <w:t>Alle Änderung in der Pr</w:t>
      </w:r>
      <w:r w:rsidR="000E16A4">
        <w:t>o</w:t>
      </w:r>
      <w:r w:rsidR="000E16A4">
        <w:t>duktivumgebung müssen über diesen Prozess erfolgen</w:t>
      </w:r>
      <w:sdt>
        <w:sdtPr>
          <w:id w:val="-1371448630"/>
          <w:citation/>
        </w:sdtPr>
        <w:sdtContent>
          <w:r w:rsidR="00962913">
            <w:fldChar w:fldCharType="begin"/>
          </w:r>
          <w:r w:rsidR="00962913">
            <w:instrText xml:space="preserve"> CITATION \f "vgl. " ISO11 \p 15 \t  \l 1031 </w:instrText>
          </w:r>
          <w:r w:rsidR="00962913">
            <w:fldChar w:fldCharType="separate"/>
          </w:r>
          <w:r w:rsidR="00962913">
            <w:rPr>
              <w:noProof/>
            </w:rPr>
            <w:t xml:space="preserve"> (vgl. ISO/IEC, 2011, S. 15)</w:t>
          </w:r>
          <w:r w:rsidR="00962913">
            <w:fldChar w:fldCharType="end"/>
          </w:r>
        </w:sdtContent>
      </w:sdt>
      <w:r w:rsidR="000E16A4">
        <w:t xml:space="preserve">. </w:t>
      </w:r>
      <w:r>
        <w:t>Daher ist es von zentraler Bedeutung für die Standardtypen des Release-</w:t>
      </w:r>
      <w:r>
        <w:lastRenderedPageBreak/>
        <w:t>Managements. Zielstellungen sind die Abstimmung von Release-Plänen, die B</w:t>
      </w:r>
      <w:r>
        <w:t>e</w:t>
      </w:r>
      <w:r>
        <w:t>reitstellung und Lagerung getesteter Release-Pakete, die Veröffentlichung der Releases auf die Produktionsumgebung und die Befähigung der Organisation</w:t>
      </w:r>
      <w:ins w:id="192" w:author="Katja Schönbrodt-Rühl" w:date="2016-07-31T12:00:00Z">
        <w:r w:rsidR="003220C2">
          <w:t>,</w:t>
        </w:r>
      </w:ins>
      <w:r>
        <w:t xml:space="preserve"> die neuen Services zu betreuen</w:t>
      </w:r>
      <w:sdt>
        <w:sdtPr>
          <w:id w:val="-1533641610"/>
          <w:citation/>
        </w:sdtPr>
        <w:sdtContent>
          <w:r>
            <w:fldChar w:fldCharType="begin"/>
          </w:r>
          <w:r w:rsidR="000D0CC8">
            <w:instrText xml:space="preserve">CITATION AXE11 \p "114 f." \l 1031 </w:instrText>
          </w:r>
          <w:r>
            <w:fldChar w:fldCharType="separate"/>
          </w:r>
          <w:r w:rsidR="000D0CC8">
            <w:rPr>
              <w:noProof/>
            </w:rPr>
            <w:t xml:space="preserve"> (AXELOS, 2011, S. 114 f.)</w:t>
          </w:r>
          <w:r>
            <w:fldChar w:fldCharType="end"/>
          </w:r>
        </w:sdtContent>
      </w:sdt>
      <w:r>
        <w:t>. Die eigentliche Tes</w:t>
      </w:r>
      <w:r>
        <w:t>t</w:t>
      </w:r>
      <w:r>
        <w:t xml:space="preserve">durchführung wird hier sichergestellt, aber über den </w:t>
      </w:r>
      <w:r w:rsidR="006B20C6">
        <w:t xml:space="preserve">Prozess der </w:t>
      </w:r>
      <w:r>
        <w:t>Service Vali</w:t>
      </w:r>
      <w:r w:rsidR="006B20C6">
        <w:t>d</w:t>
      </w:r>
      <w:r w:rsidR="006B20C6">
        <w:t>a</w:t>
      </w:r>
      <w:r w:rsidR="006B20C6">
        <w:t xml:space="preserve">tion </w:t>
      </w:r>
      <w:proofErr w:type="spellStart"/>
      <w:r w:rsidR="006B20C6">
        <w:t>And</w:t>
      </w:r>
      <w:proofErr w:type="spellEnd"/>
      <w:r w:rsidR="006B20C6">
        <w:t xml:space="preserve"> </w:t>
      </w:r>
      <w:proofErr w:type="spellStart"/>
      <w:r w:rsidR="006B20C6">
        <w:t>Testing</w:t>
      </w:r>
      <w:proofErr w:type="spellEnd"/>
      <w:r w:rsidR="006B20C6">
        <w:t xml:space="preserve"> (SVT)</w:t>
      </w:r>
      <w:r>
        <w:t xml:space="preserve"> </w:t>
      </w:r>
      <w:r w:rsidR="00092A4A">
        <w:t>vorgenommen</w:t>
      </w:r>
      <w:sdt>
        <w:sdtPr>
          <w:id w:val="-2137333598"/>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t>.</w:t>
      </w:r>
      <w:r w:rsidR="00092A4A">
        <w:t xml:space="preserve"> Der Meh</w:t>
      </w:r>
      <w:r w:rsidR="00092A4A">
        <w:t>r</w:t>
      </w:r>
      <w:r w:rsidR="00092A4A">
        <w:t xml:space="preserve">wert </w:t>
      </w:r>
      <w:r w:rsidR="006B20C6">
        <w:t xml:space="preserve">vom RDM-Prozess </w:t>
      </w:r>
      <w:r w:rsidR="00092A4A">
        <w:t>liegt in der schnellen Bereitstellung von Änderungen u</w:t>
      </w:r>
      <w:r w:rsidR="00092A4A">
        <w:t>n</w:t>
      </w:r>
      <w:r w:rsidR="00092A4A">
        <w:t>ter optimierten Kosten und Risiken so</w:t>
      </w:r>
      <w:r w:rsidR="003362A0">
        <w:t>wie der Sicherstellung, dass dabei kein Schaden entsteht</w:t>
      </w:r>
      <w:sdt>
        <w:sdtPr>
          <w:id w:val="-206578367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Dabei ist zu beachten, dass eine ausgewogene Balance zwischen Kosten, Stabilität und Agilität eingehalten wird</w:t>
      </w:r>
      <w:sdt>
        <w:sdtPr>
          <w:id w:val="-1376155159"/>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 Für einen Service steht die Stabilität im Vordergrund</w:t>
      </w:r>
      <w:ins w:id="193" w:author="Katja Schönbrodt-Rühl" w:date="2016-07-31T12:01:00Z">
        <w:r w:rsidR="00FE3C14">
          <w:t>,</w:t>
        </w:r>
      </w:ins>
      <w:r w:rsidR="00F45654">
        <w:t xml:space="preserve"> für einen anderen</w:t>
      </w:r>
      <w:r w:rsidR="003362A0">
        <w:t xml:space="preserve"> Service</w:t>
      </w:r>
      <w:r w:rsidR="00F45654">
        <w:t xml:space="preserve"> dafür die Agilität</w:t>
      </w:r>
      <w:sdt>
        <w:sdtPr>
          <w:id w:val="778684412"/>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F45654">
        <w:t>.</w:t>
      </w:r>
      <w:r w:rsidR="005A3B04">
        <w:t xml:space="preserve"> Aufgrund der Individualität in Abhängigkeit zum konkreten Service we</w:t>
      </w:r>
      <w:r w:rsidR="005A3B04">
        <w:t>r</w:t>
      </w:r>
      <w:r w:rsidR="005A3B04">
        <w:t>den in ITIL keine konkreten Regeln</w:t>
      </w:r>
      <w:ins w:id="194" w:author="Katja Schönbrodt-Rühl" w:date="2016-07-31T12:01:00Z">
        <w:r w:rsidR="00FE3C14">
          <w:t>,</w:t>
        </w:r>
      </w:ins>
      <w:r w:rsidR="005A3B04">
        <w:t xml:space="preserve"> aber zwei Beispiele genannt</w:t>
      </w:r>
      <w:sdt>
        <w:sdtPr>
          <w:id w:val="-2015754635"/>
          <w:citation/>
        </w:sdtPr>
        <w:sdtContent>
          <w:r w:rsidR="000D0CC8">
            <w:fldChar w:fldCharType="begin"/>
          </w:r>
          <w:r w:rsidR="000D0CC8">
            <w:instrText xml:space="preserve"> CITATION \f "vgl. " AXE11 \p 115 \l 1031 </w:instrText>
          </w:r>
          <w:r w:rsidR="000D0CC8">
            <w:fldChar w:fldCharType="separate"/>
          </w:r>
          <w:r w:rsidR="000D0CC8">
            <w:rPr>
              <w:noProof/>
            </w:rPr>
            <w:t xml:space="preserve"> (vgl. AXELOS, 2011, S. 115)</w:t>
          </w:r>
          <w:r w:rsidR="000D0CC8">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Das zweite Beispiel greift z</w:t>
      </w:r>
      <w:r>
        <w:t>u</w:t>
      </w:r>
      <w:r>
        <w:t xml:space="preserve">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63008406"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w:t>
      </w:r>
      <w:r w:rsidR="00F5007E">
        <w:t>m</w:t>
      </w:r>
      <w:r w:rsidR="00F5007E">
        <w:t>mer komplett</w:t>
      </w:r>
      <w:r w:rsidR="00373A79">
        <w:t xml:space="preserve"> veröffentlicht werden mü</w:t>
      </w:r>
      <w:r w:rsidR="003145DC">
        <w:t>ss</w:t>
      </w:r>
      <w:r w:rsidR="00373A79">
        <w:t>en</w:t>
      </w:r>
      <w:sdt>
        <w:sdtPr>
          <w:id w:val="1443486305"/>
          <w:citation/>
        </w:sdtPr>
        <w:sdtContent>
          <w:r w:rsidR="000D0CC8">
            <w:fldChar w:fldCharType="begin"/>
          </w:r>
          <w:r w:rsidR="000D0CC8">
            <w:instrText xml:space="preserve">CITATION AXE11 \p 116 \f "vgl. " \m ISO11 \p 24 \t  \l 1031 </w:instrText>
          </w:r>
          <w:r w:rsidR="000D0CC8">
            <w:fldChar w:fldCharType="separate"/>
          </w:r>
          <w:r w:rsidR="000D0CC8">
            <w:rPr>
              <w:noProof/>
            </w:rPr>
            <w:t xml:space="preserve"> (vgl. AXELOS, 2011, S. 116; ISO/IEC, 2011, S. 24)</w:t>
          </w:r>
          <w:r w:rsidR="000D0CC8">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0D0CC8">
            <w:fldChar w:fldCharType="begin"/>
          </w:r>
          <w:r w:rsidR="000D0CC8">
            <w:instrText xml:space="preserve"> CITATION \f "vgl. " AXE11 \p 116 \l 1031 </w:instrText>
          </w:r>
          <w:r w:rsidR="000D0CC8">
            <w:fldChar w:fldCharType="separate"/>
          </w:r>
          <w:r w:rsidR="000D0CC8">
            <w:rPr>
              <w:noProof/>
            </w:rPr>
            <w:t xml:space="preserve"> (vgl. AXELOS, 2011, S. 116)</w:t>
          </w:r>
          <w:r w:rsidR="000D0CC8">
            <w:fldChar w:fldCharType="end"/>
          </w:r>
        </w:sdtContent>
      </w:sdt>
      <w:r w:rsidR="003145DC">
        <w:t xml:space="preserve">. </w:t>
      </w:r>
      <w:r w:rsidR="00373A79">
        <w:t>Entscheidend für die Risikob</w:t>
      </w:r>
      <w:r w:rsidR="00373A79">
        <w:t>e</w:t>
      </w:r>
      <w:r w:rsidR="00373A79">
        <w:t xml:space="preserv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w:t>
      </w:r>
      <w:r w:rsidR="00373A79">
        <w:t>f</w:t>
      </w:r>
      <w:r w:rsidR="00373A79">
        <w:t>fentlicht werden</w:t>
      </w:r>
      <w:r w:rsidR="00F5007E" w:rsidRPr="00373A79">
        <w:t>.</w:t>
      </w:r>
      <w:r w:rsidR="00373A79">
        <w:t xml:space="preserve"> Dies bedingt jedoch,</w:t>
      </w:r>
      <w:r w:rsidR="000D0CC8">
        <w:t xml:space="preserve"> dass die Release-Einheiten von</w:t>
      </w:r>
      <w:r w:rsidR="00373A79">
        <w:t xml:space="preserve">einander unabhängig sind, da sonst die Auswirkungen auf die anderen Module zu prüfen </w:t>
      </w:r>
      <w:r w:rsidR="00373A79">
        <w:lastRenderedPageBreak/>
        <w:t>ist. Die Abhängigkeit zwischen Release-Einheiten kann z. B. durch (temporäre) Abwärtskompatibilität mittels loser Kopplung aufgelöst werden</w:t>
      </w:r>
      <w:r w:rsidR="00140086">
        <w:t xml:space="preserve"> </w:t>
      </w:r>
      <w:sdt>
        <w:sdtPr>
          <w:id w:val="-1797972985"/>
          <w:citation/>
        </w:sdtPr>
        <w:sdtContent>
          <w:r w:rsidR="000D0CC8">
            <w:fldChar w:fldCharType="begin"/>
          </w:r>
          <w:r w:rsidR="000D0CC8">
            <w:instrText xml:space="preserve"> CITATION \f "vgl. " Bau14 \p 31 \t  \l 1031 </w:instrText>
          </w:r>
          <w:r w:rsidR="000D0CC8">
            <w:fldChar w:fldCharType="separate"/>
          </w:r>
          <w:r w:rsidR="000D0CC8">
            <w:rPr>
              <w:noProof/>
            </w:rPr>
            <w:t>(vgl. Baumann, 2014, S. 31)</w:t>
          </w:r>
          <w:r w:rsidR="000D0CC8">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In </w:t>
      </w:r>
      <w:r w:rsidR="006B20C6">
        <w:t>der „</w:t>
      </w:r>
      <w:proofErr w:type="spellStart"/>
      <w:r w:rsidR="006B20C6">
        <w:t>b</w:t>
      </w:r>
      <w:r w:rsidR="000E7FCA">
        <w:t>ig</w:t>
      </w:r>
      <w:proofErr w:type="spellEnd"/>
      <w:r w:rsidR="000E7FCA">
        <w:t xml:space="preserve"> bang“-Variante erfolgt die Veröffentlichung des Releases auf alle Bestandteile und Nutzer gleichzeitig, um </w:t>
      </w:r>
      <w:r w:rsidR="003362A0">
        <w:t>die</w:t>
      </w:r>
      <w:r w:rsidR="000E7FCA">
        <w:t xml:space="preserve"> Systemkonsistenz sicherzuste</w:t>
      </w:r>
      <w:r w:rsidR="000E7FCA">
        <w:t>l</w:t>
      </w:r>
      <w:r w:rsidR="000E7FCA">
        <w:t>len</w:t>
      </w:r>
      <w:sdt>
        <w:sdtPr>
          <w:id w:val="2053104747"/>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Im Gegensatz dazu wird im Phasenansatz das Release stufenweise an die einzelnen </w:t>
      </w:r>
      <w:r w:rsidR="00723934">
        <w:t>Nutzer</w:t>
      </w:r>
      <w:r w:rsidR="000E7FCA">
        <w:t xml:space="preserve"> verteilt</w:t>
      </w:r>
      <w:sdt>
        <w:sdtPr>
          <w:id w:val="1856539764"/>
          <w:citation/>
        </w:sdtPr>
        <w:sdtContent>
          <w:r w:rsidR="000D0CC8">
            <w:fldChar w:fldCharType="begin"/>
          </w:r>
          <w:r w:rsidR="000D0CC8">
            <w:instrText xml:space="preserve"> CITATION \f "vgl. " AXE11 \p 119 \l 1031 </w:instrText>
          </w:r>
          <w:r w:rsidR="000D0CC8">
            <w:fldChar w:fldCharType="separate"/>
          </w:r>
          <w:r w:rsidR="000D0CC8">
            <w:rPr>
              <w:noProof/>
            </w:rPr>
            <w:t xml:space="preserve"> (vgl. AXELOS, 2011, S. 119)</w:t>
          </w:r>
          <w:r w:rsidR="000D0CC8">
            <w:fldChar w:fldCharType="end"/>
          </w:r>
        </w:sdtContent>
      </w:sdt>
      <w:r w:rsidR="000E7FCA">
        <w:t xml:space="preserve">. Beide Ansätze haben </w:t>
      </w:r>
      <w:r w:rsidR="003362A0">
        <w:t>ihre</w:t>
      </w:r>
      <w:r w:rsidR="000E7FCA">
        <w:t xml:space="preserve"> individuelle</w:t>
      </w:r>
      <w:r w:rsidR="003362A0">
        <w:t>n</w:t>
      </w:r>
      <w:r w:rsidR="006B20C6">
        <w:t xml:space="preserve"> Vor- und Nachteile. Das „</w:t>
      </w:r>
      <w:proofErr w:type="spellStart"/>
      <w:r w:rsidR="006B20C6">
        <w:t>b</w:t>
      </w:r>
      <w:r w:rsidR="000E7FCA">
        <w:t>ig</w:t>
      </w:r>
      <w:proofErr w:type="spellEnd"/>
      <w:r w:rsidR="000E7FCA">
        <w:t xml:space="preserve">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0E7FCA">
        <w:t xml:space="preserve">. </w:t>
      </w:r>
      <w:del w:id="195" w:author="Katja Schönbrodt-Rühl" w:date="2016-07-31T12:07:00Z">
        <w:r w:rsidR="00E62117" w:rsidDel="00FE3C14">
          <w:delText xml:space="preserve">Über </w:delText>
        </w:r>
      </w:del>
      <w:ins w:id="196" w:author="Katja Schönbrodt-Rühl" w:date="2016-07-31T12:07:00Z">
        <w:r w:rsidR="00FE3C14">
          <w:t>Beim</w:t>
        </w:r>
      </w:ins>
      <w:del w:id="197" w:author="Katja Schönbrodt-Rühl" w:date="2016-07-31T12:07:00Z">
        <w:r w:rsidR="00E62117" w:rsidDel="00FE3C14">
          <w:delText>das</w:delText>
        </w:r>
      </w:del>
      <w:r w:rsidR="00E62117">
        <w:t xml:space="preserve"> stufenweise</w:t>
      </w:r>
      <w:ins w:id="198" w:author="Katja Schönbrodt-Rühl" w:date="2016-07-31T12:07:00Z">
        <w:r w:rsidR="00FE3C14">
          <w:t>n</w:t>
        </w:r>
      </w:ins>
      <w:r w:rsidR="00E62117">
        <w:t xml:space="preserve"> Verfahren</w:t>
      </w:r>
      <w:r w:rsidR="00373A79">
        <w:t xml:space="preserve"> d</w:t>
      </w:r>
      <w:r w:rsidR="00373A79">
        <w:t>a</w:t>
      </w:r>
      <w:r w:rsidR="00373A79">
        <w:t>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0D0CC8">
            <w:fldChar w:fldCharType="begin"/>
          </w:r>
          <w:r w:rsidR="000D0CC8">
            <w:instrText xml:space="preserve"> CITATION \f "vgl. " AXE11 \p 120 \l 1031 </w:instrText>
          </w:r>
          <w:r w:rsidR="000D0CC8">
            <w:fldChar w:fldCharType="separate"/>
          </w:r>
          <w:r w:rsidR="000D0CC8">
            <w:rPr>
              <w:noProof/>
            </w:rPr>
            <w:t xml:space="preserve"> (vgl. AXELOS, 2011, S. 120)</w:t>
          </w:r>
          <w:r w:rsidR="000D0CC8">
            <w:fldChar w:fldCharType="end"/>
          </w:r>
        </w:sdtContent>
      </w:sdt>
      <w:r w:rsidR="00E62117">
        <w:t xml:space="preserve">. </w:t>
      </w:r>
      <w:r w:rsidR="003362A0">
        <w:t xml:space="preserve">Eine besondere </w:t>
      </w:r>
      <w:r w:rsidR="00C47070">
        <w:t>Stufe</w:t>
      </w:r>
      <w:r w:rsidR="00845B0C">
        <w:t xml:space="preserve"> im </w:t>
      </w:r>
      <w:r w:rsidR="00C47070">
        <w:t xml:space="preserve">phasenweisen </w:t>
      </w:r>
      <w:r w:rsidR="003362A0">
        <w:t>Release stellt der Pilot dar</w:t>
      </w:r>
      <w:sdt>
        <w:sdtPr>
          <w:id w:val="1428769095"/>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In der Pilotphase wird das neue R</w:t>
      </w:r>
      <w:r w:rsidR="003362A0">
        <w:t>e</w:t>
      </w:r>
      <w:r w:rsidR="003362A0">
        <w:t>lease nur einen definierten kleinen Nutzerkreis verteilt, um den Echteinsatz zu testen</w:t>
      </w:r>
      <w:sdt>
        <w:sdtPr>
          <w:id w:val="1594739331"/>
          <w:citation/>
        </w:sdtPr>
        <w:sdtContent>
          <w:r w:rsidR="000D0CC8">
            <w:fldChar w:fldCharType="begin"/>
          </w:r>
          <w:r w:rsidR="000D0CC8">
            <w:instrText xml:space="preserve"> CITATION \f "vgl. " AXE11 \p 129 \l 1031 </w:instrText>
          </w:r>
          <w:r w:rsidR="000D0CC8">
            <w:fldChar w:fldCharType="separate"/>
          </w:r>
          <w:r w:rsidR="000D0CC8">
            <w:rPr>
              <w:noProof/>
            </w:rPr>
            <w:t xml:space="preserve"> (vgl. AXELOS, 2011, S. 129)</w:t>
          </w:r>
          <w:r w:rsidR="000D0CC8">
            <w:fldChar w:fldCharType="end"/>
          </w:r>
        </w:sdtContent>
      </w:sdt>
      <w:r w:rsidR="003362A0">
        <w:t xml:space="preserve">. Prinzipiell eignet sich dieser Ansatz auch für den sogenannten </w:t>
      </w:r>
      <w:r w:rsidR="00C47070">
        <w:t>A/B-</w:t>
      </w:r>
      <w:r w:rsidR="00312900">
        <w:t>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w:t>
      </w:r>
      <w:r w:rsidR="00DC1C4F">
        <w:t>e</w:t>
      </w:r>
      <w:r w:rsidR="00DC1C4F">
        <w:t>nommen we</w:t>
      </w:r>
      <w:r w:rsidR="003362A0">
        <w:t>rd</w:t>
      </w:r>
      <w:r w:rsidR="00DC1C4F">
        <w:t>en</w:t>
      </w:r>
      <w:sdt>
        <w:sdtPr>
          <w:id w:val="-830058257"/>
          <w:citation/>
        </w:sdtPr>
        <w:sdtContent>
          <w:r w:rsidR="000D0CC8">
            <w:fldChar w:fldCharType="begin"/>
          </w:r>
          <w:r w:rsidR="000D0CC8">
            <w:instrText xml:space="preserve"> CITATION \f "vgl. " Koh \p 4 \l 1031 </w:instrText>
          </w:r>
          <w:r w:rsidR="000D0CC8">
            <w:fldChar w:fldCharType="separate"/>
          </w:r>
          <w:r w:rsidR="000D0CC8">
            <w:rPr>
              <w:noProof/>
            </w:rPr>
            <w:t xml:space="preserve"> (vgl. Kohavi &amp; Longbotham, 2015, S. 4)</w:t>
          </w:r>
          <w:r w:rsidR="000D0CC8">
            <w:fldChar w:fldCharType="end"/>
          </w:r>
        </w:sdtContent>
      </w:sdt>
      <w:r w:rsidR="003362A0">
        <w:t xml:space="preserve">. </w:t>
      </w:r>
      <w:r w:rsidR="00E62117">
        <w:t>Das dritte Differenzi</w:t>
      </w:r>
      <w:r w:rsidR="00E62117">
        <w:t>e</w:t>
      </w:r>
      <w:r w:rsidR="00E62117">
        <w:t xml:space="preserve">rungsmerkmal für den RDM-Prozess ist der </w:t>
      </w:r>
      <w:r w:rsidR="00E62117" w:rsidRPr="00373A79">
        <w:rPr>
          <w:b/>
        </w:rPr>
        <w:t>Automationsgrad</w:t>
      </w:r>
      <w:r w:rsidR="00E62117">
        <w:t xml:space="preserve"> der Veröffentl</w:t>
      </w:r>
      <w:r w:rsidR="00E62117">
        <w:t>i</w:t>
      </w:r>
      <w:r w:rsidR="00E62117">
        <w:t>chung</w:t>
      </w:r>
      <w:sdt>
        <w:sdtPr>
          <w:id w:val="-1947153504"/>
          <w:citation/>
        </w:sdtPr>
        <w:sdtContent>
          <w:r w:rsidR="000D0CC8">
            <w:fldChar w:fldCharType="begin"/>
          </w:r>
          <w:r w:rsidR="000D0CC8">
            <w:instrText xml:space="preserve"> CITATION \f "vgl. " AXE11 \p 121 \l 1031 </w:instrText>
          </w:r>
          <w:r w:rsidR="000D0CC8">
            <w:fldChar w:fldCharType="separate"/>
          </w:r>
          <w:r w:rsidR="000D0CC8">
            <w:rPr>
              <w:noProof/>
            </w:rPr>
            <w:t xml:space="preserve"> (vgl. AXELOS, 2011, S. 121)</w:t>
          </w:r>
          <w:r w:rsidR="000D0CC8">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0D0CC8">
            <w:fldChar w:fldCharType="begin"/>
          </w:r>
          <w:r w:rsidR="000D0CC8">
            <w:instrText xml:space="preserve">CITATION AXE11 \p 121 \f "vgl. " \m Bau14 \p 50 \t  \l 1031 </w:instrText>
          </w:r>
          <w:r w:rsidR="000D0CC8">
            <w:fldChar w:fldCharType="separate"/>
          </w:r>
          <w:r w:rsidR="000D0CC8">
            <w:rPr>
              <w:noProof/>
            </w:rPr>
            <w:t xml:space="preserve"> (vgl. AXELOS, 2011, S. 121; Baumann, 2014, S. 50)</w:t>
          </w:r>
          <w:r w:rsidR="000D0CC8">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D0CC8">
            <w:fldChar w:fldCharType="begin"/>
          </w:r>
          <w:r w:rsidR="000D0CC8">
            <w:instrText xml:space="preserve">CITATION AXE11 \p 121 \f "vgl. " \l 1031 </w:instrText>
          </w:r>
          <w:r w:rsidR="000D0CC8">
            <w:fldChar w:fldCharType="separate"/>
          </w:r>
          <w:r w:rsidR="000D0CC8">
            <w:rPr>
              <w:noProof/>
            </w:rPr>
            <w:t xml:space="preserve"> (vgl. AXELOS, 2011, S. 121)</w:t>
          </w:r>
          <w:r w:rsidR="000D0CC8">
            <w:fldChar w:fldCharType="end"/>
          </w:r>
        </w:sdtContent>
      </w:sdt>
      <w:r w:rsidR="0009663E">
        <w:t xml:space="preserve">. Die Automatisierung kann </w:t>
      </w:r>
      <w:r w:rsidR="003362A0">
        <w:t>eine Vielzahl</w:t>
      </w:r>
      <w:r w:rsidR="0009663E">
        <w:t xml:space="preserve"> unte</w:t>
      </w:r>
      <w:r w:rsidR="0009663E">
        <w:t>r</w:t>
      </w:r>
      <w:r w:rsidR="0009663E">
        <w:t>schiedliche</w:t>
      </w:r>
      <w:r w:rsidR="003362A0">
        <w:t>r</w:t>
      </w:r>
      <w:r w:rsidR="0009663E">
        <w:t xml:space="preserve"> Aktivitäten unterstützen</w:t>
      </w:r>
      <w:sdt>
        <w:sdtPr>
          <w:id w:val="-825122476"/>
          <w:citation/>
        </w:sdtPr>
        <w:sdtContent>
          <w:r w:rsidR="000D0CC8">
            <w:fldChar w:fldCharType="begin"/>
          </w:r>
          <w:r w:rsidR="000D0CC8">
            <w:instrText xml:space="preserve">CITATION AXE11 \p "121 f.; 133" \f "vgl. " \m Bau14 \p 17 \t  \l 1031 </w:instrText>
          </w:r>
          <w:r w:rsidR="000D0CC8">
            <w:fldChar w:fldCharType="separate"/>
          </w:r>
          <w:r w:rsidR="000D0CC8">
            <w:rPr>
              <w:noProof/>
            </w:rPr>
            <w:t xml:space="preserve"> (vgl. AXELOS, 2011, S. 121 f.; 133; Baumann, 2014, S. 17)</w:t>
          </w:r>
          <w:r w:rsidR="000D0CC8">
            <w:fldChar w:fldCharType="end"/>
          </w:r>
        </w:sdtContent>
      </w:sdt>
      <w:r w:rsidR="0009663E">
        <w:t>:</w:t>
      </w:r>
    </w:p>
    <w:p w14:paraId="07C6BC2F" w14:textId="08A49ED3" w:rsidR="0009663E" w:rsidRDefault="0009663E" w:rsidP="0009663E">
      <w:pPr>
        <w:pStyle w:val="Listenabsatz"/>
        <w:numPr>
          <w:ilvl w:val="0"/>
          <w:numId w:val="32"/>
        </w:numPr>
      </w:pPr>
      <w:r>
        <w:t>Übersichts</w:t>
      </w:r>
      <w:r w:rsidR="00C47070">
        <w:t>-S</w:t>
      </w:r>
      <w:r>
        <w:t>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3197AF17" w:rsidR="003362A0" w:rsidRDefault="003362A0" w:rsidP="003362A0">
      <w:r>
        <w:lastRenderedPageBreak/>
        <w:t>Neben den genannten Entwurfsaspekten für RDM werden in ITIL noch zwei we</w:t>
      </w:r>
      <w:r>
        <w:t>i</w:t>
      </w:r>
      <w:r>
        <w:t xml:space="preserve">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xml:space="preserve">. Die </w:t>
      </w:r>
      <w:proofErr w:type="spellStart"/>
      <w:r>
        <w:t>Remediation</w:t>
      </w:r>
      <w:proofErr w:type="spellEnd"/>
      <w:r>
        <w:t xml:space="preserve"> dient dazu</w:t>
      </w:r>
      <w:ins w:id="199" w:author="Katja Schönbrodt-Rühl" w:date="2016-07-31T12:10:00Z">
        <w:r w:rsidR="00FE3C14">
          <w:t>,</w:t>
        </w:r>
      </w:ins>
      <w:r>
        <w:t xml:space="preserve"> einen Service wieder in e</w:t>
      </w:r>
      <w:r>
        <w:t>i</w:t>
      </w:r>
      <w:r>
        <w:t>nen definierten Zustand zu überführen, nachdem ein Release fehlgeschlagen ist, weil z. B. ein Fehler aufgetreten ist</w:t>
      </w:r>
      <w:sdt>
        <w:sdtPr>
          <w:id w:val="-835851679"/>
          <w:citation/>
        </w:sdtPr>
        <w:sdtContent>
          <w:r w:rsidR="000D0CC8">
            <w:fldChar w:fldCharType="begin"/>
          </w:r>
          <w:r w:rsidR="000D0CC8">
            <w:instrText xml:space="preserve">CITATION AXE11 \p 143 \f "vgl. " \m ISO11 \p 24 \t  \l 1031 </w:instrText>
          </w:r>
          <w:r w:rsidR="000D0CC8">
            <w:fldChar w:fldCharType="separate"/>
          </w:r>
          <w:r w:rsidR="000D0CC8">
            <w:rPr>
              <w:noProof/>
            </w:rPr>
            <w:t xml:space="preserve"> (vgl. AXELOS, 2011, S. 143; ISO/IEC, 2011, S. 24)</w:t>
          </w:r>
          <w:r w:rsidR="000D0CC8">
            <w:fldChar w:fldCharType="end"/>
          </w:r>
        </w:sdtContent>
      </w:sdt>
      <w:r>
        <w:t xml:space="preserve">. Typischerweise wird in solch einem Fall die </w:t>
      </w:r>
      <w:r w:rsidR="00DC1C4F">
        <w:t>Installation rückgängig g</w:t>
      </w:r>
      <w:r w:rsidR="00DC1C4F">
        <w:t>e</w:t>
      </w:r>
      <w:r w:rsidR="00DC1C4F">
        <w:t>macht -</w:t>
      </w:r>
      <w:r>
        <w:t xml:space="preserve"> der sogenannte „back out“</w:t>
      </w:r>
      <w:sdt>
        <w:sdtPr>
          <w:id w:val="-821271033"/>
          <w:citation/>
        </w:sdtPr>
        <w:sdtContent>
          <w:r w:rsidR="000D0CC8">
            <w:fldChar w:fldCharType="begin"/>
          </w:r>
          <w:r w:rsidR="000D0CC8">
            <w:instrText xml:space="preserve">CITATION AXE11 \p 143 \f "vgl. " \l 1031 </w:instrText>
          </w:r>
          <w:r w:rsidR="000D0CC8">
            <w:fldChar w:fldCharType="separate"/>
          </w:r>
          <w:r w:rsidR="000D0CC8">
            <w:rPr>
              <w:noProof/>
            </w:rPr>
            <w:t xml:space="preserve"> (vgl. AXELOS, 2011, S. 143)</w:t>
          </w:r>
          <w:r w:rsidR="000D0CC8">
            <w:fldChar w:fldCharType="end"/>
          </w:r>
        </w:sdtContent>
      </w:sdt>
      <w:r>
        <w:t>. Da früher oder später die Installation aber sowieso wiederholt werden muss und möglic</w:t>
      </w:r>
      <w:r>
        <w:t>h</w:t>
      </w:r>
      <w:r>
        <w:t>erweise der Fehler nicht nachgestellt werden kann, bietet sich auch die Fehle</w:t>
      </w:r>
      <w:r>
        <w:t>r</w:t>
      </w:r>
      <w:r>
        <w:t>analyse und Behebung über einen Emergency Change an</w:t>
      </w:r>
      <w:sdt>
        <w:sdtPr>
          <w:id w:val="-341549871"/>
          <w:citation/>
        </w:sdtPr>
        <w:sdtContent>
          <w:r w:rsidR="000D0CC8">
            <w:fldChar w:fldCharType="begin"/>
          </w:r>
          <w:r w:rsidR="000D0CC8">
            <w:instrText xml:space="preserve"> CITATION \f "vgl. " AXE11 \p 143 \l 1031 </w:instrText>
          </w:r>
          <w:r w:rsidR="000D0CC8">
            <w:fldChar w:fldCharType="separate"/>
          </w:r>
          <w:r w:rsidR="000D0CC8">
            <w:rPr>
              <w:noProof/>
            </w:rPr>
            <w:t xml:space="preserve"> (vgl. AXELOS, 2011, S. 143)</w:t>
          </w:r>
          <w:r w:rsidR="000D0CC8">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w:t>
      </w:r>
      <w:r>
        <w:t>h</w:t>
      </w:r>
      <w:r>
        <w:t xml:space="preserve">tungen ist von mehreren Faktoren abhängig. Einerseits führt der „back out“ zur Verzögerung in der Bereitstellung </w:t>
      </w:r>
      <w:proofErr w:type="gramStart"/>
      <w:r>
        <w:t>des</w:t>
      </w:r>
      <w:proofErr w:type="gramEnd"/>
      <w:r>
        <w:t xml:space="preserve"> Releases und damit zu einem zeitl</w:t>
      </w:r>
      <w:r>
        <w:t>i</w:t>
      </w:r>
      <w:r>
        <w:t>chen Risiko, andererseits führt der Betrieb im Fehlerzustand zu einem Qualitäts</w:t>
      </w:r>
      <w:r w:rsidR="00DC1C4F">
        <w:t>- und Kosten</w:t>
      </w:r>
      <w:r>
        <w:t>risiko. Je nachdem</w:t>
      </w:r>
      <w:ins w:id="200" w:author="Katja Schönbrodt-Rühl" w:date="2016-07-31T12:11:00Z">
        <w:r w:rsidR="003E61CD">
          <w:t>,</w:t>
        </w:r>
      </w:ins>
      <w:r>
        <w:t xml:space="preserve"> welches Risiko überwiegt, ist demnach eine En</w:t>
      </w:r>
      <w:r>
        <w:t>t</w:t>
      </w:r>
      <w:r>
        <w:t>scheidung zu treffen. Der zweite genannte Faktor, der Early Life Support, b</w:t>
      </w:r>
      <w:r>
        <w:t>e</w:t>
      </w:r>
      <w:r>
        <w:t>schreibt eine zweistufige Überführung in den Wirkbetrieb</w:t>
      </w:r>
      <w:sdt>
        <w:sdtPr>
          <w:id w:val="1763182992"/>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In der ersten Stufe nach der Veröffentlichung erfolgt die Betreuung durch Speziali</w:t>
      </w:r>
      <w:r>
        <w:t>s</w:t>
      </w:r>
      <w:r>
        <w:t>ten, z. B. die Entwickler des Releases und erst nach der Erreichung von definierten Kriterien erfolgt der Verantwortungsübergang an die Standardeinhe</w:t>
      </w:r>
      <w:r>
        <w:t>i</w:t>
      </w:r>
      <w:r>
        <w:t>ten</w:t>
      </w:r>
      <w:sdt>
        <w:sdtPr>
          <w:id w:val="1279837969"/>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Durch die Phasen ist sichergestellt, dass Fehler aufgrund des speziellen Wissens schneller behoben werden können und die Standardei</w:t>
      </w:r>
      <w:r>
        <w:t>n</w:t>
      </w:r>
      <w:r>
        <w:t>heiten nicht durch unerwartete Probleme überfordert werden</w:t>
      </w:r>
      <w:sdt>
        <w:sdtPr>
          <w:id w:val="1998996036"/>
          <w:citation/>
        </w:sdtPr>
        <w:sdtContent>
          <w:r w:rsidR="00AB324A">
            <w:fldChar w:fldCharType="begin"/>
          </w:r>
          <w:r w:rsidR="00AB324A">
            <w:instrText xml:space="preserve"> CITATION \f "vgl. " AXE11 \p 143 \l 1031 </w:instrText>
          </w:r>
          <w:r w:rsidR="00AB324A">
            <w:fldChar w:fldCharType="separate"/>
          </w:r>
          <w:r w:rsidR="00AB324A">
            <w:rPr>
              <w:noProof/>
            </w:rPr>
            <w:t xml:space="preserve"> (vgl. AXELOS, 2011, S. 143)</w:t>
          </w:r>
          <w:r w:rsidR="00AB324A">
            <w:fldChar w:fldCharType="end"/>
          </w:r>
        </w:sdtContent>
      </w:sdt>
      <w:r>
        <w:t>. Der Einsatz der Speziallisten kann jedoch zu erhöhten Kosten gegenüber dem direkten Einsatz der Standardeinheiten führen, da diese mö</w:t>
      </w:r>
      <w:r>
        <w:t>g</w:t>
      </w:r>
      <w:r>
        <w:t>licherweise einen höheren Stundensatz haben. Weiterhin werden Entwickler möglicherweise von der Bearbeitung neuer Releases abgehalten, da sie Fehler im alten Release beheben m</w:t>
      </w:r>
      <w:r w:rsidR="00C47070">
        <w:t>üssen. Der Einsatz</w:t>
      </w:r>
      <w:r>
        <w:t xml:space="preserve"> des Early Life Supports muss de</w:t>
      </w:r>
      <w:r>
        <w:t>m</w:t>
      </w:r>
      <w:r>
        <w:t>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w:t>
      </w:r>
      <w:r w:rsidR="0080207B">
        <w:t>o</w:t>
      </w:r>
      <w:r w:rsidR="0080207B">
        <w:t>typen Auswirkungen haben.</w:t>
      </w:r>
    </w:p>
    <w:p w14:paraId="004E07B3" w14:textId="5BE9BF38" w:rsidR="00BE5B1B" w:rsidRDefault="00BE5B1B" w:rsidP="00E67FF7">
      <w:pPr>
        <w:pStyle w:val="berschrift2"/>
      </w:pPr>
      <w:bookmarkStart w:id="201" w:name="_Ref455746723"/>
      <w:bookmarkStart w:id="202" w:name="_Ref455746986"/>
      <w:bookmarkStart w:id="203" w:name="_Ref455747201"/>
      <w:bookmarkStart w:id="204" w:name="_Ref455747312"/>
      <w:bookmarkStart w:id="205" w:name="_Ref455759447"/>
      <w:bookmarkStart w:id="206" w:name="_Ref455759699"/>
      <w:bookmarkStart w:id="207" w:name="_Toc457246796"/>
      <w:r>
        <w:t xml:space="preserve">Service Validation </w:t>
      </w:r>
      <w:proofErr w:type="spellStart"/>
      <w:r>
        <w:t>And</w:t>
      </w:r>
      <w:proofErr w:type="spellEnd"/>
      <w:r>
        <w:t xml:space="preserve"> </w:t>
      </w:r>
      <w:proofErr w:type="spellStart"/>
      <w:r>
        <w:t>Testing</w:t>
      </w:r>
      <w:bookmarkEnd w:id="201"/>
      <w:bookmarkEnd w:id="202"/>
      <w:bookmarkEnd w:id="203"/>
      <w:bookmarkEnd w:id="204"/>
      <w:bookmarkEnd w:id="205"/>
      <w:bookmarkEnd w:id="206"/>
      <w:bookmarkEnd w:id="207"/>
      <w:proofErr w:type="spellEnd"/>
    </w:p>
    <w:p w14:paraId="5B48D034" w14:textId="1BF9B895" w:rsidR="0053310C" w:rsidRDefault="0053310C" w:rsidP="0053310C">
      <w:r>
        <w:t xml:space="preserve">Der Grundgedanke des </w:t>
      </w:r>
      <w:r w:rsidR="00C47070">
        <w:t xml:space="preserve">Prozesses der </w:t>
      </w:r>
      <w:r>
        <w:t xml:space="preserve">Service Validation </w:t>
      </w:r>
      <w:proofErr w:type="spellStart"/>
      <w:r>
        <w:t>And</w:t>
      </w:r>
      <w:proofErr w:type="spellEnd"/>
      <w:r>
        <w:t xml:space="preserve"> </w:t>
      </w:r>
      <w:proofErr w:type="spellStart"/>
      <w:r>
        <w:t>Testing</w:t>
      </w:r>
      <w:proofErr w:type="spellEnd"/>
      <w:r>
        <w:t xml:space="preserve"> ist die Qu</w:t>
      </w:r>
      <w:r>
        <w:t>a</w:t>
      </w:r>
      <w:r>
        <w:t>litätssicherung</w:t>
      </w:r>
      <w:sdt>
        <w:sdtPr>
          <w:id w:val="639002904"/>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Durch die Testdurchführung soll sichergestellt werden, dass ein Release bereit für den produktiven Einsatz ist</w:t>
      </w:r>
      <w:sdt>
        <w:sdtPr>
          <w:id w:val="32624978"/>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xml:space="preserve">. </w:t>
      </w:r>
      <w:r w:rsidR="000E16A4">
        <w:t xml:space="preserve">Die Durchführung von Tests ist ebenfalls in der </w:t>
      </w:r>
      <w:r w:rsidR="000E16A4">
        <w:lastRenderedPageBreak/>
        <w:t>ISO/IEC 20000-1:2011 vorgeschrieben</w:t>
      </w:r>
      <w:sdt>
        <w:sdtPr>
          <w:id w:val="1504015918"/>
          <w:citation/>
        </w:sdtPr>
        <w:sdtContent>
          <w:r w:rsidR="0096012D">
            <w:fldChar w:fldCharType="begin"/>
          </w:r>
          <w:r w:rsidR="0096012D">
            <w:instrText xml:space="preserve"> CITATION \f "vgl. " ISO11 \p 15 \t  \l 1031 </w:instrText>
          </w:r>
          <w:r w:rsidR="0096012D">
            <w:fldChar w:fldCharType="separate"/>
          </w:r>
          <w:r w:rsidR="0096012D">
            <w:rPr>
              <w:noProof/>
            </w:rPr>
            <w:t xml:space="preserve"> (vgl. ISO/IEC, 2011, S. 15)</w:t>
          </w:r>
          <w:r w:rsidR="0096012D">
            <w:fldChar w:fldCharType="end"/>
          </w:r>
        </w:sdtContent>
      </w:sdt>
      <w:r w:rsidR="000E16A4">
        <w:t>. Die Tests führen</w:t>
      </w:r>
      <w:r>
        <w:t xml:space="preserve"> zur Reduktion von Fehlern und damit zur Vermeidung von Kosten</w:t>
      </w:r>
      <w:sdt>
        <w:sdtPr>
          <w:id w:val="216872196"/>
          <w:citation/>
        </w:sdtPr>
        <w:sdtContent>
          <w:r w:rsidR="0096012D">
            <w:fldChar w:fldCharType="begin"/>
          </w:r>
          <w:r w:rsidR="0096012D">
            <w:instrText xml:space="preserve"> CITATION \f "vgl. " AXE11 \p 150 \l 1031 </w:instrText>
          </w:r>
          <w:r w:rsidR="0096012D">
            <w:fldChar w:fldCharType="separate"/>
          </w:r>
          <w:r w:rsidR="0096012D">
            <w:rPr>
              <w:noProof/>
            </w:rPr>
            <w:t xml:space="preserve"> (vgl. AXELOS, 2011, S. 150)</w:t>
          </w:r>
          <w:r w:rsidR="0096012D">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t>.</w:t>
      </w:r>
      <w:r w:rsidR="000A0593">
        <w:t xml:space="preserve"> Hinsichtlich des SVT-Prozess werden innerhalb von ITIL folgende Rich</w:t>
      </w:r>
      <w:r w:rsidR="000A0593">
        <w:t>t</w:t>
      </w:r>
      <w:r w:rsidR="000A0593">
        <w:t>linien vorgeschlagen</w:t>
      </w:r>
      <w:sdt>
        <w:sdtPr>
          <w:id w:val="329727403"/>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w:t>
      </w:r>
      <w:r>
        <w:t>o</w:t>
      </w:r>
      <w:r>
        <w:t>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w:t>
      </w:r>
      <w:r>
        <w:t>e</w:t>
      </w:r>
      <w:r>
        <w:t>teiligt werden.</w:t>
      </w:r>
    </w:p>
    <w:p w14:paraId="25F5ECE0" w14:textId="4EC1CAB0" w:rsidR="00327186" w:rsidRDefault="00327186" w:rsidP="000A0593">
      <w:pPr>
        <w:pStyle w:val="Listenabsatz"/>
        <w:numPr>
          <w:ilvl w:val="0"/>
          <w:numId w:val="33"/>
        </w:numPr>
      </w:pPr>
      <w:r>
        <w:t>Mess- und Überwachungssysteme sollen zur Effizienz- und Effektivität</w:t>
      </w:r>
      <w:r>
        <w:t>s</w:t>
      </w:r>
      <w:r>
        <w:t>steigerung eingesetzt werden.</w:t>
      </w:r>
    </w:p>
    <w:p w14:paraId="668D1DEC" w14:textId="419A5A8E" w:rsidR="00327186" w:rsidRDefault="00C47070" w:rsidP="000A0593">
      <w:pPr>
        <w:pStyle w:val="Listenabsatz"/>
        <w:numPr>
          <w:ilvl w:val="0"/>
          <w:numId w:val="33"/>
        </w:numPr>
      </w:pPr>
      <w:r>
        <w:t xml:space="preserve">Prüfung der </w:t>
      </w:r>
      <w:r w:rsidR="00327186">
        <w:t>Automatisierung der notwendigen Tätigkeiten bei komplexen und kritischen Systemen sowie bei tendenziell zeitkritischen Releases.</w:t>
      </w:r>
    </w:p>
    <w:p w14:paraId="1901305C" w14:textId="0E463396"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w:t>
      </w:r>
      <w:r>
        <w:t>n</w:t>
      </w:r>
      <w:r>
        <w:t>dividuell zu</w:t>
      </w:r>
      <w:r w:rsidR="00FA1CB6">
        <w:t xml:space="preserve"> betrachten, da es Einfluss auf die Dauer und Kosten eines </w:t>
      </w:r>
      <w:proofErr w:type="gramStart"/>
      <w:r w:rsidR="00FA1CB6">
        <w:t>Releases</w:t>
      </w:r>
      <w:proofErr w:type="gramEnd"/>
      <w:r w:rsidR="00FA1CB6">
        <w:t xml:space="preserve">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w:t>
      </w:r>
      <w:r w:rsidR="00C47070">
        <w:t>ollziehen können muss und sich</w:t>
      </w:r>
      <w:r w:rsidR="00FA1CB6">
        <w:t xml:space="preserve"> daher trotzdem mit den Tests beschäftigen muss. Da der Tester das System möglicherweise trotz intensiver Schulung nicht vollständig versteht, kann es zur fehlerhaften Tes</w:t>
      </w:r>
      <w:r w:rsidR="00FA1CB6">
        <w:t>t</w:t>
      </w:r>
      <w:r w:rsidR="00FA1CB6">
        <w:t>durchführung kommen, deren Testergebnisse nicht valide sind. Dazu kommt der Kommunikationsmehraufwand aufgrund der höheren Anzahl der Beteiligten. Sol</w:t>
      </w:r>
      <w:r w:rsidR="00FA1CB6">
        <w:t>l</w:t>
      </w:r>
      <w:r w:rsidR="00FA1CB6">
        <w:t>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w:t>
      </w:r>
      <w:r w:rsidR="000E16A4">
        <w:t>auch innerhalb der ISO/IEC 20000-1:2011 definiert</w:t>
      </w:r>
      <w:sdt>
        <w:sdtPr>
          <w:id w:val="201680880"/>
          <w:citation/>
        </w:sdtPr>
        <w:sdtContent>
          <w:r w:rsidR="0096012D">
            <w:fldChar w:fldCharType="begin"/>
          </w:r>
          <w:r w:rsidR="0096012D">
            <w:instrText xml:space="preserve"> CITATION \f "vgl. " ISO11 \p "15; 24" \t  \l 1031 </w:instrText>
          </w:r>
          <w:r w:rsidR="0096012D">
            <w:fldChar w:fldCharType="separate"/>
          </w:r>
          <w:r w:rsidR="0096012D">
            <w:rPr>
              <w:noProof/>
            </w:rPr>
            <w:t xml:space="preserve"> (vgl. ISO/IEC, 2011, S. 15; 24)</w:t>
          </w:r>
          <w:r w:rsidR="0096012D">
            <w:fldChar w:fldCharType="end"/>
          </w:r>
        </w:sdtContent>
      </w:sdt>
      <w:r w:rsidR="000E16A4">
        <w:t xml:space="preserve">. Sie ist </w:t>
      </w:r>
      <w:r w:rsidR="00FA1CB6">
        <w:t>una</w:t>
      </w:r>
      <w:r w:rsidR="00FA1CB6">
        <w:t>b</w:t>
      </w:r>
      <w:r w:rsidR="00FA1CB6">
        <w:lastRenderedPageBreak/>
        <w:t xml:space="preserve">hängig vom </w:t>
      </w:r>
      <w:r w:rsidR="000E16A4">
        <w:t>Risiko</w:t>
      </w:r>
      <w:r w:rsidR="00C87791">
        <w:t>t</w:t>
      </w:r>
      <w:r w:rsidR="00FA1CB6">
        <w: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w:t>
      </w:r>
      <w:r w:rsidR="00B13BFE">
        <w:t>e</w:t>
      </w:r>
      <w:r w:rsidR="00B13BFE">
        <w:t xml:space="preserve">dem Testlauf, da die Ergebnisse sonst nicht vergleichbar und nachvollziehbar sind. Die </w:t>
      </w:r>
      <w:r w:rsidR="00B13BFE" w:rsidRPr="00B13BFE">
        <w:rPr>
          <w:b/>
        </w:rPr>
        <w:t>Wiederverwendbarkeit von Testartefakten</w:t>
      </w:r>
      <w:r w:rsidR="00B13BFE">
        <w:rPr>
          <w:b/>
        </w:rPr>
        <w:t xml:space="preserve"> </w:t>
      </w:r>
      <w:r w:rsidR="00B13BFE">
        <w:t>steht in starker Abhä</w:t>
      </w:r>
      <w:r w:rsidR="00B13BFE">
        <w:t>n</w:t>
      </w:r>
      <w:r w:rsidR="00B13BFE">
        <w:t xml:space="preserve">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B13BFE">
        <w:t>. Bei einem hohen Release-Zyklus kann es demnach sein, dass die alten Testartefakte, z. B. die Testfallbeschreibungen, gar nicht mehr passen, da sich der komplette Geschäftsprozess verändert hat. Würde man hie</w:t>
      </w:r>
      <w:r w:rsidR="00B13BFE">
        <w:t>r</w:t>
      </w:r>
      <w:r w:rsidR="00B13BFE">
        <w:t>bei versuchen die Testartefakte trotzdem wiederverwendba</w:t>
      </w:r>
      <w:r w:rsidR="00DD62CA">
        <w:t xml:space="preserve">r zu gestalten, wäre der Aufwand entweder umsonst oder die </w:t>
      </w:r>
      <w:proofErr w:type="gramStart"/>
      <w:r w:rsidR="00DD62CA">
        <w:t>Test</w:t>
      </w:r>
      <w:proofErr w:type="gramEnd"/>
      <w:r w:rsidR="00DD62CA">
        <w:t xml:space="preserve">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Au</w:t>
      </w:r>
      <w:r w:rsidR="00F772C2">
        <w:t>f</w:t>
      </w:r>
      <w:r w:rsidR="00F772C2">
        <w:t>grund des engen Bezugs zum Release-Zyklus erfolgt keine eigenständige B</w:t>
      </w:r>
      <w:r w:rsidR="00F772C2">
        <w:t>e</w:t>
      </w:r>
      <w:r w:rsidR="00F772C2">
        <w:t xml:space="preserve">trachtung der Wiederverwendbarkeit. </w:t>
      </w:r>
      <w:r w:rsidR="00DD62CA">
        <w:t xml:space="preserve">Die Richtlinie zur </w:t>
      </w:r>
      <w:r w:rsidR="00DD62CA" w:rsidRPr="00F772C2">
        <w:rPr>
          <w:b/>
        </w:rPr>
        <w:t>frühzeitigen</w:t>
      </w:r>
      <w:r w:rsidR="00DD62CA">
        <w:t xml:space="preserve"> </w:t>
      </w:r>
      <w:r w:rsidR="00DD62CA" w:rsidRPr="00DD62CA">
        <w:rPr>
          <w:b/>
        </w:rPr>
        <w:t>Integrat</w:t>
      </w:r>
      <w:r w:rsidR="00DD62CA" w:rsidRPr="00DD62CA">
        <w:rPr>
          <w:b/>
        </w:rPr>
        <w:t>i</w:t>
      </w:r>
      <w:r w:rsidR="00DD62CA" w:rsidRPr="00DD62CA">
        <w:rPr>
          <w:b/>
        </w:rPr>
        <w:t>on der Testaktivitäten in den Entwicklungsprozess</w:t>
      </w:r>
      <w:r w:rsidR="00DD62CA">
        <w:rPr>
          <w:b/>
        </w:rPr>
        <w:t xml:space="preserve"> </w:t>
      </w:r>
      <w:r w:rsidR="00DD62CA">
        <w:t>ist besonders bei Se</w:t>
      </w:r>
      <w:r w:rsidR="00DD62CA">
        <w:t>r</w:t>
      </w:r>
      <w:r w:rsidR="00DD62CA">
        <w:t>vices mit einem hohen Qualitäts- und Zeitrisiko aber auch im Hinblick auf die Kosten relevant. Durch die frühzeitige Einbindung wird vermieden dass die Te</w:t>
      </w:r>
      <w:r w:rsidR="00DD62CA">
        <w:t>s</w:t>
      </w:r>
      <w:r w:rsidR="00DD62CA">
        <w:t>ta</w:t>
      </w:r>
      <w:r w:rsidR="00F772C2">
        <w:t>ktivitäten, welche gewöhnlich</w:t>
      </w:r>
      <w:r w:rsidR="00DD62CA">
        <w:t xml:space="preserve"> bei einem wasserfallmodellbasierten Projektvo</w:t>
      </w:r>
      <w:r w:rsidR="00DD62CA">
        <w:t>r</w:t>
      </w:r>
      <w:r w:rsidR="00DD62CA">
        <w:t>gehen am Ende stehen, aufgrund von Verzögerungen in vorherigen Phasen red</w:t>
      </w:r>
      <w:r w:rsidR="00DD62CA">
        <w:t>u</w:t>
      </w:r>
      <w:r w:rsidR="00DD62CA">
        <w:t>ziert werden oder ganz wegfallen</w:t>
      </w:r>
      <w:sdt>
        <w:sdtPr>
          <w:id w:val="1971474556"/>
          <w:citation/>
        </w:sdtPr>
        <w:sdtContent>
          <w:r w:rsidR="0096012D">
            <w:fldChar w:fldCharType="begin"/>
          </w:r>
          <w:r w:rsidR="0096012D">
            <w:instrText xml:space="preserve"> CITATION \f "vgl. " AXE11 \p 174 \l 1031 </w:instrText>
          </w:r>
          <w:r w:rsidR="0096012D">
            <w:fldChar w:fldCharType="separate"/>
          </w:r>
          <w:r w:rsidR="0096012D">
            <w:rPr>
              <w:noProof/>
            </w:rPr>
            <w:t xml:space="preserve"> (vgl. AXELOS, 2011, S. 174)</w:t>
          </w:r>
          <w:r w:rsidR="0096012D">
            <w:fldChar w:fldCharType="end"/>
          </w:r>
        </w:sdtContent>
      </w:sdt>
      <w:r w:rsidR="00DD62CA">
        <w:t xml:space="preserve">. </w:t>
      </w:r>
      <w:r w:rsidR="00C77A1A">
        <w:t xml:space="preserve">Dies kann sich dramatisch auf die Qualität auswirken, da der Endnutzer zum Tester </w:t>
      </w:r>
      <w:proofErr w:type="gramStart"/>
      <w:r w:rsidR="00C77A1A">
        <w:t>des Rele</w:t>
      </w:r>
      <w:r w:rsidR="00C77A1A">
        <w:t>a</w:t>
      </w:r>
      <w:r w:rsidR="00C77A1A">
        <w:t>ses</w:t>
      </w:r>
      <w:proofErr w:type="gramEnd"/>
      <w:r w:rsidR="00C77A1A">
        <w:t xml:space="preserve">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96012D">
            <w:fldChar w:fldCharType="begin"/>
          </w:r>
          <w:r w:rsidR="0096012D">
            <w:instrText xml:space="preserve"> CITATION \f "vgl. " Len06 \p "143 f." \l 1031 </w:instrText>
          </w:r>
          <w:r w:rsidR="0096012D">
            <w:fldChar w:fldCharType="separate"/>
          </w:r>
          <w:r w:rsidR="0096012D">
            <w:rPr>
              <w:noProof/>
            </w:rPr>
            <w:t xml:space="preserve"> (vgl. Lennertz, 2006, S. 143 f.)</w:t>
          </w:r>
          <w:r w:rsidR="0096012D">
            <w:fldChar w:fldCharType="end"/>
          </w:r>
        </w:sdtContent>
      </w:sdt>
      <w:r w:rsidR="00DD62CA">
        <w:t>. Der Zusammenhang zwischen den Kosten zur Fehle</w:t>
      </w:r>
      <w:r w:rsidR="00DD62CA">
        <w:t>r</w:t>
      </w:r>
      <w:r w:rsidR="00DD62CA">
        <w:t>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w:t>
      </w:r>
      <w:r w:rsidR="00FA60D0">
        <w:t>e</w:t>
      </w:r>
      <w:r w:rsidR="00FA60D0">
        <w:t>ratur gibt es jedoch auch kritische Stimmen, die diesen Zusammenhang au</w:t>
      </w:r>
      <w:r w:rsidR="00FA60D0">
        <w:t>f</w:t>
      </w:r>
      <w:r w:rsidR="00FA60D0">
        <w:t>grund mangelhafter empirischer Nachweise</w:t>
      </w:r>
      <w:r w:rsidR="0069750D">
        <w:t xml:space="preserve"> in Frage stellen und als reine ideol</w:t>
      </w:r>
      <w:r w:rsidR="0069750D">
        <w:t>o</w:t>
      </w:r>
      <w:r w:rsidR="0069750D">
        <w:t>gische Auffassung bewerten</w:t>
      </w:r>
      <w:sdt>
        <w:sdtPr>
          <w:id w:val="-1757588865"/>
          <w:citation/>
        </w:sdtPr>
        <w:sdtContent>
          <w:r w:rsidR="0096012D">
            <w:fldChar w:fldCharType="begin"/>
          </w:r>
          <w:r w:rsidR="0096012D">
            <w:instrText xml:space="preserve"> CITATION \f "vgl. " Bos15 \p "87 ff." \l 1031 </w:instrText>
          </w:r>
          <w:r w:rsidR="0096012D">
            <w:fldChar w:fldCharType="separate"/>
          </w:r>
          <w:r w:rsidR="0096012D">
            <w:rPr>
              <w:noProof/>
            </w:rPr>
            <w:t xml:space="preserve"> (vgl. Bossavit, 2015, S. 87 ff.)</w:t>
          </w:r>
          <w:r w:rsidR="0096012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w:t>
      </w:r>
      <w:r w:rsidR="0069750D">
        <w:t>l</w:t>
      </w:r>
      <w:r w:rsidR="0069750D">
        <w:t xml:space="preserve">che ggf. </w:t>
      </w:r>
      <w:r w:rsidR="00312900">
        <w:t>Architektur- oder Technologie</w:t>
      </w:r>
      <w:r w:rsidR="0069750D">
        <w:t>änderungen bedingt und alle durchgefüh</w:t>
      </w:r>
      <w:r w:rsidR="0069750D">
        <w:t>r</w:t>
      </w:r>
      <w:r w:rsidR="0069750D">
        <w:lastRenderedPageBreak/>
        <w:t xml:space="preserve">ten </w:t>
      </w:r>
      <w:r w:rsidR="004B0A4B">
        <w:t xml:space="preserve">Aktivitäten wie z. B. </w:t>
      </w:r>
      <w:r w:rsidR="0069750D">
        <w:t>Tests erneut nach sich zieht</w:t>
      </w:r>
      <w:r w:rsidR="004B0A4B">
        <w:t xml:space="preserve"> sowie möglicherweise U</w:t>
      </w:r>
      <w:r w:rsidR="004B0A4B">
        <w:t>m</w:t>
      </w:r>
      <w:r w:rsidR="004B0A4B">
        <w:t>satzverlust oder Entschädigungszahlungen bedeutet</w:t>
      </w:r>
      <w:r w:rsidR="0069750D">
        <w:t>.</w:t>
      </w:r>
    </w:p>
    <w:p w14:paraId="1B1E6797" w14:textId="77777777" w:rsidR="00CD6296" w:rsidRDefault="00CD6296" w:rsidP="00CD6296">
      <w:pPr>
        <w:keepNext/>
      </w:pPr>
      <w:r>
        <w:rPr>
          <w:noProof/>
          <w:lang w:val="en-GB" w:eastAsia="en-GB"/>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208" w:name="_Ref450314400"/>
      <w:bookmarkStart w:id="209" w:name="_Toc457246773"/>
      <w:r>
        <w:t xml:space="preserve">Abbildung </w:t>
      </w:r>
      <w:fldSimple w:instr=" STYLEREF 1 \s ">
        <w:r>
          <w:rPr>
            <w:noProof/>
          </w:rPr>
          <w:t>4</w:t>
        </w:r>
      </w:fldSimple>
      <w:r>
        <w:t>.</w:t>
      </w:r>
      <w:fldSimple w:instr=" SEQ Abbildung \* ARABIC \s 1 ">
        <w:r>
          <w:rPr>
            <w:noProof/>
          </w:rPr>
          <w:t>1</w:t>
        </w:r>
      </w:fldSimple>
      <w:bookmarkEnd w:id="208"/>
      <w:r>
        <w:t>: Fehlerbehebungskosten</w:t>
      </w:r>
      <w:bookmarkEnd w:id="20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7E08BA12" w:rsidR="00EA3580" w:rsidRDefault="00C77A1A" w:rsidP="00EA3580">
      <w:r>
        <w:t xml:space="preserve">Die </w:t>
      </w:r>
      <w:r w:rsidRPr="00C77A1A">
        <w:rPr>
          <w:b/>
        </w:rPr>
        <w:t>risikobasierte Ausrichtung der Tests</w:t>
      </w:r>
      <w:r>
        <w:t xml:space="preserve"> ist prinzipiell eine generelle Richtl</w:t>
      </w:r>
      <w:r>
        <w:t>i</w:t>
      </w:r>
      <w:r>
        <w:t>nie, welche für alle Services gilt, wobei natürlich jeder Service ein</w:t>
      </w:r>
      <w:r w:rsidR="001B2E93">
        <w:t>en entspr</w:t>
      </w:r>
      <w:r w:rsidR="001B2E93">
        <w:t>e</w:t>
      </w:r>
      <w:r w:rsidR="001B2E93">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xml:space="preserve">, da </w:t>
      </w:r>
      <w:commentRangeStart w:id="210"/>
      <w:r>
        <w:t xml:space="preserve">es </w:t>
      </w:r>
      <w:commentRangeEnd w:id="210"/>
      <w:r w:rsidR="003179F8">
        <w:rPr>
          <w:rStyle w:val="Kommentarzeichen"/>
        </w:rPr>
        <w:commentReference w:id="210"/>
      </w:r>
      <w:r>
        <w:t>risikobasiert erfolgen soll.</w:t>
      </w:r>
      <w:r w:rsidR="00A81AF6">
        <w:t xml:space="preserve"> Die </w:t>
      </w:r>
      <w:r w:rsidR="00A81AF6" w:rsidRPr="00A81AF6">
        <w:rPr>
          <w:b/>
        </w:rPr>
        <w:t>Teilnahme der Nutzer an den Tests</w:t>
      </w:r>
      <w:r w:rsidR="00A81AF6">
        <w:t xml:space="preserve"> dient der Tauglichkeitsbetrac</w:t>
      </w:r>
      <w:r w:rsidR="00A81AF6">
        <w:t>h</w:t>
      </w:r>
      <w:r w:rsidR="00A81AF6">
        <w:t>tung des neuen Releases</w:t>
      </w:r>
      <w:r w:rsidR="000E16A4">
        <w:t xml:space="preserve"> und wird auch von der ISO/IEC 20000-2:2012 empfo</w:t>
      </w:r>
      <w:r w:rsidR="000E16A4">
        <w:t>h</w:t>
      </w:r>
      <w:r w:rsidR="000E16A4">
        <w:t xml:space="preserve">len </w:t>
      </w:r>
      <w:sdt>
        <w:sdtPr>
          <w:id w:val="-349339723"/>
          <w:citation/>
        </w:sdtPr>
        <w:sdtContent>
          <w:r w:rsidR="0096012D">
            <w:fldChar w:fldCharType="begin"/>
          </w:r>
          <w:r w:rsidR="0096012D">
            <w:instrText xml:space="preserve"> CITATION \f "vgl. " ISO12 \p 75 \t  \l 1031 </w:instrText>
          </w:r>
          <w:r w:rsidR="0096012D">
            <w:fldChar w:fldCharType="separate"/>
          </w:r>
          <w:r w:rsidR="0096012D">
            <w:rPr>
              <w:noProof/>
            </w:rPr>
            <w:t>(vgl. ISO/IEC, 2012, S. 75)</w:t>
          </w:r>
          <w:r w:rsidR="0096012D">
            <w:fldChar w:fldCharType="end"/>
          </w:r>
        </w:sdtContent>
      </w:sdt>
      <w:r w:rsidR="00A81AF6">
        <w:t>. Einerseits bedeutet die Beteiligung weiterer Pe</w:t>
      </w:r>
      <w:r w:rsidR="00A81AF6">
        <w:t>r</w:t>
      </w:r>
      <w:r w:rsidR="00A81AF6">
        <w:t>sonen erhöhte Kosten</w:t>
      </w:r>
      <w:del w:id="211" w:author="Katja Schönbrodt-Rühl" w:date="2016-07-31T13:38:00Z">
        <w:r w:rsidR="00A81AF6" w:rsidDel="001E5C04">
          <w:delText>,</w:delText>
        </w:r>
      </w:del>
      <w:r w:rsidR="00A81AF6">
        <w:t xml:space="preserve"> aufgrund des zeitlichen Aufwands, andererseits kann es eine höhere Qualität bringen, da die Nutzer möglicherweise eine andere Perspe</w:t>
      </w:r>
      <w:r w:rsidR="00A81AF6">
        <w:t>k</w:t>
      </w:r>
      <w:r w:rsidR="00A81AF6">
        <w:t>tive als z. B. ein Entwickler oder Tester haben. Zu beachten ist auf jeden Fall die zeitliche Dimension, da</w:t>
      </w:r>
      <w:ins w:id="212" w:author="Katja Schönbrodt-Rühl" w:date="2016-07-31T13:39:00Z">
        <w:r w:rsidR="001E5C04">
          <w:t xml:space="preserve"> </w:t>
        </w:r>
        <w:r w:rsidR="001E5C04">
          <w:t>sich</w:t>
        </w:r>
      </w:ins>
      <w:r w:rsidR="00A81AF6">
        <w:t xml:space="preserve"> die Beteiligung weiterer </w:t>
      </w:r>
      <w:r w:rsidR="007D5155">
        <w:t xml:space="preserve">Personen </w:t>
      </w:r>
      <w:del w:id="213" w:author="Katja Schönbrodt-Rühl" w:date="2016-07-31T13:38:00Z">
        <w:r w:rsidR="008D56E1" w:rsidDel="001E5C04">
          <w:delText xml:space="preserve">sich </w:delText>
        </w:r>
      </w:del>
      <w:r w:rsidR="008D56E1">
        <w:t xml:space="preserve">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w:t>
      </w:r>
      <w:r w:rsidR="007D5155">
        <w:t>b</w:t>
      </w:r>
      <w:r w:rsidR="00EA3580">
        <w:t>hä</w:t>
      </w:r>
      <w:r w:rsidR="00EA3580">
        <w:t>n</w:t>
      </w:r>
      <w:r w:rsidR="00EA3580">
        <w:t>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ins w:id="214" w:author="Katja Schönbrodt-Rühl" w:date="2016-07-31T13:39:00Z">
        <w:r w:rsidR="008402EB" w:rsidRPr="008402EB">
          <w:t xml:space="preserve"> </w:t>
        </w:r>
        <w:r w:rsidR="008402EB">
          <w:t>die Ergebnisse</w:t>
        </w:r>
      </w:ins>
      <w:r w:rsidR="008D56E1">
        <w:t xml:space="preserve"> ohne Metriken, wie z. B. </w:t>
      </w:r>
      <w:r w:rsidR="00F417F5">
        <w:t>der Transaktionsdurchsatz</w:t>
      </w:r>
      <w:r w:rsidR="008D56E1">
        <w:t xml:space="preserve"> oder </w:t>
      </w:r>
      <w:r w:rsidR="00F417F5">
        <w:t>die Netzwerkauslastung</w:t>
      </w:r>
      <w:ins w:id="215" w:author="Katja Schönbrodt-Rühl" w:date="2016-07-31T13:39:00Z">
        <w:r w:rsidR="008402EB">
          <w:t>,</w:t>
        </w:r>
      </w:ins>
      <w:r w:rsidR="008D56E1">
        <w:t xml:space="preserve"> </w:t>
      </w:r>
      <w:del w:id="216" w:author="Katja Schönbrodt-Rühl" w:date="2016-07-31T13:39:00Z">
        <w:r w:rsidR="007D5155" w:rsidDel="008402EB">
          <w:delText xml:space="preserve">die Ergebnisse </w:delText>
        </w:r>
      </w:del>
      <w:r w:rsidR="007D5155">
        <w:t xml:space="preserve">nicht </w:t>
      </w:r>
      <w:r w:rsidR="008D56E1">
        <w:t>obje</w:t>
      </w:r>
      <w:r w:rsidR="008D56E1">
        <w:t>k</w:t>
      </w:r>
      <w:r w:rsidR="008D56E1">
        <w:t>tiv auswertbar wären</w:t>
      </w:r>
      <w:sdt>
        <w:sdtPr>
          <w:id w:val="-2099864856"/>
          <w:citation/>
        </w:sdtPr>
        <w:sdtContent>
          <w:r w:rsidR="0096012D">
            <w:fldChar w:fldCharType="begin"/>
          </w:r>
          <w:r w:rsidR="0096012D">
            <w:instrText xml:space="preserve"> CITATION \f "vgl. " AXE11 \p 164 \l 1031 </w:instrText>
          </w:r>
          <w:r w:rsidR="0096012D">
            <w:fldChar w:fldCharType="separate"/>
          </w:r>
          <w:r w:rsidR="0096012D">
            <w:rPr>
              <w:noProof/>
            </w:rPr>
            <w:t xml:space="preserve"> (vgl. AXELOS, 2011, S. 164)</w:t>
          </w:r>
          <w:r w:rsidR="0096012D">
            <w:fldChar w:fldCharType="end"/>
          </w:r>
        </w:sdtContent>
      </w:sdt>
      <w:r w:rsidR="008D56E1">
        <w:t>. Aber auch bei funktionalen Tests, welche nur die fachliche Korrektheit einer Transaktion pr</w:t>
      </w:r>
      <w:r w:rsidR="008D56E1">
        <w:t>ü</w:t>
      </w:r>
      <w:r w:rsidR="008D56E1">
        <w:t>fen, können Messwerte wie diese hilfreich sein, um zum Beispiel eine Fehlerb</w:t>
      </w:r>
      <w:r w:rsidR="008D56E1">
        <w:t>e</w:t>
      </w:r>
      <w:r w:rsidR="008D56E1">
        <w:lastRenderedPageBreak/>
        <w:t>hebung mit negativen Auswirkungen auf die Antwortzeit aufzudecken.</w:t>
      </w:r>
      <w:r w:rsidR="007D5155">
        <w:t xml:space="preserve"> Die Ei</w:t>
      </w:r>
      <w:r w:rsidR="007D5155">
        <w:t>n</w:t>
      </w:r>
      <w:r w:rsidR="007D5155">
        <w:t>haltung der Richtlinie ist demnach nur indirekt abhängig vom Service, da es d</w:t>
      </w:r>
      <w:r w:rsidR="007D5155">
        <w:t>i</w:t>
      </w:r>
      <w:r w:rsidR="007D5155">
        <w:t xml:space="preserve">rekt von </w:t>
      </w:r>
      <w:r w:rsidR="00EA3580">
        <w:t xml:space="preserve">den </w:t>
      </w:r>
      <w:r w:rsidR="007D5155">
        <w:t>durchzuführenden Tests abhängig ist, welche je nach Qualitätsve</w:t>
      </w:r>
      <w:r w:rsidR="007D5155">
        <w:t>r</w:t>
      </w:r>
      <w:r w:rsidR="007D5155">
        <w:t>ständnis</w:t>
      </w:r>
      <w:r w:rsidR="00EA3580">
        <w:t xml:space="preserve"> und Vorgaben aus dem Risiko-Management des Unternehmens abgele</w:t>
      </w:r>
      <w:r w:rsidR="00EA3580">
        <w:t>i</w:t>
      </w:r>
      <w:r w:rsidR="00EA3580">
        <w:t>tet werden</w:t>
      </w:r>
      <w:sdt>
        <w:sdtPr>
          <w:id w:val="-1455932487"/>
          <w:citation/>
        </w:sdtPr>
        <w:sdtContent>
          <w:r w:rsidR="0096012D">
            <w:fldChar w:fldCharType="begin"/>
          </w:r>
          <w:r w:rsidR="0096012D">
            <w:instrText xml:space="preserve"> CITATION \f "vgl. " AXE11 \p 152 \l 1031 </w:instrText>
          </w:r>
          <w:r w:rsidR="0096012D">
            <w:fldChar w:fldCharType="separate"/>
          </w:r>
          <w:r w:rsidR="0096012D">
            <w:rPr>
              <w:noProof/>
            </w:rPr>
            <w:t xml:space="preserve"> (vgl. AXELOS, 2011, S. 152)</w:t>
          </w:r>
          <w:r w:rsidR="0096012D">
            <w:fldChar w:fldCharType="end"/>
          </w:r>
        </w:sdtContent>
      </w:sdt>
      <w:r w:rsidR="00EA3580">
        <w:t>.</w:t>
      </w:r>
      <w:r w:rsidR="007D5155">
        <w:t xml:space="preserve"> Neben den bereits genannten Testve</w:t>
      </w:r>
      <w:r w:rsidR="007D5155">
        <w:t>r</w:t>
      </w:r>
      <w:r w:rsidR="007D5155">
        <w:t>fahren we</w:t>
      </w:r>
      <w:r w:rsidR="007D5155">
        <w:t>r</w:t>
      </w:r>
      <w:r w:rsidR="0096012D">
        <w:t>den in ITIL noch viele a</w:t>
      </w:r>
      <w:r w:rsidR="007D5155">
        <w:t>ndere genannt</w:t>
      </w:r>
      <w:sdt>
        <w:sdtPr>
          <w:id w:val="-978683289"/>
          <w:citation/>
        </w:sdtPr>
        <w:sdtContent>
          <w:r w:rsidR="0096012D">
            <w:fldChar w:fldCharType="begin"/>
          </w:r>
          <w:r w:rsidR="0096012D">
            <w:instrText xml:space="preserve"> CITATION \f "vgl. " AXE11 \p 161 \l 1031 </w:instrText>
          </w:r>
          <w:r w:rsidR="0096012D">
            <w:fldChar w:fldCharType="separate"/>
          </w:r>
          <w:r w:rsidR="0096012D">
            <w:rPr>
              <w:noProof/>
            </w:rPr>
            <w:t xml:space="preserve"> (vgl. AXELOS, 2011, S. 161)</w:t>
          </w:r>
          <w:r w:rsidR="0096012D">
            <w:fldChar w:fldCharType="end"/>
          </w:r>
        </w:sdtContent>
      </w:sdt>
      <w:r w:rsidR="007D5155">
        <w:t>. Eine Vorstellung der Genannten oder der Weiteren ist an dieser Stelle nicht wer</w:t>
      </w:r>
      <w:r w:rsidR="007D5155">
        <w:t>t</w:t>
      </w:r>
      <w:r w:rsidR="007D5155">
        <w:t xml:space="preserve">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w:t>
      </w:r>
      <w:r w:rsidR="00EA3580">
        <w:t>n</w:t>
      </w:r>
      <w:r w:rsidR="00EA3580">
        <w:t>den</w:t>
      </w:r>
      <w:sdt>
        <w:sdtPr>
          <w:id w:val="-397293503"/>
          <w:citation/>
        </w:sdtPr>
        <w:sdtContent>
          <w:r w:rsidR="0096012D">
            <w:fldChar w:fldCharType="begin"/>
          </w:r>
          <w:r w:rsidR="0096012D">
            <w:instrText xml:space="preserve"> CITATION \f "vgl. " AXE11 \p 151 \l 1031 </w:instrText>
          </w:r>
          <w:r w:rsidR="0096012D">
            <w:fldChar w:fldCharType="separate"/>
          </w:r>
          <w:r w:rsidR="0096012D">
            <w:rPr>
              <w:noProof/>
            </w:rPr>
            <w:t xml:space="preserve"> (vgl. AXELOS, 2011, S. 151)</w:t>
          </w:r>
          <w:r w:rsidR="0096012D">
            <w:fldChar w:fldCharType="end"/>
          </w:r>
        </w:sdtContent>
      </w:sdt>
      <w:r w:rsidR="00EA3580">
        <w:t>. Demnach ist vor allem bei komplexen, g</w:t>
      </w:r>
      <w:r w:rsidR="00EA3580">
        <w:t>e</w:t>
      </w:r>
      <w:r w:rsidR="00EA3580">
        <w:t xml:space="preserve">schäftskritischen oder bei zeitkritischen Services die </w:t>
      </w:r>
      <w:r w:rsidR="00F417F5">
        <w:t>Testa</w:t>
      </w:r>
      <w:r w:rsidR="00EA3580">
        <w:t>utomatisierung einz</w:t>
      </w:r>
      <w:r w:rsidR="00EA3580">
        <w:t>u</w:t>
      </w:r>
      <w:r w:rsidR="00EA3580">
        <w:t>setzen</w:t>
      </w:r>
      <w:sdt>
        <w:sdtPr>
          <w:id w:val="1706370055"/>
          <w:citation/>
        </w:sdtPr>
        <w:sdtContent>
          <w:r w:rsidR="0096012D">
            <w:fldChar w:fldCharType="begin"/>
          </w:r>
          <w:r w:rsidR="0096012D">
            <w:instrText xml:space="preserve"> CITATION \f "vgl. " AXE11 \p "151 f." \l 1031 </w:instrText>
          </w:r>
          <w:r w:rsidR="0096012D">
            <w:fldChar w:fldCharType="separate"/>
          </w:r>
          <w:r w:rsidR="0096012D">
            <w:rPr>
              <w:noProof/>
            </w:rPr>
            <w:t xml:space="preserve"> (vgl. AXELOS, 2011, S. 151 f.)</w:t>
          </w:r>
          <w:r w:rsidR="0096012D">
            <w:fldChar w:fldCharType="end"/>
          </w:r>
        </w:sdtContent>
      </w:sdt>
      <w:r w:rsidR="00EA3580">
        <w:t>.</w:t>
      </w:r>
      <w:r w:rsidR="00990770">
        <w:t xml:space="preserve"> Hinsichtlich der Testa</w:t>
      </w:r>
      <w:r w:rsidR="00F417F5">
        <w:t>utomatisierung ge</w:t>
      </w:r>
      <w:r w:rsidR="00F417F5">
        <w:t>l</w:t>
      </w:r>
      <w:r w:rsidR="00F417F5">
        <w:t>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1C83DE7A" w14:textId="7466B12D" w:rsidR="00C87791" w:rsidRPr="00976B83" w:rsidRDefault="00C87791" w:rsidP="00EA3580">
      <w:r>
        <w:t xml:space="preserve">Die relevanten Faktoren des SVT-Prozesses sind demnach die </w:t>
      </w:r>
      <w:r w:rsidRPr="00C87791">
        <w:rPr>
          <w:b/>
        </w:rPr>
        <w:t>Trennung von Test und Entwicklung</w:t>
      </w:r>
      <w:r>
        <w:t xml:space="preserve">, die </w:t>
      </w:r>
      <w:r w:rsidRPr="00C87791">
        <w:rPr>
          <w:b/>
        </w:rPr>
        <w:t>frühzeitigen Tests</w:t>
      </w:r>
      <w:r>
        <w:t xml:space="preserve">, die </w:t>
      </w:r>
      <w:r w:rsidRPr="00C87791">
        <w:rPr>
          <w:b/>
        </w:rPr>
        <w:t>Endnutzertests</w:t>
      </w:r>
      <w:r>
        <w:t xml:space="preserve"> und die </w:t>
      </w:r>
      <w:r w:rsidRPr="00C87791">
        <w:rPr>
          <w:b/>
        </w:rPr>
        <w:t>Testautomatisierung</w:t>
      </w:r>
      <w:r>
        <w:rPr>
          <w:b/>
        </w:rPr>
        <w:t xml:space="preserve">, </w:t>
      </w:r>
      <w:r w:rsidRPr="00C87791">
        <w:t xml:space="preserve">aufgrund deren </w:t>
      </w:r>
      <w:proofErr w:type="gramStart"/>
      <w:r w:rsidRPr="00C87791">
        <w:t>Bezug</w:t>
      </w:r>
      <w:proofErr w:type="gramEnd"/>
      <w:r w:rsidRPr="00C87791">
        <w:t xml:space="preserve"> zu den Risikotypen</w:t>
      </w:r>
      <w:r>
        <w:t>.</w:t>
      </w:r>
    </w:p>
    <w:p w14:paraId="3B73BF97" w14:textId="487DB122" w:rsidR="00976B83" w:rsidRDefault="00853517" w:rsidP="00976B83">
      <w:pPr>
        <w:pStyle w:val="berschrift2"/>
      </w:pPr>
      <w:bookmarkStart w:id="217" w:name="_Toc457246797"/>
      <w:r>
        <w:t>Change Eva</w:t>
      </w:r>
      <w:r w:rsidR="00BE5B1B">
        <w:t>lu</w:t>
      </w:r>
      <w:r>
        <w:t>a</w:t>
      </w:r>
      <w:r w:rsidR="00BE5B1B">
        <w:t>tion</w:t>
      </w:r>
      <w:bookmarkEnd w:id="217"/>
    </w:p>
    <w:p w14:paraId="06D889C9" w14:textId="04F3AFEE"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t>. Die Zielstellung umfasst die Bereitstellung von</w:t>
      </w:r>
      <w:r w:rsidR="00192BB8">
        <w:t xml:space="preserve"> a</w:t>
      </w:r>
      <w:r w:rsidR="00192BB8">
        <w:t>k</w:t>
      </w:r>
      <w:r w:rsidR="00192BB8">
        <w:t>kuraten Informationen an das Change Management sowie an andere Stakeholder zur Entscheidungsfindung</w:t>
      </w:r>
      <w:sdt>
        <w:sdtPr>
          <w:id w:val="145999504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Die Informationen en</w:t>
      </w:r>
      <w:r w:rsidR="00192BB8">
        <w:t>t</w:t>
      </w:r>
      <w:r w:rsidR="00192BB8">
        <w:t>stehen durch die Evaluierung der gewünschten und ungewünschten Effekte bei de</w:t>
      </w:r>
      <w:r w:rsidR="00312900">
        <w:t>r Durchführung der geplanten Ä</w:t>
      </w:r>
      <w:r w:rsidR="00192BB8">
        <w:t>nderung</w:t>
      </w:r>
      <w:sdt>
        <w:sdtPr>
          <w:id w:val="-620914391"/>
          <w:citation/>
        </w:sdtPr>
        <w:sdtContent>
          <w:r w:rsidR="0096012D">
            <w:fldChar w:fldCharType="begin"/>
          </w:r>
          <w:r w:rsidR="0096012D">
            <w:instrText xml:space="preserve"> CITATION  \f "vgl. "AXE11 \p 175 \l 1031 </w:instrText>
          </w:r>
          <w:r w:rsidR="0096012D">
            <w:fldChar w:fldCharType="separate"/>
          </w:r>
          <w:r w:rsidR="0096012D">
            <w:rPr>
              <w:noProof/>
            </w:rPr>
            <w:t xml:space="preserve"> (vgl. AXELOS, 2011, S. 175)</w:t>
          </w:r>
          <w:r w:rsidR="0096012D">
            <w:fldChar w:fldCharType="end"/>
          </w:r>
        </w:sdtContent>
      </w:sdt>
      <w:r w:rsidR="00192BB8">
        <w:t xml:space="preserve">. Der Mehrwert liegt in der </w:t>
      </w:r>
      <w:del w:id="218" w:author="Katja Schönbrodt-Rühl" w:date="2016-07-31T13:42:00Z">
        <w:r w:rsidR="00192BB8" w:rsidDel="00E73C57">
          <w:delText>Bes</w:delText>
        </w:r>
      </w:del>
      <w:ins w:id="219" w:author="Katja Schönbrodt-Rühl" w:date="2016-07-31T13:42:00Z">
        <w:r w:rsidR="00E73C57">
          <w:t>S</w:t>
        </w:r>
      </w:ins>
      <w:r w:rsidR="00192BB8">
        <w:t xml:space="preserve">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 xml:space="preserve">. </w:t>
      </w:r>
      <w:r w:rsidR="0043065E">
        <w:t>Die Richtlinienb</w:t>
      </w:r>
      <w:r w:rsidR="00192BB8">
        <w:t>e</w:t>
      </w:r>
      <w:r w:rsidR="00192BB8">
        <w:t>i</w:t>
      </w:r>
      <w:r w:rsidR="00192BB8">
        <w:t xml:space="preserve">spiele für den </w:t>
      </w:r>
      <w:r w:rsidR="00C87791">
        <w:t>CHE-Prozess</w:t>
      </w:r>
      <w:r w:rsidR="00192BB8">
        <w:t xml:space="preserve"> innerhalb von ITIL umfassen die folgenden vier El</w:t>
      </w:r>
      <w:r w:rsidR="00192BB8">
        <w:t>e</w:t>
      </w:r>
      <w:r w:rsidR="00192BB8">
        <w:t>mente</w:t>
      </w:r>
      <w:sdt>
        <w:sdtPr>
          <w:id w:val="-555169007"/>
          <w:citation/>
        </w:sdtPr>
        <w:sdtContent>
          <w:r w:rsidR="0096012D">
            <w:fldChar w:fldCharType="begin"/>
          </w:r>
          <w:r w:rsidR="0096012D">
            <w:instrText xml:space="preserve"> CITATION \f "vgl. " AXE11 \p 175 \l 1031 </w:instrText>
          </w:r>
          <w:r w:rsidR="0096012D">
            <w:fldChar w:fldCharType="separate"/>
          </w:r>
          <w:r w:rsidR="0096012D">
            <w:rPr>
              <w:noProof/>
            </w:rPr>
            <w:t xml:space="preserve"> (vgl. AXELOS, 2011, S. 175)</w:t>
          </w:r>
          <w:r w:rsidR="0096012D">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w:t>
      </w:r>
      <w:r w:rsidR="00A93451">
        <w:t>r</w:t>
      </w:r>
      <w:r w:rsidR="00A93451">
        <w:t>vices.</w:t>
      </w:r>
    </w:p>
    <w:p w14:paraId="50EC1B60" w14:textId="10B1A1F4" w:rsidR="00A93451" w:rsidRDefault="004C3F35" w:rsidP="004C3F35">
      <w:pPr>
        <w:pStyle w:val="Listenabsatz"/>
        <w:numPr>
          <w:ilvl w:val="0"/>
          <w:numId w:val="36"/>
        </w:numPr>
      </w:pPr>
      <w:r>
        <w:lastRenderedPageBreak/>
        <w:t>Bei Abweichungen von den Planeffekten muss der Kunde bzgl. des weit</w:t>
      </w:r>
      <w:r>
        <w:t>e</w:t>
      </w:r>
      <w:r>
        <w:t>ren Vorgehens befragt werden.</w:t>
      </w:r>
    </w:p>
    <w:p w14:paraId="253EA8C3" w14:textId="1F6F8379"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96012D">
            <w:fldChar w:fldCharType="begin"/>
          </w:r>
          <w:r w:rsidR="0096012D">
            <w:instrText xml:space="preserve"> CITATION \f "vgl. " AXE11 \p 180 \l 1031 </w:instrText>
          </w:r>
          <w:r w:rsidR="0096012D">
            <w:fldChar w:fldCharType="separate"/>
          </w:r>
          <w:r w:rsidR="0096012D">
            <w:rPr>
              <w:noProof/>
            </w:rPr>
            <w:t xml:space="preserve"> (vgl. AXELOS, 2011, S. 180)</w:t>
          </w:r>
          <w:r w:rsidR="0096012D">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w:t>
      </w:r>
      <w:r>
        <w:t>ö</w:t>
      </w:r>
      <w:r>
        <w:t>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Die Anwe</w:t>
      </w:r>
      <w:r>
        <w:t>n</w:t>
      </w:r>
      <w:r>
        <w:t xml:space="preserve">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Die beiden genannten Punkte bieten aufgrund der engen Integrat</w:t>
      </w:r>
      <w:r w:rsidR="004B6D29">
        <w:t>i</w:t>
      </w:r>
      <w:r w:rsidR="004B6D29">
        <w:t>on in den CHM-Prozess keinen zusätzlichen Mehrwert für die Standardtypenb</w:t>
      </w:r>
      <w:r w:rsidR="004B6D29">
        <w:t>e</w:t>
      </w:r>
      <w:r w:rsidR="004B6D29">
        <w:t xml:space="preserv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nd</w:t>
      </w:r>
      <w:r w:rsidR="00191E64">
        <w:t>e</w:t>
      </w:r>
      <w:r w:rsidR="00191E64">
        <w:t>rung sollte prinzipiell immer durchgeführt werden, da die Änderung am eigenen Service möglicherweise klein ist, aber einen kritischen Service negativ beei</w:t>
      </w:r>
      <w:r w:rsidR="00191E64">
        <w:t>n</w:t>
      </w:r>
      <w:r w:rsidR="00191E64">
        <w:t xml:space="preserve">flusst. Die Evaluierung kann </w:t>
      </w:r>
      <w:r w:rsidR="004C3F35">
        <w:t>entfallen, wenn</w:t>
      </w:r>
      <w:r w:rsidR="00191E64">
        <w:t xml:space="preserve"> der Service keinen Bezug zu and</w:t>
      </w:r>
      <w:r w:rsidR="00191E64">
        <w:t>e</w:t>
      </w:r>
      <w:r w:rsidR="00191E64">
        <w:t xml:space="preserv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w:t>
      </w:r>
      <w:r w:rsidR="004C3F35">
        <w:t>n</w:t>
      </w:r>
      <w:r w:rsidR="004C3F35">
        <w:t>gigen Services aufwendig werden kann, sollten bei zeitkritischen Services de</w:t>
      </w:r>
      <w:r w:rsidR="004C3F35">
        <w:t>m</w:t>
      </w:r>
      <w:r w:rsidR="004C3F35">
        <w:t>nach solche Maßnahmen vorgenommen werden.</w:t>
      </w:r>
      <w:r w:rsidR="00F772C2">
        <w:t xml:space="preserve"> Die</w:t>
      </w:r>
      <w:r w:rsidR="00C87791">
        <w:t>se beziehen</w:t>
      </w:r>
      <w:r w:rsidR="00F772C2">
        <w:t xml:space="preserve">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derartigen Situation nur der Kunde das weitere Vorgehen b</w:t>
      </w:r>
      <w:r w:rsidR="004B6D29">
        <w:t>e</w:t>
      </w:r>
      <w:r w:rsidR="004B6D29">
        <w:t>stimmen kann, es sei denn es wurde vorab definiert</w:t>
      </w:r>
      <w:r w:rsidR="004C3F35">
        <w:t>.</w:t>
      </w:r>
      <w:r w:rsidR="000E16A4">
        <w:t xml:space="preserve"> Innerhalb der ISO/IEC 20000-1:2011 wird zudem die Bereitstellung eines Berichts, welcher die erreic</w:t>
      </w:r>
      <w:r w:rsidR="000E16A4">
        <w:t>h</w:t>
      </w:r>
      <w:r w:rsidR="000E16A4">
        <w:t xml:space="preserve">ten und die erwarteten Ergebnisse vergleichend darstellt, für die Stakeholder vorgeschrieben </w:t>
      </w:r>
      <w:sdt>
        <w:sdtPr>
          <w:id w:val="479430103"/>
          <w:citation/>
        </w:sdtPr>
        <w:sdtContent>
          <w:r w:rsidR="00FA295D">
            <w:fldChar w:fldCharType="begin"/>
          </w:r>
          <w:r w:rsidR="00FA295D">
            <w:instrText xml:space="preserve"> CITATION \f "vgl. " ISO11 \p 15 \t  \l 1031 </w:instrText>
          </w:r>
          <w:r w:rsidR="00FA295D">
            <w:fldChar w:fldCharType="separate"/>
          </w:r>
          <w:r w:rsidR="00FA295D">
            <w:rPr>
              <w:noProof/>
            </w:rPr>
            <w:t>(vgl. ISO/IEC, 2011, S. 15)</w:t>
          </w:r>
          <w:r w:rsidR="00FA295D">
            <w:fldChar w:fldCharType="end"/>
          </w:r>
        </w:sdtContent>
      </w:sdt>
      <w:r w:rsidR="000E16A4">
        <w:t>. Dies ist jedoch ebenfalls unabhängig vom Service oder Risikotyp zu sehen, so dass der Prozess CHE für die Sta</w:t>
      </w:r>
      <w:r w:rsidR="000E16A4">
        <w:t>n</w:t>
      </w:r>
      <w:r w:rsidR="000E16A4">
        <w:t xml:space="preserve">dardtypbetrachtung nicht </w:t>
      </w:r>
      <w:r w:rsidR="008929A8">
        <w:t>relevant ist.</w:t>
      </w:r>
    </w:p>
    <w:p w14:paraId="452300E9" w14:textId="1F460FB4" w:rsidR="00BE5B1B" w:rsidRDefault="00BE5B1B" w:rsidP="00E67FF7">
      <w:pPr>
        <w:pStyle w:val="berschrift2"/>
      </w:pPr>
      <w:bookmarkStart w:id="220" w:name="_Ref453164897"/>
      <w:bookmarkStart w:id="221" w:name="_Toc457246798"/>
      <w:r>
        <w:t>Knowledge Management</w:t>
      </w:r>
      <w:bookmarkEnd w:id="220"/>
      <w:bookmarkEnd w:id="221"/>
    </w:p>
    <w:p w14:paraId="2281A592" w14:textId="6DCB64FB" w:rsidR="00ED2CC2" w:rsidRDefault="00DC1507" w:rsidP="007D5DE0">
      <w:r>
        <w:t>Der letzte Prozess in der ITIL Service Transition ist das Knowledge Management (KLM)</w:t>
      </w:r>
      <w:sdt>
        <w:sdtPr>
          <w:id w:val="1114637936"/>
          <w:citation/>
        </w:sdtPr>
        <w:sdtContent>
          <w:r w:rsidR="00FA295D">
            <w:fldChar w:fldCharType="begin"/>
          </w:r>
          <w:r w:rsidR="00FA295D">
            <w:instrText xml:space="preserve"> CITATION \f "vgl. " AXE11 \p 181 \l 1031 </w:instrText>
          </w:r>
          <w:r w:rsidR="00FA295D">
            <w:fldChar w:fldCharType="separate"/>
          </w:r>
          <w:r w:rsidR="00FA295D">
            <w:rPr>
              <w:noProof/>
            </w:rPr>
            <w:t xml:space="preserve"> (vgl. AXELOS, 2011, S. 181)</w:t>
          </w:r>
          <w:r w:rsidR="00FA295D">
            <w:fldChar w:fldCharType="end"/>
          </w:r>
        </w:sdtContent>
      </w:sdt>
      <w:r>
        <w:t>. Es dient dem Austausch von Informationen sowie Erfahrungen und stellt sicher, dass diese mit minimalen Aufwand gefunden werden können</w:t>
      </w:r>
      <w:sdt>
        <w:sdtPr>
          <w:id w:val="1684167523"/>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t>. Die Ziele sind die Bereitstellung von verlässlichen Informationen für Entscheidung</w:t>
      </w:r>
      <w:r w:rsidR="00C87791">
        <w:t>en und eine qualitative Service-</w:t>
      </w:r>
      <w:r>
        <w:lastRenderedPageBreak/>
        <w:t>Erbringung</w:t>
      </w:r>
      <w:sdt>
        <w:sdtPr>
          <w:id w:val="-326057936"/>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FA295D">
            <w:fldChar w:fldCharType="begin"/>
          </w:r>
          <w:r w:rsidR="00FA295D">
            <w:instrText xml:space="preserve"> CITATION \f "vgl. " AXE11 \p "181 f." \l 1031 </w:instrText>
          </w:r>
          <w:r w:rsidR="00FA295D">
            <w:fldChar w:fldCharType="separate"/>
          </w:r>
          <w:r w:rsidR="00FA295D">
            <w:rPr>
              <w:noProof/>
            </w:rPr>
            <w:t xml:space="preserve"> (vgl. AXELOS, 2011, S. 181 f.)</w:t>
          </w:r>
          <w:r w:rsidR="00FA295D">
            <w:fldChar w:fldCharType="end"/>
          </w:r>
        </w:sdtContent>
      </w:sdt>
      <w:r w:rsidR="00EF1D28">
        <w:t>. Die Beispielrichtlinien innerhalb von ITIL für den KLM-Prozess sind sehr generisch und erfassen nur die Anforderung der allgemeinen Bereitste</w:t>
      </w:r>
      <w:r w:rsidR="00EF1D28">
        <w:t>l</w:t>
      </w:r>
      <w:r w:rsidR="00EF1D28">
        <w:t>lung von Informationen, der regelmäßigen Aktualisierung und der Einhaltung eines abgestimmten Prozesses</w:t>
      </w:r>
      <w:sdt>
        <w:sdtPr>
          <w:id w:val="-904535912"/>
          <w:citation/>
        </w:sdtPr>
        <w:sdtContent>
          <w:r w:rsidR="00FA295D">
            <w:fldChar w:fldCharType="begin"/>
          </w:r>
          <w:r w:rsidR="00FA295D">
            <w:instrText xml:space="preserve"> CITATION \f "vgl. " AXE11 \p 183 \l 1031 </w:instrText>
          </w:r>
          <w:r w:rsidR="00FA295D">
            <w:fldChar w:fldCharType="separate"/>
          </w:r>
          <w:r w:rsidR="00FA295D">
            <w:rPr>
              <w:noProof/>
            </w:rPr>
            <w:t xml:space="preserve"> (vgl. AXELOS, 2011, S. 183)</w:t>
          </w:r>
          <w:r w:rsidR="00FA295D">
            <w:fldChar w:fldCharType="end"/>
          </w:r>
        </w:sdtContent>
      </w:sdt>
      <w:r w:rsidR="00EF1D28">
        <w:t>. Die Regelungen sind nicht abhängig von konkreten Services sondern eher von der Kultur im U</w:t>
      </w:r>
      <w:r w:rsidR="00EF1D28">
        <w:t>n</w:t>
      </w:r>
      <w:r w:rsidR="00EF1D28">
        <w:t>ternehmen</w:t>
      </w:r>
      <w:sdt>
        <w:sdtPr>
          <w:id w:val="-78987228"/>
          <w:citation/>
        </w:sdtPr>
        <w:sdtContent>
          <w:r w:rsidR="00FA295D">
            <w:fldChar w:fldCharType="begin"/>
          </w:r>
          <w:r w:rsidR="00FA295D">
            <w:instrText xml:space="preserve"> CITATION \f "vgl. " AXE11 \p 182 \l 1031 </w:instrText>
          </w:r>
          <w:r w:rsidR="00FA295D">
            <w:fldChar w:fldCharType="separate"/>
          </w:r>
          <w:r w:rsidR="00FA295D">
            <w:rPr>
              <w:noProof/>
            </w:rPr>
            <w:t xml:space="preserve"> (vgl. AXELOS, 2011, S. 182)</w:t>
          </w:r>
          <w:r w:rsidR="00FA295D">
            <w:fldChar w:fldCharType="end"/>
          </w:r>
        </w:sdtContent>
      </w:sdt>
      <w:r w:rsidR="00EF1D28">
        <w:t>. Daher erfolgt für die Erarbeitung der Standardtypen keine weitere Betrachtung dieses Prozesses.</w:t>
      </w:r>
    </w:p>
    <w:p w14:paraId="3DE0A29E" w14:textId="27A5EA8E" w:rsidR="007D5DE0" w:rsidRPr="007D5DE0" w:rsidRDefault="00ED2CC2" w:rsidP="00ED2CC2">
      <w:pPr>
        <w:spacing w:before="0" w:after="0" w:line="240" w:lineRule="auto"/>
        <w:jc w:val="left"/>
      </w:pPr>
      <w:r>
        <w:br w:type="page"/>
      </w:r>
    </w:p>
    <w:p w14:paraId="4F8EA6E7" w14:textId="07367D8A" w:rsidR="00EE189C" w:rsidRDefault="00EE189C" w:rsidP="00EE189C">
      <w:pPr>
        <w:pStyle w:val="berschrift2"/>
      </w:pPr>
      <w:bookmarkStart w:id="222" w:name="_Ref455674400"/>
      <w:bookmarkStart w:id="223" w:name="_Ref455674497"/>
      <w:bookmarkStart w:id="224" w:name="_Toc457246799"/>
      <w:r>
        <w:lastRenderedPageBreak/>
        <w:t xml:space="preserve">Zusammenfassung der </w:t>
      </w:r>
      <w:r w:rsidR="0042751A">
        <w:t xml:space="preserve">Faktoren des </w:t>
      </w:r>
      <w:r>
        <w:t>Release-Management</w:t>
      </w:r>
      <w:r w:rsidR="0042751A">
        <w:t>s</w:t>
      </w:r>
      <w:bookmarkEnd w:id="222"/>
      <w:bookmarkEnd w:id="223"/>
      <w:bookmarkEnd w:id="224"/>
    </w:p>
    <w:p w14:paraId="1891E080" w14:textId="7C164065" w:rsidR="0007273A" w:rsidRPr="0007273A" w:rsidRDefault="00F55C2B" w:rsidP="0007273A">
      <w:r>
        <w:t xml:space="preserve">Die Untersuchung der einzelnen Prozesse der ITIL Service Transition zeigt eine Vielzahl von unterschiedlichen zu beachtenden </w:t>
      </w:r>
      <w:proofErr w:type="spellStart"/>
      <w:r>
        <w:t>Faktoren</w:t>
      </w:r>
      <w:proofErr w:type="gramStart"/>
      <w:ins w:id="225" w:author="Katja Schönbrodt-Rühl" w:date="2016-07-31T13:51:00Z">
        <w:r w:rsidR="00461E29">
          <w:t>,</w:t>
        </w:r>
      </w:ins>
      <w:proofErr w:type="gramEnd"/>
      <w:del w:id="226" w:author="Katja Schönbrodt-Rühl" w:date="2016-07-31T13:51:00Z">
        <w:r w:rsidDel="00461E29">
          <w:delText xml:space="preserve">. </w:delText>
        </w:r>
        <w:r w:rsidR="00C12B92" w:rsidDel="00461E29">
          <w:delText>W</w:delText>
        </w:r>
      </w:del>
      <w:ins w:id="227" w:author="Katja Schönbrodt-Rühl" w:date="2016-07-31T13:51:00Z">
        <w:r w:rsidR="00461E29">
          <w:t>w</w:t>
        </w:r>
      </w:ins>
      <w:r w:rsidR="00C12B92">
        <w:t>obei</w:t>
      </w:r>
      <w:proofErr w:type="spellEnd"/>
      <w:r w:rsidR="00C12B92">
        <w:t xml:space="preserve"> die Prozesse SACM, CHE und KLM für diese Arbeit keine Relevanz haben. Als Zusammenfa</w:t>
      </w:r>
      <w:r w:rsidR="00C12B92">
        <w:t>s</w:t>
      </w:r>
      <w:r w:rsidR="00C12B92">
        <w:t>sung der relevanten Prozesse, deren Prozessfaktoren und deren Ausprägung</w:t>
      </w:r>
      <w:r w:rsidR="00C12B92">
        <w:t>s</w:t>
      </w:r>
      <w:r w:rsidR="00C12B92">
        <w:t xml:space="preserve">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rsidRPr="00311A0D"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3718A9" w:rsidRDefault="00845B0C" w:rsidP="00EE189C">
            <w:pPr>
              <w:rPr>
                <w:lang w:val="en-US"/>
              </w:rPr>
            </w:pPr>
            <w:r w:rsidRPr="003718A9">
              <w:rPr>
                <w:lang w:val="en-US"/>
              </w:rPr>
              <w:t xml:space="preserve">„back out“ </w:t>
            </w:r>
            <w:proofErr w:type="spellStart"/>
            <w:r w:rsidRPr="003718A9">
              <w:rPr>
                <w:lang w:val="en-US"/>
              </w:rPr>
              <w:t>oder</w:t>
            </w:r>
            <w:proofErr w:type="spellEnd"/>
            <w:r w:rsidRPr="003718A9">
              <w:rPr>
                <w:lang w:val="en-US"/>
              </w:rPr>
              <w:t xml:space="preserve">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3718A9" w:rsidRDefault="00C12B92" w:rsidP="00EE189C">
            <w:pPr>
              <w:rPr>
                <w:lang w:val="en-US"/>
              </w:rPr>
            </w:pPr>
          </w:p>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228" w:name="_Ref451345409"/>
      <w:bookmarkStart w:id="229" w:name="_Toc457246764"/>
      <w:r>
        <w:t xml:space="preserve">Tabelle </w:t>
      </w:r>
      <w:fldSimple w:instr=" STYLEREF 1 \s ">
        <w:r w:rsidR="00EA4433">
          <w:rPr>
            <w:noProof/>
          </w:rPr>
          <w:t>4</w:t>
        </w:r>
      </w:fldSimple>
      <w:r w:rsidR="00EA4433">
        <w:t>.</w:t>
      </w:r>
      <w:fldSimple w:instr=" SEQ Tabelle \* ARABIC \s 1 ">
        <w:r w:rsidR="00EA4433">
          <w:rPr>
            <w:noProof/>
          </w:rPr>
          <w:t>1</w:t>
        </w:r>
      </w:fldSimple>
      <w:bookmarkEnd w:id="228"/>
      <w:r>
        <w:t xml:space="preserve">: </w:t>
      </w:r>
      <w:r w:rsidR="00C12B92">
        <w:t xml:space="preserve">Übersicht </w:t>
      </w:r>
      <w:r>
        <w:t xml:space="preserve">Prozessfaktoren </w:t>
      </w:r>
      <w:r w:rsidR="00C12B92">
        <w:t>und Ausprägungen</w:t>
      </w:r>
      <w:bookmarkEnd w:id="229"/>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Im nachfolgenden Hauptkapitel erfolgt nun die Zusammenstellung der Standar</w:t>
      </w:r>
      <w:r>
        <w:t>d</w:t>
      </w:r>
      <w:r>
        <w:t xml:space="preserve">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230" w:name="_Ref442963953"/>
      <w:bookmarkStart w:id="231" w:name="_Ref456957115"/>
      <w:bookmarkStart w:id="232" w:name="_Toc457246800"/>
      <w:r>
        <w:lastRenderedPageBreak/>
        <w:t>Ableitung</w:t>
      </w:r>
      <w:r w:rsidR="00BC71A2">
        <w:t xml:space="preserve"> der Standardtypen </w:t>
      </w:r>
      <w:r w:rsidR="008A5B48">
        <w:t>aus den Fa</w:t>
      </w:r>
      <w:r w:rsidR="008A5B48">
        <w:t>k</w:t>
      </w:r>
      <w:r w:rsidR="008A5B48">
        <w:t>toren</w:t>
      </w:r>
      <w:bookmarkEnd w:id="230"/>
      <w:r w:rsidR="008A5B48">
        <w:t xml:space="preserve"> und Risiken</w:t>
      </w:r>
      <w:bookmarkEnd w:id="231"/>
      <w:bookmarkEnd w:id="232"/>
    </w:p>
    <w:p w14:paraId="599BCAE3" w14:textId="452CF9A0" w:rsidR="00EA4433" w:rsidRPr="00386B1B" w:rsidRDefault="00F3225E" w:rsidP="006E3353">
      <w:r>
        <w:t>In Kapitel 3</w:t>
      </w:r>
      <w:r w:rsidR="00386B1B">
        <w:t xml:space="preserve"> erfolgte</w:t>
      </w:r>
      <w:ins w:id="233" w:author="Katja Schönbrodt-Rühl" w:date="2016-07-31T13:51:00Z">
        <w:r w:rsidR="00E1213C">
          <w:t>n</w:t>
        </w:r>
      </w:ins>
      <w:r w:rsidR="00386B1B">
        <w:t xml:space="preserve"> die Vorstellung der Risiken </w:t>
      </w:r>
      <w:r w:rsidR="008A5B48">
        <w:t>in den</w:t>
      </w:r>
      <w:r w:rsidR="00386B1B">
        <w:t xml:space="preserve"> einzelnen Produktleben</w:t>
      </w:r>
      <w:r w:rsidR="00386B1B">
        <w:t>s</w:t>
      </w:r>
      <w:r w:rsidR="00386B1B">
        <w:t xml:space="preserve">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w:t>
      </w:r>
      <w:r w:rsidR="006E3353">
        <w:t>ä</w:t>
      </w:r>
      <w:r w:rsidR="006E3353">
        <w:t>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234" w:name="_Ref455756263"/>
      <w:bookmarkStart w:id="235" w:name="_Toc457246801"/>
      <w:r>
        <w:t>Zeit</w:t>
      </w:r>
      <w:bookmarkEnd w:id="234"/>
      <w:bookmarkEnd w:id="235"/>
    </w:p>
    <w:p w14:paraId="3573A2D9" w14:textId="5167BCC4"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w:t>
      </w:r>
      <w:r w:rsidR="00A47D35">
        <w:t>den Release-Management-Prozesss</w:t>
      </w:r>
      <w:r w:rsidR="00096CCE">
        <w:t xml:space="preserve">tandardtyp „Zeit“ ist der </w:t>
      </w:r>
      <w:r w:rsidR="00096CCE" w:rsidRPr="00096CCE">
        <w:rPr>
          <w:b/>
        </w:rPr>
        <w:t>Release-Zyklus</w:t>
      </w:r>
      <w:r w:rsidR="00096CCE">
        <w:t xml:space="preserve"> so kurz wie möglich zu halten, damit zeitnah auf Kunde</w:t>
      </w:r>
      <w:r w:rsidR="00096CCE">
        <w:t>n</w:t>
      </w:r>
      <w:r w:rsidR="00096CCE">
        <w:t xml:space="preserve">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w:t>
      </w:r>
      <w:del w:id="236" w:author="Katja Schönbrodt-Rühl" w:date="2016-07-31T13:52:00Z">
        <w:r w:rsidR="00096CCE" w:rsidDel="00E1213C">
          <w:delText>bis</w:delText>
        </w:r>
      </w:del>
      <w:ins w:id="237" w:author="Katja Schönbrodt-Rühl" w:date="2016-07-31T13:52:00Z">
        <w:r w:rsidR="00E1213C">
          <w:t>und</w:t>
        </w:r>
      </w:ins>
      <w:r w:rsidR="00096CCE">
        <w:t xml:space="preserve"> 4 Wochen </w:t>
      </w:r>
      <w:sdt>
        <w:sdtPr>
          <w:id w:val="1172293848"/>
          <w:citation/>
        </w:sdtPr>
        <w:sdtContent>
          <w:r w:rsidR="00F80B0E">
            <w:fldChar w:fldCharType="begin"/>
          </w:r>
          <w:r w:rsidR="00F80B0E">
            <w:instrText xml:space="preserve">CITATION Bau14 \p 6 \f "vgl. " \t  \m Roo16 \p 1888 \l 1031 </w:instrText>
          </w:r>
          <w:r w:rsidR="00F80B0E">
            <w:fldChar w:fldCharType="separate"/>
          </w:r>
          <w:r w:rsidR="00F80B0E">
            <w:rPr>
              <w:noProof/>
            </w:rPr>
            <w:t>(vgl. Baumann, 2014, S. 6; Roock &amp; Wolf, 2016, S. 1888)</w:t>
          </w:r>
          <w:r w:rsidR="00F80B0E">
            <w:fldChar w:fldCharType="end"/>
          </w:r>
        </w:sdtContent>
      </w:sdt>
      <w:r w:rsidR="00096CCE">
        <w:t>, wobei prinzipiell auch öfter bzw. ad-hoc veröffentlich</w:t>
      </w:r>
      <w:ins w:id="238" w:author="Katja Schönbrodt-Rühl" w:date="2016-07-31T13:53:00Z">
        <w:r w:rsidR="00E1213C">
          <w:t>t</w:t>
        </w:r>
      </w:ins>
      <w:r w:rsidR="00096CCE">
        <w:t xml:space="preserve"> werden könnte</w:t>
      </w:r>
      <w:r w:rsidR="00FB65F8">
        <w:t xml:space="preserve"> </w:t>
      </w:r>
      <w:sdt>
        <w:sdtPr>
          <w:id w:val="-1943680644"/>
          <w:citation/>
        </w:sdtPr>
        <w:sdtContent>
          <w:r w:rsidR="00F80B0E">
            <w:fldChar w:fldCharType="begin"/>
          </w:r>
          <w:r w:rsidR="00F80B0E">
            <w:instrText xml:space="preserve"> CITATION \f "vgl. " Pup16 \p 15 \l 1031 </w:instrText>
          </w:r>
          <w:r w:rsidR="00F80B0E">
            <w:fldChar w:fldCharType="separate"/>
          </w:r>
          <w:r w:rsidR="00F80B0E">
            <w:rPr>
              <w:noProof/>
            </w:rPr>
            <w:t>(vgl. Puppet, 2016, S. 15)</w:t>
          </w:r>
          <w:r w:rsidR="00F80B0E">
            <w:fldChar w:fldCharType="end"/>
          </w:r>
        </w:sdtContent>
      </w:sdt>
      <w:r w:rsidR="00096CCE">
        <w:t xml:space="preserve">. Hinsichtlich der </w:t>
      </w:r>
      <w:r w:rsidR="00096CCE" w:rsidRPr="00AA668C">
        <w:rPr>
          <w:b/>
        </w:rPr>
        <w:t>Freigaberollen</w:t>
      </w:r>
      <w:r w:rsidR="00096CCE">
        <w:t xml:space="preserve"> ist insbeso</w:t>
      </w:r>
      <w:r w:rsidR="00096CCE">
        <w:t>n</w:t>
      </w:r>
      <w:r w:rsidR="00096CCE">
        <w:t xml:space="preserve">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 könnten über automatisierte Prüfverfahren die nötigen formalen Pr</w:t>
      </w:r>
      <w:r w:rsidR="00AA668C">
        <w:t>ü</w:t>
      </w:r>
      <w:r w:rsidR="00AA668C">
        <w:t>fungen und Freigaben sichergestellt werden, so dass eine Änderung keine expl</w:t>
      </w:r>
      <w:r w:rsidR="00AA668C">
        <w:t>i</w:t>
      </w:r>
      <w:r w:rsidR="00AA668C">
        <w:t>zite manuelle Freigabe benötigt</w:t>
      </w:r>
      <w:r w:rsidR="00590149">
        <w:t xml:space="preserve"> </w:t>
      </w:r>
      <w:sdt>
        <w:sdtPr>
          <w:id w:val="-2024551585"/>
          <w:citation/>
        </w:sdtPr>
        <w:sdtContent>
          <w:r w:rsidR="00F80B0E">
            <w:fldChar w:fldCharType="begin"/>
          </w:r>
          <w:r w:rsidR="00F80B0E">
            <w:instrText xml:space="preserve"> CITATION \f "vgl. " Hum10 \p 1100 \l 1031 </w:instrText>
          </w:r>
          <w:r w:rsidR="00F80B0E">
            <w:fldChar w:fldCharType="separate"/>
          </w:r>
          <w:r w:rsidR="00F80B0E">
            <w:rPr>
              <w:noProof/>
            </w:rPr>
            <w:t>(vgl. Humble &amp; Farley, 2010, S. 1100)</w:t>
          </w:r>
          <w:r w:rsidR="00F80B0E">
            <w:fldChar w:fldCharType="end"/>
          </w:r>
        </w:sdtContent>
      </w:sdt>
      <w:r w:rsidR="00AA668C">
        <w:t>. Hinsich</w:t>
      </w:r>
      <w:r w:rsidR="00AA668C">
        <w:t>t</w:t>
      </w:r>
      <w:r w:rsidR="00AA668C">
        <w:t xml:space="preserve">lich des </w:t>
      </w:r>
      <w:r w:rsidR="00AA668C" w:rsidRPr="00AA668C">
        <w:rPr>
          <w:b/>
        </w:rPr>
        <w:t>Change-Typs</w:t>
      </w:r>
      <w:r w:rsidR="00AA668C">
        <w:t xml:space="preserve"> ist aufgrund der zeitlichen Risikosituation der Standard-Change zu bevorzugen, da er aufbauend auf den Erläuterungen zu den Freigab</w:t>
      </w:r>
      <w:r w:rsidR="00AA668C">
        <w:t>e</w:t>
      </w:r>
      <w:r w:rsidR="00AA668C">
        <w:t xml:space="preserv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w:t>
      </w:r>
      <w:r w:rsidR="00AA668C">
        <w:t>e</w:t>
      </w:r>
      <w:r w:rsidR="00AA668C">
        <w:t>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w:t>
      </w:r>
      <w:r w:rsidR="00AA668C">
        <w:t>r</w:t>
      </w:r>
      <w:r w:rsidR="00AA668C">
        <w:t xml:space="preserve">tungsfenster gemäß dem </w:t>
      </w:r>
      <w:r w:rsidR="006865FF">
        <w:t>genannten Release-</w:t>
      </w:r>
      <w:r w:rsidR="00AA668C">
        <w:t>Zyklus ausgelegt werden</w:t>
      </w:r>
      <w:r w:rsidR="006865FF">
        <w:t xml:space="preserve"> (vgl. K</w:t>
      </w:r>
      <w:r w:rsidR="006865FF">
        <w:t>a</w:t>
      </w:r>
      <w:r w:rsidR="006865FF">
        <w:t xml:space="preserve">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w:t>
      </w:r>
      <w:r w:rsidR="006865FF">
        <w:t>r</w:t>
      </w:r>
      <w:r w:rsidR="006865FF">
        <w:t>fügung gestellt werden</w:t>
      </w:r>
      <w:r w:rsidR="00826E54">
        <w:t xml:space="preserve"> kann</w:t>
      </w:r>
      <w:r w:rsidR="006865FF">
        <w:t xml:space="preserve">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Dafür sind entsprechende Vo</w:t>
      </w:r>
      <w:r w:rsidR="006865FF">
        <w:t>r</w:t>
      </w:r>
      <w:r w:rsidR="006865FF">
        <w:t>kehrungen in der Architektur des Systems und Arbeitsweisen in der Software-</w:t>
      </w:r>
      <w:r w:rsidR="006865FF">
        <w:lastRenderedPageBreak/>
        <w:t xml:space="preserv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w:t>
      </w:r>
      <w:r w:rsidR="001D4347" w:rsidRPr="001D4347">
        <w:rPr>
          <w:b/>
        </w:rPr>
        <w:t>e</w:t>
      </w:r>
      <w:r w:rsidR="001D4347" w:rsidRPr="001D4347">
        <w:rPr>
          <w:b/>
        </w:rPr>
        <w:t>rungsgrad</w:t>
      </w:r>
      <w:r w:rsidR="001D4347">
        <w:t xml:space="preserve"> ist einer der wichtigsten Prozessfaktoren für diesen Standardtypen, da hierdurch die sonst vielen notwendigen manuellen Schritte im Voraus aut</w:t>
      </w:r>
      <w:r w:rsidR="001D4347">
        <w:t>o</w:t>
      </w:r>
      <w:r w:rsidR="001D4347">
        <w:t>matisiert werden, so dass sie im Release-Fall schnell und gesichert erfolgen kö</w:t>
      </w:r>
      <w:r w:rsidR="001D4347">
        <w:t>n</w:t>
      </w:r>
      <w:r w:rsidR="001D4347">
        <w:t xml:space="preserve">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Je höher die Automation demnach ist, desto schneller kann ein Release veröffentlich</w:t>
      </w:r>
      <w:ins w:id="239" w:author="Katja Schönbrodt-Rühl" w:date="2016-07-31T13:55:00Z">
        <w:r w:rsidR="0097301C">
          <w:t>t</w:t>
        </w:r>
      </w:ins>
      <w:r w:rsidR="001D4347">
        <w:t xml:space="preserve">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w:t>
      </w:r>
      <w:r w:rsidR="001D4347" w:rsidRPr="0019605F">
        <w:rPr>
          <w:b/>
        </w:rPr>
        <w:t>p</w:t>
      </w:r>
      <w:r w:rsidR="001D4347" w:rsidRPr="0019605F">
        <w:rPr>
          <w:b/>
        </w:rPr>
        <w:t>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Anders ist dies im sogenan</w:t>
      </w:r>
      <w:r w:rsidR="0019605F">
        <w:t>n</w:t>
      </w:r>
      <w:r w:rsidR="0019605F">
        <w:t>ten DevOps-Ansatz, wo ein Team für das Gesamtprodukt und damit alle Täti</w:t>
      </w:r>
      <w:r w:rsidR="0019605F">
        <w:t>g</w:t>
      </w:r>
      <w:r w:rsidR="0019605F">
        <w:t>keiten gemeinsam verantwortlich ist, d. h. auch der Support und die Wartung durch die Entwicklung erfolgen</w:t>
      </w:r>
      <w:r w:rsidR="00B4347A">
        <w:t xml:space="preserve"> (vgl. Kapitel </w:t>
      </w:r>
      <w:r w:rsidR="00B4347A">
        <w:fldChar w:fldCharType="begin"/>
      </w:r>
      <w:r w:rsidR="00B4347A">
        <w:instrText xml:space="preserve"> REF _Ref446517190 \r \h </w:instrText>
      </w:r>
      <w:r w:rsidR="00B4347A">
        <w:fldChar w:fldCharType="separate"/>
      </w:r>
      <w:r w:rsidR="00B4347A">
        <w:t>2.4</w:t>
      </w:r>
      <w:r w:rsidR="00B4347A">
        <w:fldChar w:fldCharType="end"/>
      </w:r>
      <w:r w:rsidR="00B4347A">
        <w:t>)</w:t>
      </w:r>
      <w:r w:rsidR="0019605F">
        <w:t xml:space="preserve">. Die vorgeschlagene </w:t>
      </w:r>
      <w:r w:rsidR="0019605F" w:rsidRPr="0019605F">
        <w:rPr>
          <w:b/>
        </w:rPr>
        <w:t>Trennung von Test und Entwicklung</w:t>
      </w:r>
      <w:r w:rsidR="0019605F">
        <w:t xml:space="preserve"> ist bei diesem Standardtyp aufgrund des damit ei</w:t>
      </w:r>
      <w:r w:rsidR="0019605F">
        <w:t>n</w:t>
      </w:r>
      <w:r w:rsidR="0019605F">
        <w:t xml:space="preserve">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w:t>
      </w:r>
      <w:commentRangeStart w:id="240"/>
      <w:r w:rsidR="0019605F">
        <w:t xml:space="preserve">Kritikalität </w:t>
      </w:r>
      <w:commentRangeEnd w:id="240"/>
      <w:r w:rsidR="0097301C">
        <w:rPr>
          <w:rStyle w:val="Kommentarzeichen"/>
        </w:rPr>
        <w:commentReference w:id="240"/>
      </w:r>
      <w:r w:rsidR="0019605F">
        <w:t>unverzichtbar (vg</w:t>
      </w:r>
      <w:r w:rsidR="003C5A3F">
        <w:t>l</w:t>
      </w:r>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Im DevOps-Ansatz </w:t>
      </w:r>
      <w:r w:rsidR="00B4347A">
        <w:t>sollten</w:t>
      </w:r>
      <w:r w:rsidR="0019605F">
        <w:t xml:space="preserve"> ohnehin bei jedem Release die gle</w:t>
      </w:r>
      <w:r w:rsidR="0019605F">
        <w:t>i</w:t>
      </w:r>
      <w:r w:rsidR="0019605F">
        <w:t>chen Tests durchgeführt, damit trotz der Geschwindigkeit die Qualität sicherg</w:t>
      </w:r>
      <w:r w:rsidR="0019605F">
        <w:t>e</w:t>
      </w:r>
      <w:r w:rsidR="0019605F">
        <w:t>stellt ist</w:t>
      </w:r>
      <w:r w:rsidR="00B4347A">
        <w:t xml:space="preserve"> </w:t>
      </w:r>
      <w:sdt>
        <w:sdtPr>
          <w:id w:val="2072691185"/>
          <w:citation/>
        </w:sdtPr>
        <w:sdtContent>
          <w:r w:rsidR="00F80B0E">
            <w:fldChar w:fldCharType="begin"/>
          </w:r>
          <w:r w:rsidR="00F80B0E">
            <w:instrText xml:space="preserve"> CITATION \f "vgl. " Bau14 \p 50 \t  \l 1031 </w:instrText>
          </w:r>
          <w:r w:rsidR="00F80B0E">
            <w:fldChar w:fldCharType="separate"/>
          </w:r>
          <w:r w:rsidR="00F80B0E">
            <w:rPr>
              <w:noProof/>
            </w:rPr>
            <w:t>(vgl. Baumann, 2014, S. 50)</w:t>
          </w:r>
          <w:r w:rsidR="00F80B0E">
            <w:fldChar w:fldCharType="end"/>
          </w:r>
        </w:sdtContent>
      </w:sdt>
      <w:r w:rsidR="0019605F">
        <w:t>.</w:t>
      </w:r>
      <w:r w:rsidR="00AF4AEE">
        <w:t xml:space="preserve"> </w:t>
      </w:r>
      <w:r w:rsidR="00AF4AEE" w:rsidRPr="00AF4AEE">
        <w:rPr>
          <w:b/>
        </w:rPr>
        <w:t>Endnutzertests</w:t>
      </w:r>
      <w:r w:rsidR="00AF4AEE">
        <w:t xml:space="preserve"> sind auch im zeitkrit</w:t>
      </w:r>
      <w:r w:rsidR="00AF4AEE">
        <w:t>i</w:t>
      </w:r>
      <w:r w:rsidR="00AF4AEE">
        <w:t xml:space="preserve">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Analog der Ausführungen zum Automationsgrad ist ein</w:t>
      </w:r>
      <w:del w:id="241" w:author="Katja Schönbrodt-Rühl" w:date="2016-07-31T13:57:00Z">
        <w:r w:rsidR="00AF4AEE" w:rsidDel="0097301C">
          <w:delText>e</w:delText>
        </w:r>
      </w:del>
      <w:r w:rsidR="00AF4AEE">
        <w:t xml:space="preserv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242" w:name="_Toc457246802"/>
      <w:r>
        <w:t>Kosten</w:t>
      </w:r>
      <w:bookmarkEnd w:id="242"/>
    </w:p>
    <w:p w14:paraId="094E0103" w14:textId="01A6C0DA"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w:t>
      </w:r>
      <w:ins w:id="243" w:author="Katja Schönbrodt-Rühl" w:date="2016-07-31T13:58:00Z">
        <w:r w:rsidR="007A1B64">
          <w:t>0(?)</w:t>
        </w:r>
      </w:ins>
      <w:r w:rsidR="003718E2">
        <w:t xml:space="preserve"> Releases pro Jahr</w:t>
      </w:r>
      <w:sdt>
        <w:sdtPr>
          <w:id w:val="-1145897705"/>
          <w:citation/>
        </w:sdtPr>
        <w:sdtContent>
          <w:r w:rsidR="00645454">
            <w:fldChar w:fldCharType="begin"/>
          </w:r>
          <w:r w:rsidR="00645454">
            <w:instrText xml:space="preserve"> CITATION \f "vgl. " Pup16 \p 15 \l 1031 </w:instrText>
          </w:r>
          <w:r w:rsidR="00645454">
            <w:fldChar w:fldCharType="separate"/>
          </w:r>
          <w:r w:rsidR="00645454">
            <w:rPr>
              <w:noProof/>
            </w:rPr>
            <w:t xml:space="preserve"> (vgl. Puppet, 2016, S. </w:t>
          </w:r>
          <w:r w:rsidR="00645454">
            <w:rPr>
              <w:noProof/>
            </w:rPr>
            <w:lastRenderedPageBreak/>
            <w:t>15)</w:t>
          </w:r>
          <w:r w:rsidR="00645454">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w:t>
      </w:r>
      <w:r w:rsidR="003718E2">
        <w:t>k</w:t>
      </w:r>
      <w:r w:rsidR="003718E2">
        <w:t>te auf 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alls nicht zu sehr verteilt sein, wobei der Aufwand für eine automatische Prüfung jedoch entfallen kann. Au</w:t>
      </w:r>
      <w:r w:rsidR="00D03F44">
        <w:t>f</w:t>
      </w:r>
      <w:r w:rsidR="00D03F44">
        <w:t xml:space="preserve">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Aufgrund der fehlenden zeitlichen Risik</w:t>
      </w:r>
      <w:ins w:id="244" w:author="Katja Schönbrodt-Rühl" w:date="2016-07-31T14:00:00Z">
        <w:r w:rsidR="007C2736">
          <w:t>en</w:t>
        </w:r>
      </w:ins>
      <w:del w:id="245" w:author="Katja Schönbrodt-Rühl" w:date="2016-07-31T14:00:00Z">
        <w:r w:rsidR="00D03F44" w:rsidDel="007C2736">
          <w:delText>os</w:delText>
        </w:r>
      </w:del>
      <w:r w:rsidR="00D03F44">
        <w:t xml:space="preserve"> sind die Durchlaufzeiten eines Normal-</w:t>
      </w:r>
      <w:proofErr w:type="spellStart"/>
      <w:r w:rsidR="00D03F44">
        <w:t>Changes</w:t>
      </w:r>
      <w:proofErr w:type="spellEnd"/>
      <w:r w:rsidR="00D03F44">
        <w:t xml:space="preserve">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Sollte einer Unterbrechung der Service</w:t>
      </w:r>
      <w:r w:rsidR="00826E54">
        <w:t>-V</w:t>
      </w:r>
      <w:r w:rsidR="00D03F44">
        <w:t>erfügbarkeit aufgrund von anderen Fa</w:t>
      </w:r>
      <w:r w:rsidR="00D03F44">
        <w:t>k</w:t>
      </w:r>
      <w:r w:rsidR="00D03F44">
        <w:t>toren, wie z. B. vertraglich zugesicherte Verfügbarkeiten, nichts entgegenspr</w:t>
      </w:r>
      <w:r w:rsidR="00D03F44">
        <w:t>e</w:t>
      </w:r>
      <w:r w:rsidR="00D03F44">
        <w:t xml:space="preserve">chen, können aufgrund der Kosten für die Einrichtung und Pflege eines </w:t>
      </w:r>
      <w:r w:rsidR="00826E54">
        <w:t>derart</w:t>
      </w:r>
      <w:r w:rsidR="00826E54">
        <w:t>i</w:t>
      </w:r>
      <w:r w:rsidR="00826E54">
        <w:t xml:space="preserve">gen </w:t>
      </w:r>
      <w:r w:rsidR="00D03F44">
        <w:t>Verfahrens</w:t>
      </w:r>
      <w:r w:rsidR="00826E54">
        <w:t xml:space="preserve"> stattdessen</w:t>
      </w:r>
      <w:r w:rsidR="00D03F44">
        <w:t xml:space="preserve">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w:t>
      </w:r>
      <w:r w:rsidR="00826E54">
        <w:t>Die</w:t>
      </w:r>
      <w:r w:rsidR="00877DAC">
        <w:t xml:space="preserve"> </w:t>
      </w:r>
      <w:r w:rsidR="00877DAC" w:rsidRPr="00877DAC">
        <w:rPr>
          <w:b/>
        </w:rPr>
        <w:t>Release-Einheiten</w:t>
      </w:r>
      <w:r w:rsidR="00826E54">
        <w:t xml:space="preserve"> verhal</w:t>
      </w:r>
      <w:r w:rsidR="00877DAC">
        <w:t>t</w:t>
      </w:r>
      <w:r w:rsidR="00826E54">
        <w:t>en</w:t>
      </w:r>
      <w:r w:rsidR="00877DAC">
        <w:t xml:space="preserve"> sich </w:t>
      </w:r>
      <w:r w:rsidR="00826E54">
        <w:t>wie</w:t>
      </w:r>
      <w:r w:rsidR="00877DAC">
        <w:t xml:space="preserve"> </w:t>
      </w:r>
      <w:r w:rsidR="00826E54">
        <w:t>der</w:t>
      </w:r>
      <w:r w:rsidR="00877DAC">
        <w:t xml:space="preserve"> Release-Zyklus. Aus der Kostenperspektive lässt sich nicht allgemein ableiten, wie viele Einheiten optimal sind. Viele kleine Einheiten sind wahrscheinlich aufgrund der Komplexität durch externe Abhängigkeiten so teuer</w:t>
      </w:r>
      <w:del w:id="246" w:author="Katja Schönbrodt-Rühl" w:date="2016-07-31T14:01:00Z">
        <w:r w:rsidR="00826E54" w:rsidDel="009C06A3">
          <w:delText>,</w:delText>
        </w:r>
      </w:del>
      <w:r w:rsidR="00877DAC">
        <w:t xml:space="preserve"> wie eine große Einheit aufgrund der inneren Komplexität und demnach liegt die Wahrheit dazwischen. Aus Sicht der Aufwä</w:t>
      </w:r>
      <w:r w:rsidR="00877DAC">
        <w:t>n</w:t>
      </w:r>
      <w:r w:rsidR="00877DAC">
        <w:t>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wobei auch hier bei bestim</w:t>
      </w:r>
      <w:r w:rsidR="00877DAC">
        <w:t>m</w:t>
      </w:r>
      <w:r w:rsidR="00877DAC">
        <w:t xml:space="preserve">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w:t>
      </w:r>
      <w:r w:rsidR="00877DAC">
        <w:t>ä</w:t>
      </w:r>
      <w:r w:rsidR="00877DAC">
        <w:t>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w:t>
      </w:r>
      <w:r w:rsidR="005A29E2">
        <w:t>r</w:t>
      </w:r>
      <w:r w:rsidR="005A29E2">
        <w:t xml:space="preserve">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w:t>
      </w:r>
      <w:r w:rsidR="005A29E2">
        <w:t>f</w:t>
      </w:r>
      <w:r w:rsidR="005A29E2">
        <w:t>grund der erhöhten Kosten prinzipiell auch zu verzichten, wobei es auch Fälle geben kann, bei denen durch die schnellere Fehlerlösung mehr Kosten vermi</w:t>
      </w:r>
      <w:r w:rsidR="005A29E2">
        <w:t>e</w:t>
      </w:r>
      <w:r w:rsidR="005A29E2">
        <w:t xml:space="preserv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w:t>
      </w:r>
      <w:r w:rsidR="005A29E2">
        <w:t>h</w:t>
      </w:r>
      <w:r w:rsidR="005A29E2">
        <w:t xml:space="preserve">ten Kosten und ist demnach zu vermeiden. Im Sinne der Vermeidung von späten Folgekosten sind bei diesem Standardtyp ebenfalls die </w:t>
      </w:r>
      <w:r w:rsidR="005A29E2" w:rsidRPr="005A29E2">
        <w:rPr>
          <w:b/>
        </w:rPr>
        <w:t>Test frühzeitig</w:t>
      </w:r>
      <w:r w:rsidR="005A29E2">
        <w:t xml:space="preserve"> zu inte</w:t>
      </w:r>
      <w:r w:rsidR="005A29E2">
        <w:t>g</w:t>
      </w:r>
      <w:r w:rsidR="005A29E2">
        <w:t>rieren. Die Involvierung von Endnutzer bei diesen Tätigkeiten ist nur bedingt zu empfehlen und dann sinnvoll, wenn dadurch späte Folgekosten vermieden we</w:t>
      </w:r>
      <w:r w:rsidR="005A29E2">
        <w:t>r</w:t>
      </w:r>
      <w:r w:rsidR="005A29E2">
        <w:t xml:space="preserve">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w:t>
      </w:r>
      <w:ins w:id="247" w:author="Katja Schönbrodt-Rühl" w:date="2016-07-31T14:03:00Z">
        <w:r w:rsidR="00556F16">
          <w:t>m</w:t>
        </w:r>
      </w:ins>
      <w:del w:id="248" w:author="Katja Schönbrodt-Rühl" w:date="2016-07-31T14:03:00Z">
        <w:r w:rsidR="005A29E2" w:rsidDel="00556F16">
          <w:delText>s</w:delText>
        </w:r>
      </w:del>
      <w:r w:rsidR="005A29E2">
        <w:t xml:space="preserve"> allgemeinen Automatisierungsgrad zu betrachten</w:t>
      </w:r>
      <w:r w:rsidR="003D44A4">
        <w:t>.</w:t>
      </w:r>
    </w:p>
    <w:p w14:paraId="0F308B21" w14:textId="6E978AA3" w:rsidR="00386B1B" w:rsidRDefault="00386B1B" w:rsidP="00386B1B">
      <w:pPr>
        <w:pStyle w:val="berschrift2"/>
      </w:pPr>
      <w:bookmarkStart w:id="249" w:name="_Ref456957747"/>
      <w:bookmarkStart w:id="250" w:name="_Toc457246803"/>
      <w:r>
        <w:lastRenderedPageBreak/>
        <w:t>Zusammenfassung der Standardtypen</w:t>
      </w:r>
      <w:bookmarkEnd w:id="249"/>
      <w:bookmarkEnd w:id="250"/>
    </w:p>
    <w:p w14:paraId="21EA910E" w14:textId="181F2564" w:rsidR="00ED2CC2" w:rsidRDefault="006E3353" w:rsidP="001660B4">
      <w:r>
        <w:t>In den vorhergehenden Kapiteln wurden die beiden Standardtypen „Zeit“ und „Kosten“ vorgestellt, welche die Adaption und Definition von Release-Management-Prozessen aufgrund der hier geleisteten Vorüberlegungen vereinf</w:t>
      </w:r>
      <w:r>
        <w:t>a</w:t>
      </w:r>
      <w:r>
        <w:t xml:space="preserve">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w:t>
      </w:r>
      <w:r w:rsidR="00C84BCE" w:rsidRPr="00723DE4">
        <w:t>s</w:t>
      </w:r>
      <w:r w:rsidR="00C84BCE" w:rsidRPr="00723DE4">
        <w:t xml:space="preserve">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w:t>
      </w:r>
      <w:r w:rsidR="00C84BCE">
        <w:t>r</w:t>
      </w:r>
      <w:r w:rsidR="00C84BCE">
        <w:t>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p w14:paraId="7FD1365A" w14:textId="1B3B4207" w:rsidR="001660B4" w:rsidRPr="001660B4" w:rsidRDefault="00ED2CC2" w:rsidP="00ED2CC2">
      <w:pPr>
        <w:spacing w:before="0" w:after="0" w:line="240" w:lineRule="auto"/>
        <w:jc w:val="left"/>
      </w:pPr>
      <w:r>
        <w:br w:type="page"/>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lastRenderedPageBreak/>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251" w:name="_Ref455666335"/>
      <w:bookmarkStart w:id="252" w:name="_Toc457246765"/>
      <w:r>
        <w:t xml:space="preserve">Tabelle </w:t>
      </w:r>
      <w:fldSimple w:instr=" STYLEREF 1 \s ">
        <w:r>
          <w:rPr>
            <w:noProof/>
          </w:rPr>
          <w:t>5</w:t>
        </w:r>
      </w:fldSimple>
      <w:r>
        <w:t>.</w:t>
      </w:r>
      <w:fldSimple w:instr=" SEQ Tabelle \* ARABIC \s 1 ">
        <w:r>
          <w:rPr>
            <w:noProof/>
          </w:rPr>
          <w:t>1</w:t>
        </w:r>
      </w:fldSimple>
      <w:bookmarkEnd w:id="251"/>
      <w:r>
        <w:t>: Zusammenfassung der Ausprägungen der Standardtypen</w:t>
      </w:r>
      <w:bookmarkEnd w:id="252"/>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253" w:name="_Ref442964028"/>
      <w:bookmarkStart w:id="254" w:name="_Toc457246804"/>
      <w:r>
        <w:lastRenderedPageBreak/>
        <w:t>Kritische Würdigung der Standardtypen</w:t>
      </w:r>
      <w:bookmarkEnd w:id="253"/>
      <w:bookmarkEnd w:id="254"/>
    </w:p>
    <w:p w14:paraId="130F1A8D" w14:textId="053E5951" w:rsidR="003052A2" w:rsidRPr="0045774F" w:rsidRDefault="00D83897" w:rsidP="00803CAA">
      <w:pPr>
        <w:rPr>
          <w:highlight w:val="yellow"/>
        </w:rPr>
      </w:pPr>
      <w:r>
        <w:t>Die Zielsetzung dieser Ausarbeitung war die Untersuchung einer Möglichkeit zur Vereinfachung der Implementierung von Release-Management-Prozessen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Es sollte überprüft werden, ob die unterschiedlichen Risiken innerhalb der Phasen des Produktlebenszyklus eine Unterscheidung von Prozessvarianten für das Release-Management ermöglichen und wie die Prozessfaktoren zu Sta</w:t>
      </w:r>
      <w:r>
        <w:t>n</w:t>
      </w:r>
      <w:r>
        <w:t>dardtypen zusammengefasst werden können</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xml:space="preserve">. Aufgrund der Art der Zielstellung ist eine </w:t>
      </w:r>
      <w:del w:id="255" w:author="Katja Schönbrodt-Rühl" w:date="2016-07-31T14:06:00Z">
        <w:r w:rsidDel="00623758">
          <w:delText xml:space="preserve">konkrete </w:delText>
        </w:r>
      </w:del>
      <w:ins w:id="256" w:author="Katja Schönbrodt-Rühl" w:date="2016-07-31T14:06:00Z">
        <w:r w:rsidR="00623758">
          <w:t>objektive</w:t>
        </w:r>
        <w:r w:rsidR="008E00B9">
          <w:t>/harte</w:t>
        </w:r>
        <w:r w:rsidR="00623758">
          <w:t xml:space="preserve"> </w:t>
        </w:r>
      </w:ins>
      <w:r>
        <w:t xml:space="preserve">Messung der Zielerreichung nicht möglich. Es lässt sich aber sehr wohl sagen, dass die Zielsetzung erreicht wurde. Die Ausführungen in Kapitel </w:t>
      </w:r>
      <w:r>
        <w:fldChar w:fldCharType="begin"/>
      </w:r>
      <w:r>
        <w:instrText xml:space="preserve"> REF _Ref456957078 \r \h </w:instrText>
      </w:r>
      <w:r>
        <w:fldChar w:fldCharType="separate"/>
      </w:r>
      <w:r>
        <w:t>3</w:t>
      </w:r>
      <w:r>
        <w:fldChar w:fldCharType="end"/>
      </w:r>
      <w:r>
        <w:t xml:space="preserve"> zeigen die unterschiedlichen Risikotypen innerhalb der L</w:t>
      </w:r>
      <w:r>
        <w:t>e</w:t>
      </w:r>
      <w:r>
        <w:t xml:space="preserve">bensphasen eines Produkts. Passend zu den Risikotypen konnten in Kapitel </w:t>
      </w:r>
      <w:r>
        <w:fldChar w:fldCharType="begin"/>
      </w:r>
      <w:r>
        <w:instrText xml:space="preserve"> REF _Ref456957100 \r \h </w:instrText>
      </w:r>
      <w:r>
        <w:fldChar w:fldCharType="separate"/>
      </w:r>
      <w:r>
        <w:t>4</w:t>
      </w:r>
      <w:r>
        <w:fldChar w:fldCharType="end"/>
      </w:r>
      <w:r>
        <w:t xml:space="preserve"> Faktoren gefunden werden, welche</w:t>
      </w:r>
      <w:commentRangeStart w:id="257"/>
      <w:ins w:id="258" w:author="Katja Schönbrodt-Rühl" w:date="2016-07-31T14:06:00Z">
        <w:r w:rsidR="00C22857">
          <w:t>,</w:t>
        </w:r>
      </w:ins>
      <w:r>
        <w:t xml:space="preserve"> je nach Ausgestaltung, </w:t>
      </w:r>
      <w:commentRangeEnd w:id="257"/>
      <w:r w:rsidR="00C22857">
        <w:rPr>
          <w:rStyle w:val="Kommentarzeichen"/>
        </w:rPr>
        <w:commentReference w:id="257"/>
      </w:r>
      <w:r>
        <w:t xml:space="preserve">besser oder schlechter zum Risikotyp passen. Die Standardtypableitung in Kapitel </w:t>
      </w:r>
      <w:r>
        <w:fldChar w:fldCharType="begin"/>
      </w:r>
      <w:r>
        <w:instrText xml:space="preserve"> REF _Ref456957115 \r \h </w:instrText>
      </w:r>
      <w:r>
        <w:fldChar w:fldCharType="separate"/>
      </w:r>
      <w:r>
        <w:t>5</w:t>
      </w:r>
      <w:r>
        <w:fldChar w:fldCharType="end"/>
      </w:r>
      <w:r>
        <w:t xml:space="preserve"> fasst dann abschließend die unterschiedlichen Prozessfaktoren in den jeweils zum R</w:t>
      </w:r>
      <w:r>
        <w:t>i</w:t>
      </w:r>
      <w:r>
        <w:t>sikotyp passenden Ausgestaltungen zusammen. Demnach wurde auch die grun</w:t>
      </w:r>
      <w:r>
        <w:t>d</w:t>
      </w:r>
      <w:r>
        <w:t>legende Hypothese, dass aufgrund des direkten Zusammenhangs zwischen der Produktlebenszyklusphase und dem Innovationsbedarf eines Produkts, eine Unterscheidung für Release-Management-Prozesse ableitbar ist, bestätigt. Da di</w:t>
      </w:r>
      <w:r>
        <w:t>e</w:t>
      </w:r>
      <w:r>
        <w:t>ser Zusammenhang naheliegend ist, ist das Ergebnis zu erwarten gewesen. Überraschend dabei war jedoch die Möglichkeit, die 5 unterschiedlichen Leben</w:t>
      </w:r>
      <w:r>
        <w:t>s</w:t>
      </w:r>
      <w:r>
        <w:t>zyklusphasen eines Produkts mit 2 Standardtypen abdecken zu können</w:t>
      </w:r>
      <w:r w:rsidR="00F86312">
        <w:t xml:space="preserve"> (vgl. K</w:t>
      </w:r>
      <w:r w:rsidR="00F86312">
        <w:t>a</w:t>
      </w:r>
      <w:r w:rsidR="00F86312">
        <w:t xml:space="preserve">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Eine detailliertere Unterscheidung der konkreten Risiken bzw. eine gradue</w:t>
      </w:r>
      <w:r>
        <w:t>l</w:t>
      </w:r>
      <w:r>
        <w:t xml:space="preserve">le Abstufung der Betroffenheit von einem Risikotyp, hätte vermutlich zu weiteren Standardtypen geführt, wäre aber </w:t>
      </w:r>
      <w:commentRangeStart w:id="259"/>
      <w:r>
        <w:t xml:space="preserve">konträr </w:t>
      </w:r>
      <w:commentRangeEnd w:id="259"/>
      <w:r w:rsidR="001037DE">
        <w:rPr>
          <w:rStyle w:val="Kommentarzeichen"/>
        </w:rPr>
        <w:commentReference w:id="259"/>
      </w:r>
      <w:r>
        <w:t>zum Ziel der Vereinfachung und Sta</w:t>
      </w:r>
      <w:r>
        <w:t>n</w:t>
      </w:r>
      <w:r>
        <w:t>dardisierung gewesen. Zu beachten ist beim Einsatz der Standardtypen die fe</w:t>
      </w:r>
      <w:r>
        <w:t>h</w:t>
      </w:r>
      <w:r>
        <w:t xml:space="preserve">lende Betrachtung des konkreten Kosten-Nutzen-Verhältnisses, da dies nur individuell bestimmt werden kann. Unerfüllt bleiben weiterhin </w:t>
      </w:r>
      <w:commentRangeStart w:id="260"/>
      <w:r>
        <w:t xml:space="preserve">konkrete </w:t>
      </w:r>
      <w:commentRangeEnd w:id="260"/>
      <w:r w:rsidR="00AC7E3B">
        <w:rPr>
          <w:rStyle w:val="Kommentarzeichen"/>
        </w:rPr>
        <w:commentReference w:id="260"/>
      </w:r>
      <w:r>
        <w:t>B</w:t>
      </w:r>
      <w:r>
        <w:t>e</w:t>
      </w:r>
      <w:r>
        <w:t>trachtu</w:t>
      </w:r>
      <w:r>
        <w:t>n</w:t>
      </w:r>
      <w:r>
        <w:t>gen bei den Prozessfaktoren, welche nicht binär zu beantworten sind, wie z. B. der Release-Zyklus, die Freigaberollen und der Testautomatisierung</w:t>
      </w:r>
      <w:r>
        <w:t>s</w:t>
      </w:r>
      <w:r>
        <w:t>grad</w:t>
      </w:r>
      <w:r w:rsidR="00F86312">
        <w:t xml:space="preserve"> (vgl. Kapitel </w:t>
      </w:r>
      <w:r w:rsidR="00F86312">
        <w:fldChar w:fldCharType="begin"/>
      </w:r>
      <w:r w:rsidR="00F86312">
        <w:instrText xml:space="preserve"> REF _Ref456957115 \r \h </w:instrText>
      </w:r>
      <w:r w:rsidR="00F86312">
        <w:fldChar w:fldCharType="separate"/>
      </w:r>
      <w:r w:rsidR="00F86312">
        <w:t>5</w:t>
      </w:r>
      <w:r w:rsidR="00F86312">
        <w:fldChar w:fldCharType="end"/>
      </w:r>
      <w:r w:rsidR="00F86312">
        <w:t>)</w:t>
      </w:r>
      <w:r>
        <w:t xml:space="preserve">. Dies liegt vor allem daran, </w:t>
      </w:r>
      <w:proofErr w:type="spellStart"/>
      <w:proofErr w:type="gramStart"/>
      <w:r>
        <w:t>das</w:t>
      </w:r>
      <w:proofErr w:type="spellEnd"/>
      <w:proofErr w:type="gramEnd"/>
      <w:r>
        <w:t xml:space="preserve"> deren Ausgestaltung auch von and</w:t>
      </w:r>
      <w:r>
        <w:t>e</w:t>
      </w:r>
      <w:r>
        <w:t>ren Dimensionen als dem Risikotyp abhängt, z. B. der Aufteilung der Verantwortung in der Organisation</w:t>
      </w:r>
      <w:r w:rsidR="00F86312">
        <w:t xml:space="preserve"> (vgl. Kapitel </w:t>
      </w:r>
      <w:r w:rsidR="00F86312">
        <w:fldChar w:fldCharType="begin"/>
      </w:r>
      <w:r w:rsidR="00F86312">
        <w:instrText xml:space="preserve"> REF _Ref446517322 \r \h </w:instrText>
      </w:r>
      <w:r w:rsidR="00F86312">
        <w:fldChar w:fldCharType="separate"/>
      </w:r>
      <w:r w:rsidR="00F86312">
        <w:t>4.1</w:t>
      </w:r>
      <w:r w:rsidR="00F86312">
        <w:fldChar w:fldCharType="end"/>
      </w:r>
      <w:r w:rsidR="00F86312">
        <w:t>)</w:t>
      </w:r>
      <w:r>
        <w:t>. Zur Erweiterung der Sta</w:t>
      </w:r>
      <w:r>
        <w:t>n</w:t>
      </w:r>
      <w:r>
        <w:t xml:space="preserve">dardtypen bietet sich daher die Betrachtung von weiteren Dimensionen an. Diese könnten zum Beispiel die Marktstellung (z. B. Monopol oder </w:t>
      </w:r>
      <w:proofErr w:type="spellStart"/>
      <w:r>
        <w:t>Monopson</w:t>
      </w:r>
      <w:proofErr w:type="spellEnd"/>
      <w:r>
        <w:t>), die O</w:t>
      </w:r>
      <w:r>
        <w:t>r</w:t>
      </w:r>
      <w:r>
        <w:t>ganisationsform (z. B. zentralisiert oder dezentralisiert), die Branche (z. B. L</w:t>
      </w:r>
      <w:r>
        <w:t>o</w:t>
      </w:r>
      <w:r>
        <w:t>gistik, M</w:t>
      </w:r>
      <w:r>
        <w:t>e</w:t>
      </w:r>
      <w:r>
        <w:t>dizin oder Ra</w:t>
      </w:r>
      <w:ins w:id="261" w:author="Katja Schönbrodt-Rühl" w:date="2016-07-31T14:10:00Z">
        <w:r w:rsidR="00122738">
          <w:t>u</w:t>
        </w:r>
      </w:ins>
      <w:del w:id="262" w:author="Katja Schönbrodt-Rühl" w:date="2016-07-31T14:10:00Z">
        <w:r w:rsidDel="00122738">
          <w:delText>h</w:delText>
        </w:r>
      </w:del>
      <w:r>
        <w:t>mfahrt) oder der Kundentyp (z. B. Business-</w:t>
      </w:r>
      <w:proofErr w:type="spellStart"/>
      <w:r>
        <w:t>to</w:t>
      </w:r>
      <w:proofErr w:type="spellEnd"/>
      <w:r>
        <w:t>-Business oder B</w:t>
      </w:r>
      <w:r>
        <w:t>u</w:t>
      </w:r>
      <w:r>
        <w:t>siness-</w:t>
      </w:r>
      <w:proofErr w:type="spellStart"/>
      <w:r>
        <w:t>to</w:t>
      </w:r>
      <w:proofErr w:type="spellEnd"/>
      <w:r>
        <w:t>-Customer) sein. Trotzdem sind die vorliegenden Standardtypen au</w:t>
      </w:r>
      <w:r>
        <w:t>f</w:t>
      </w:r>
      <w:r>
        <w:t>grund ihrer Einfachheit als Leitfaden bei der Implementierung von Release-</w:t>
      </w:r>
      <w:r>
        <w:lastRenderedPageBreak/>
        <w:t>Management-Prozessen von Bedeutung, da ein aufwendiges Studium der gäng</w:t>
      </w:r>
      <w:r>
        <w:t>i</w:t>
      </w:r>
      <w:r>
        <w:t>gen Rahmenwerke entfallen kann. Möglicherweise führt die Betrachtung von we</w:t>
      </w:r>
      <w:r>
        <w:t>i</w:t>
      </w:r>
      <w:r>
        <w:t>teren Dimensionen zum Verlust der Einfachheit und letztendlich zu einem ähnl</w:t>
      </w:r>
      <w:r>
        <w:t>i</w:t>
      </w:r>
      <w:r>
        <w:t>chen Gebilde wie ITIL, da es versucht allgemeingültig zu sein und dabei die g</w:t>
      </w:r>
      <w:r>
        <w:t>e</w:t>
      </w:r>
      <w:r>
        <w:t>suchte Individualität verloren geht. Offen ist letztendlich, wie genau eine Umste</w:t>
      </w:r>
      <w:r>
        <w:t>l</w:t>
      </w:r>
      <w:r>
        <w:t>lung zwischen den beiden Standardtypen aussehen kann. Diese wäre nach A</w:t>
      </w:r>
      <w:r>
        <w:t>b</w:t>
      </w:r>
      <w:r>
        <w:t>schluss der Einführungsphase und mit Beginn der Wachstumsphase durchzufü</w:t>
      </w:r>
      <w:r>
        <w:t>h</w:t>
      </w:r>
      <w:r>
        <w:t>ren, wurde allerdings in dieser Ausarbeitung nicht beschrieben.</w:t>
      </w:r>
    </w:p>
    <w:p w14:paraId="2ACCCB1E" w14:textId="4CD119E1" w:rsidR="00F144F5" w:rsidRDefault="00461FAA" w:rsidP="00461FAA">
      <w:pPr>
        <w:pStyle w:val="berschrift1"/>
      </w:pPr>
      <w:bookmarkStart w:id="263" w:name="_Ref442964164"/>
      <w:bookmarkStart w:id="264" w:name="_Toc457246805"/>
      <w:r>
        <w:lastRenderedPageBreak/>
        <w:t>Evaluation der Zielerreichung und Ausblick</w:t>
      </w:r>
      <w:bookmarkEnd w:id="263"/>
      <w:bookmarkEnd w:id="264"/>
    </w:p>
    <w:p w14:paraId="12521CF0" w14:textId="7218FA4C" w:rsidR="00D83897" w:rsidRPr="00D83897" w:rsidRDefault="00D83897" w:rsidP="00D83897">
      <w:r>
        <w:t>Die steigende Bedeutung der IT, der hohe Marktdruck nach Innovationen und die generischen Vorgaben zur Gestaltung von Release-Management-Prozessen w</w:t>
      </w:r>
      <w:r>
        <w:t>a</w:t>
      </w:r>
      <w:r>
        <w:t>ren Anlass dieser Ausarbeitung</w:t>
      </w:r>
      <w:r w:rsidR="00F86312">
        <w:t xml:space="preserve"> (vgl. Kapitel </w:t>
      </w:r>
      <w:r w:rsidR="00F86312">
        <w:fldChar w:fldCharType="begin"/>
      </w:r>
      <w:r w:rsidR="00F86312">
        <w:instrText xml:space="preserve"> REF _Ref445636100 \r \h </w:instrText>
      </w:r>
      <w:r w:rsidR="00F86312">
        <w:fldChar w:fldCharType="separate"/>
      </w:r>
      <w:r w:rsidR="00F86312">
        <w:t>1</w:t>
      </w:r>
      <w:r w:rsidR="00F86312">
        <w:fldChar w:fldCharType="end"/>
      </w:r>
      <w:r w:rsidR="00F86312">
        <w:t>)</w:t>
      </w:r>
      <w:r>
        <w:t>. Zu Beginn wurde anhand der unterschiedlichen Beschreibungen in der Literatur ein Basisproduktlebenszyklus abgeleitet</w:t>
      </w:r>
      <w:r w:rsidR="00F86312">
        <w:t xml:space="preserve"> (vgl. Kapitel </w:t>
      </w:r>
      <w:r w:rsidR="00F86312">
        <w:fldChar w:fldCharType="begin"/>
      </w:r>
      <w:r w:rsidR="00F86312">
        <w:instrText xml:space="preserve"> REF _Ref445276009 \r \h </w:instrText>
      </w:r>
      <w:r w:rsidR="00F86312">
        <w:fldChar w:fldCharType="separate"/>
      </w:r>
      <w:r w:rsidR="00F86312">
        <w:t>2.3</w:t>
      </w:r>
      <w:r w:rsidR="00F86312">
        <w:fldChar w:fldCharType="end"/>
      </w:r>
      <w:r w:rsidR="00F86312">
        <w:t>)</w:t>
      </w:r>
      <w:r>
        <w:t xml:space="preserve">. Daraufhin wurde ermittelt, wie die </w:t>
      </w:r>
      <w:commentRangeStart w:id="265"/>
      <w:r>
        <w:t xml:space="preserve">generischen </w:t>
      </w:r>
      <w:commentRangeEnd w:id="265"/>
      <w:r w:rsidR="00646F29">
        <w:rPr>
          <w:rStyle w:val="Kommentarzeichen"/>
        </w:rPr>
        <w:commentReference w:id="265"/>
      </w:r>
      <w:r>
        <w:t>Vo</w:t>
      </w:r>
      <w:r>
        <w:t>r</w:t>
      </w:r>
      <w:r>
        <w:t>gaben zum Release-Management anhand der Risiken innerhalb der Produktl</w:t>
      </w:r>
      <w:r>
        <w:t>e</w:t>
      </w:r>
      <w:r>
        <w:t>benszyklusphasen unterschieden werden können</w:t>
      </w:r>
      <w:r w:rsidR="00F86312">
        <w:t xml:space="preserve"> (vgl. Kapitel </w:t>
      </w:r>
      <w:r w:rsidR="00F86312">
        <w:fldChar w:fldCharType="begin"/>
      </w:r>
      <w:r w:rsidR="00F86312">
        <w:instrText xml:space="preserve"> REF _Ref456957078 \r \h </w:instrText>
      </w:r>
      <w:r w:rsidR="00F86312">
        <w:fldChar w:fldCharType="separate"/>
      </w:r>
      <w:r w:rsidR="00F86312">
        <w:t>3</w:t>
      </w:r>
      <w:r w:rsidR="00F86312">
        <w:fldChar w:fldCharType="end"/>
      </w:r>
      <w:r w:rsidR="00F86312">
        <w:t>)</w:t>
      </w:r>
      <w:r>
        <w:t>. Diese Unters</w:t>
      </w:r>
      <w:r>
        <w:t>u</w:t>
      </w:r>
      <w:r>
        <w:t>chung offenbarte zwei wesentliche Risikotypen „Zeit“ und „Kosten“</w:t>
      </w:r>
      <w:r w:rsidR="00F86312">
        <w:t xml:space="preserve"> (vgl. Kapitel </w:t>
      </w:r>
      <w:r w:rsidR="00F86312">
        <w:fldChar w:fldCharType="begin"/>
      </w:r>
      <w:r w:rsidR="00F86312">
        <w:instrText xml:space="preserve"> REF _Ref451345102 \r \h </w:instrText>
      </w:r>
      <w:r w:rsidR="00F86312">
        <w:fldChar w:fldCharType="separate"/>
      </w:r>
      <w:r w:rsidR="00F86312">
        <w:t>3.6</w:t>
      </w:r>
      <w:r w:rsidR="00F86312">
        <w:fldChar w:fldCharType="end"/>
      </w:r>
      <w:r w:rsidR="00F86312">
        <w:t>)</w:t>
      </w:r>
      <w:r>
        <w:t xml:space="preserve">. Anhand dieser Unterscheidung wurden 13 konkrete </w:t>
      </w:r>
      <w:proofErr w:type="gramStart"/>
      <w:r>
        <w:t>Release-Management-Prozesskonfiguration</w:t>
      </w:r>
      <w:proofErr w:type="gramEnd"/>
      <w:r>
        <w:t xml:space="preserve"> in jeweils zwei Standardtypen abgebildet</w:t>
      </w:r>
      <w:r w:rsidR="00F86312">
        <w:t xml:space="preserve"> (vgl. Kapitel </w:t>
      </w:r>
      <w:r w:rsidR="00F86312">
        <w:fldChar w:fldCharType="begin"/>
      </w:r>
      <w:r w:rsidR="00F86312">
        <w:instrText xml:space="preserve"> REF _Ref456957747 \r \h </w:instrText>
      </w:r>
      <w:r w:rsidR="00F86312">
        <w:fldChar w:fldCharType="separate"/>
      </w:r>
      <w:r w:rsidR="00F86312">
        <w:t>5.3</w:t>
      </w:r>
      <w:r w:rsidR="00F86312">
        <w:fldChar w:fldCharType="end"/>
      </w:r>
      <w:r w:rsidR="00F86312">
        <w:t xml:space="preserve">) und nachfolgend evaluiert (vgl. Kapitel </w:t>
      </w:r>
      <w:r w:rsidR="00F86312">
        <w:fldChar w:fldCharType="begin"/>
      </w:r>
      <w:r w:rsidR="00F86312">
        <w:instrText xml:space="preserve"> REF _Ref442964028 \r \h </w:instrText>
      </w:r>
      <w:r w:rsidR="00F86312">
        <w:fldChar w:fldCharType="separate"/>
      </w:r>
      <w:r w:rsidR="00F86312">
        <w:t>6</w:t>
      </w:r>
      <w:r w:rsidR="00F86312">
        <w:fldChar w:fldCharType="end"/>
      </w:r>
      <w:r w:rsidR="00F86312">
        <w:t>)</w:t>
      </w:r>
      <w:r>
        <w:t>. Diese Standardtypen können Unte</w:t>
      </w:r>
      <w:r>
        <w:t>r</w:t>
      </w:r>
      <w:r>
        <w:t>nehmen bei der Implementierung des Release-Managements helfen, da sie schneller zu erfassen und bezogen auf die Fragestellung konkreter als Rahme</w:t>
      </w:r>
      <w:r>
        <w:t>n</w:t>
      </w:r>
      <w:r>
        <w:t>werke, wie z. B. ITIL, sind. Die Standardtypen helfen aber auch etablierten U</w:t>
      </w:r>
      <w:r>
        <w:t>n</w:t>
      </w:r>
      <w:r>
        <w:t>ternehmen in der Überprüfung der bestehenden Prozesse und darauffolgender Optimierungen. Aufgrund der Fokussierung auf den Produktlebenszyklus fehlt die Betrachtung anderer Dimensionen, welche ebenfalls Einfluss auf die Release-Management-Prozesse haben. Daher sollten zukünftige Forschungsarbeiten die hier definierten Standardtypen aufgreifen und um weitere Dimensionen ergä</w:t>
      </w:r>
      <w:r>
        <w:t>n</w:t>
      </w:r>
      <w:r>
        <w:t>zen. Weiterhin sollten Untersuchungen zur Erlangung von empirischen Nachwe</w:t>
      </w:r>
      <w:r>
        <w:t>i</w:t>
      </w:r>
      <w:r>
        <w:t>sen erfolgen, um eine Konkretisierung der nicht binären, aber auch zur Bestät</w:t>
      </w:r>
      <w:r>
        <w:t>i</w:t>
      </w:r>
      <w:r>
        <w:t xml:space="preserve">gung der binären Prozessfaktoren zu erreichen. </w:t>
      </w:r>
      <w:r w:rsidR="00F86312">
        <w:t>Eine andere Untersuchungsric</w:t>
      </w:r>
      <w:r w:rsidR="00F86312">
        <w:t>h</w:t>
      </w:r>
      <w:r w:rsidR="00F86312">
        <w:t>tung ist die Betrachtung des Übergangs zwischen den beiden Standardtypen</w:t>
      </w:r>
      <w:ins w:id="266" w:author="Katja Schönbrodt-Rühl" w:date="2016-07-31T14:14:00Z">
        <w:r w:rsidR="00646F29">
          <w:t xml:space="preserve"> und </w:t>
        </w:r>
      </w:ins>
      <w:del w:id="267" w:author="Katja Schönbrodt-Rühl" w:date="2016-07-31T14:14:00Z">
        <w:r w:rsidR="00F86312" w:rsidDel="00646F29">
          <w:delText xml:space="preserve">. </w:delText>
        </w:r>
        <w:r w:rsidDel="00646F29">
          <w:delText>E</w:delText>
        </w:r>
      </w:del>
      <w:ins w:id="268" w:author="Katja Schönbrodt-Rühl" w:date="2016-07-31T14:14:00Z">
        <w:r w:rsidR="00646F29">
          <w:t>e</w:t>
        </w:r>
      </w:ins>
      <w:r>
        <w:t>in letzter Ansatz für die weitere Forschung ist der Versuch der allgemeinen Ermittlung des Kost</w:t>
      </w:r>
      <w:r w:rsidR="00F86312">
        <w:t>en-Nutzen-Verhältnisses, welche</w:t>
      </w:r>
      <w:r>
        <w:t xml:space="preserve"> aktuell nur individuell erfo</w:t>
      </w:r>
      <w:r>
        <w:t>l</w:t>
      </w:r>
      <w:r>
        <w:t>gen kann.</w:t>
      </w:r>
    </w:p>
    <w:p w14:paraId="786742BF" w14:textId="13DF947F"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bookmarkStart w:id="269" w:name="_Toc415465643"/>
      <w:bookmarkStart w:id="270" w:name="_Ref414785387"/>
      <w:bookmarkStart w:id="271" w:name="_Ref418325438"/>
      <w:bookmarkStart w:id="272" w:name="_Toc415465661"/>
      <w:bookmarkStart w:id="273" w:name="_Toc410799451"/>
      <w:bookmarkStart w:id="274" w:name="_Toc410799366"/>
      <w:bookmarkStart w:id="275" w:name="_Toc410799446"/>
      <w:bookmarkStart w:id="276" w:name="_Toc410799361"/>
      <w:bookmarkStart w:id="277" w:name="_GoBack"/>
      <w:bookmarkEnd w:id="277"/>
    </w:p>
    <w:bookmarkEnd w:id="276" w:displacedByCustomXml="next"/>
    <w:bookmarkEnd w:id="275" w:displacedByCustomXml="next"/>
    <w:bookmarkEnd w:id="274" w:displacedByCustomXml="next"/>
    <w:bookmarkEnd w:id="273" w:displacedByCustomXml="next"/>
    <w:bookmarkEnd w:id="272" w:displacedByCustomXml="next"/>
    <w:bookmarkEnd w:id="271" w:displacedByCustomXml="next"/>
    <w:bookmarkEnd w:id="270" w:displacedByCustomXml="next"/>
    <w:bookmarkEnd w:id="269" w:displacedByCustomXml="next"/>
    <w:bookmarkStart w:id="278" w:name="_Toc45724680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278"/>
        </w:p>
        <w:sdt>
          <w:sdtPr>
            <w:id w:val="111145805"/>
            <w:bibliography/>
          </w:sdtPr>
          <w:sdtContent>
            <w:p w14:paraId="5502C5D9" w14:textId="77777777" w:rsidR="007B74EB" w:rsidRDefault="00461FAA" w:rsidP="007B74EB">
              <w:pPr>
                <w:pStyle w:val="Literaturverzeichnis"/>
                <w:ind w:left="720" w:hanging="720"/>
                <w:rPr>
                  <w:noProof/>
                </w:rPr>
              </w:pPr>
              <w:r>
                <w:fldChar w:fldCharType="begin"/>
              </w:r>
              <w:r>
                <w:instrText>BIBLIOGRAPHY</w:instrText>
              </w:r>
              <w:r>
                <w:fldChar w:fldCharType="separate"/>
              </w:r>
              <w:r w:rsidR="007B74EB">
                <w:rPr>
                  <w:noProof/>
                </w:rPr>
                <w:t xml:space="preserve">Aumayr, K. J. (2009). </w:t>
              </w:r>
              <w:r w:rsidR="007B74EB">
                <w:rPr>
                  <w:i/>
                  <w:iCs/>
                  <w:noProof/>
                </w:rPr>
                <w:t>Erfolgreiches Produktmanagement. Tool-Box für das professionelle Produktmanagement und Produktmartketing</w:t>
              </w:r>
              <w:r w:rsidR="007B74EB">
                <w:rPr>
                  <w:noProof/>
                </w:rPr>
                <w:t xml:space="preserve"> (2. Auflage Ausg.). Wiesbaden: Gabler.</w:t>
              </w:r>
            </w:p>
            <w:p w14:paraId="666CF2AB" w14:textId="77777777" w:rsidR="007B74EB" w:rsidRPr="00C3128A" w:rsidRDefault="007B74EB" w:rsidP="007B74EB">
              <w:pPr>
                <w:pStyle w:val="Literaturverzeichnis"/>
                <w:ind w:left="720" w:hanging="720"/>
                <w:rPr>
                  <w:noProof/>
                  <w:rPrChange w:id="279" w:author="Katja Schönbrodt-Rühl" w:date="2016-07-29T16:56:00Z">
                    <w:rPr>
                      <w:noProof/>
                      <w:lang w:val="en-US"/>
                    </w:rPr>
                  </w:rPrChange>
                </w:rPr>
              </w:pPr>
              <w:r>
                <w:rPr>
                  <w:noProof/>
                </w:rPr>
                <w:t xml:space="preserve">Auner, K. (2008). </w:t>
              </w:r>
              <w:r>
                <w:rPr>
                  <w:i/>
                  <w:iCs/>
                  <w:noProof/>
                </w:rPr>
                <w:t>ITIL-COBIT-Mapping: Gemeinsamkeiten und Unterschiede der IT-Standards</w:t>
              </w:r>
              <w:r>
                <w:rPr>
                  <w:noProof/>
                </w:rPr>
                <w:t xml:space="preserve"> (1. </w:t>
              </w:r>
              <w:r w:rsidRPr="00C3128A">
                <w:rPr>
                  <w:noProof/>
                  <w:rPrChange w:id="280" w:author="Katja Schönbrodt-Rühl" w:date="2016-07-29T16:56:00Z">
                    <w:rPr>
                      <w:noProof/>
                      <w:lang w:val="en-US"/>
                    </w:rPr>
                  </w:rPrChange>
                </w:rPr>
                <w:t>Ausg.). Düsseldorf: Symposium Publ.</w:t>
              </w:r>
            </w:p>
            <w:p w14:paraId="7CA665FB" w14:textId="77777777" w:rsidR="007B74EB" w:rsidRPr="00C3128A" w:rsidRDefault="007B74EB" w:rsidP="007B74EB">
              <w:pPr>
                <w:pStyle w:val="Literaturverzeichnis"/>
                <w:ind w:left="720" w:hanging="720"/>
                <w:rPr>
                  <w:noProof/>
                  <w:rPrChange w:id="281" w:author="Katja Schönbrodt-Rühl" w:date="2016-07-29T16:56:00Z">
                    <w:rPr>
                      <w:noProof/>
                      <w:lang w:val="en-US"/>
                    </w:rPr>
                  </w:rPrChange>
                </w:rPr>
              </w:pPr>
              <w:r w:rsidRPr="00C3128A">
                <w:rPr>
                  <w:noProof/>
                  <w:rPrChange w:id="282" w:author="Katja Schönbrodt-Rühl" w:date="2016-07-29T16:56:00Z">
                    <w:rPr>
                      <w:noProof/>
                      <w:lang w:val="en-US"/>
                    </w:rPr>
                  </w:rPrChange>
                </w:rPr>
                <w:t xml:space="preserve">AXELOS. (2011). </w:t>
              </w:r>
              <w:r w:rsidRPr="00C3128A">
                <w:rPr>
                  <w:i/>
                  <w:iCs/>
                  <w:noProof/>
                  <w:rPrChange w:id="283" w:author="Katja Schönbrodt-Rühl" w:date="2016-07-29T16:56:00Z">
                    <w:rPr>
                      <w:i/>
                      <w:iCs/>
                      <w:noProof/>
                      <w:lang w:val="en-US"/>
                    </w:rPr>
                  </w:rPrChange>
                </w:rPr>
                <w:t>ITIL Service Transition.</w:t>
              </w:r>
              <w:r w:rsidRPr="00C3128A">
                <w:rPr>
                  <w:noProof/>
                  <w:rPrChange w:id="284" w:author="Katja Schönbrodt-Rühl" w:date="2016-07-29T16:56:00Z">
                    <w:rPr>
                      <w:noProof/>
                      <w:lang w:val="en-US"/>
                    </w:rPr>
                  </w:rPrChange>
                </w:rPr>
                <w:t xml:space="preserve"> o. O.: TSO.</w:t>
              </w:r>
            </w:p>
            <w:p w14:paraId="16A3428D" w14:textId="77777777" w:rsidR="007B74EB" w:rsidRDefault="007B74EB" w:rsidP="007B74EB">
              <w:pPr>
                <w:pStyle w:val="Literaturverzeichnis"/>
                <w:ind w:left="720" w:hanging="720"/>
                <w:rPr>
                  <w:noProof/>
                </w:rPr>
              </w:pPr>
              <w:r w:rsidRPr="00C3128A">
                <w:rPr>
                  <w:noProof/>
                  <w:rPrChange w:id="285" w:author="Katja Schönbrodt-Rühl" w:date="2016-07-29T16:56:00Z">
                    <w:rPr>
                      <w:noProof/>
                      <w:lang w:val="en-US"/>
                    </w:rPr>
                  </w:rPrChange>
                </w:rPr>
                <w:t xml:space="preserve">Baumann, J. (2014). </w:t>
              </w:r>
              <w:r w:rsidRPr="00C3128A">
                <w:rPr>
                  <w:i/>
                  <w:iCs/>
                  <w:noProof/>
                  <w:rPrChange w:id="286" w:author="Katja Schönbrodt-Rühl" w:date="2016-07-29T16:56:00Z">
                    <w:rPr>
                      <w:i/>
                      <w:iCs/>
                      <w:noProof/>
                      <w:lang w:val="en-US"/>
                    </w:rPr>
                  </w:rPrChange>
                </w:rPr>
                <w:t>Continuous Delivery</w:t>
              </w:r>
              <w:r w:rsidRPr="00C3128A">
                <w:rPr>
                  <w:noProof/>
                  <w:rPrChange w:id="287" w:author="Katja Schönbrodt-Rühl" w:date="2016-07-29T16:56:00Z">
                    <w:rPr>
                      <w:noProof/>
                      <w:lang w:val="en-US"/>
                    </w:rPr>
                  </w:rPrChange>
                </w:rPr>
                <w:t xml:space="preserve"> (1. </w:t>
              </w:r>
              <w:r>
                <w:rPr>
                  <w:noProof/>
                </w:rPr>
                <w:t>Ausg.). Heidelberg: dpunkt.Verlag.</w:t>
              </w:r>
            </w:p>
            <w:p w14:paraId="103CD226" w14:textId="77777777" w:rsidR="007B74EB" w:rsidRDefault="007B74EB" w:rsidP="007B74EB">
              <w:pPr>
                <w:pStyle w:val="Literaturverzeichnis"/>
                <w:ind w:left="720" w:hanging="720"/>
                <w:rPr>
                  <w:noProof/>
                </w:rPr>
              </w:pPr>
              <w:r w:rsidRPr="00C3128A">
                <w:rPr>
                  <w:noProof/>
                  <w:lang w:val="en-GB"/>
                  <w:rPrChange w:id="288" w:author="Katja Schönbrodt-Rühl" w:date="2016-07-29T16:56:00Z">
                    <w:rPr>
                      <w:noProof/>
                    </w:rPr>
                  </w:rPrChange>
                </w:rPr>
                <w:t xml:space="preserve">Baumöl, U. (April 2007). </w:t>
              </w:r>
              <w:r w:rsidRPr="007B74EB">
                <w:rPr>
                  <w:noProof/>
                  <w:lang w:val="en-US"/>
                </w:rPr>
                <w:t xml:space="preserve">Business-IT-Alignment durch Projektportfolio-Management und -Controlling. </w:t>
              </w:r>
              <w:r>
                <w:rPr>
                  <w:i/>
                  <w:iCs/>
                  <w:noProof/>
                </w:rPr>
                <w:t>HMD - Praxis der Wirtschaftsinformatik</w:t>
              </w:r>
              <w:r>
                <w:rPr>
                  <w:noProof/>
                </w:rPr>
                <w:t>(254), 71-81.</w:t>
              </w:r>
            </w:p>
            <w:p w14:paraId="0856B4C1" w14:textId="77777777" w:rsidR="007B74EB" w:rsidRDefault="007B74EB" w:rsidP="007B74EB">
              <w:pPr>
                <w:pStyle w:val="Literaturverzeichnis"/>
                <w:ind w:left="720" w:hanging="720"/>
                <w:rPr>
                  <w:noProof/>
                </w:rPr>
              </w:pPr>
              <w:r>
                <w:rPr>
                  <w:noProof/>
                </w:rPr>
                <w:t xml:space="preserve">Beims, M., &amp; Ziegenbein, M. (2015). </w:t>
              </w:r>
              <w:r>
                <w:rPr>
                  <w:i/>
                  <w:iCs/>
                  <w:noProof/>
                </w:rPr>
                <w:t>IT-Service-Management in der Praxis mit ITIL</w:t>
              </w:r>
              <w:r>
                <w:rPr>
                  <w:noProof/>
                </w:rPr>
                <w:t xml:space="preserve"> (4. Auflage Ausg.). München: Carl Hanser Verlag.</w:t>
              </w:r>
            </w:p>
            <w:p w14:paraId="01610564" w14:textId="77777777" w:rsidR="007B74EB" w:rsidRPr="007B74EB" w:rsidRDefault="007B74EB" w:rsidP="007B74EB">
              <w:pPr>
                <w:pStyle w:val="Literaturverzeichnis"/>
                <w:ind w:left="720" w:hanging="720"/>
                <w:rPr>
                  <w:noProof/>
                  <w:lang w:val="en-US"/>
                </w:rPr>
              </w:pPr>
              <w:r>
                <w:rPr>
                  <w:noProof/>
                </w:rPr>
                <w:t xml:space="preserve">Boehm, B. W. (1976). Software Engineering. </w:t>
              </w:r>
              <w:r w:rsidRPr="007B74EB">
                <w:rPr>
                  <w:i/>
                  <w:iCs/>
                  <w:noProof/>
                  <w:lang w:val="en-US"/>
                </w:rPr>
                <w:t>IEEE Transactions On Computers</w:t>
              </w:r>
              <w:r w:rsidRPr="007B74EB">
                <w:rPr>
                  <w:noProof/>
                  <w:lang w:val="en-US"/>
                </w:rPr>
                <w:t>(12), 1226-1241.</w:t>
              </w:r>
            </w:p>
            <w:p w14:paraId="0218866D" w14:textId="77777777" w:rsidR="007B74EB" w:rsidRPr="007B74EB" w:rsidRDefault="007B74EB" w:rsidP="007B74EB">
              <w:pPr>
                <w:pStyle w:val="Literaturverzeichnis"/>
                <w:ind w:left="720" w:hanging="720"/>
                <w:rPr>
                  <w:noProof/>
                  <w:lang w:val="en-US"/>
                </w:rPr>
              </w:pPr>
              <w:r w:rsidRPr="007B74EB">
                <w:rPr>
                  <w:noProof/>
                  <w:lang w:val="en-US"/>
                </w:rPr>
                <w:t xml:space="preserve">Bossavit, L. (2015). </w:t>
              </w:r>
              <w:r w:rsidRPr="007B74EB">
                <w:rPr>
                  <w:i/>
                  <w:iCs/>
                  <w:noProof/>
                  <w:lang w:val="en-US"/>
                </w:rPr>
                <w:t>The Leprechauns of Software Engineering.</w:t>
              </w:r>
              <w:r w:rsidRPr="007B74EB">
                <w:rPr>
                  <w:noProof/>
                  <w:lang w:val="en-US"/>
                </w:rPr>
                <w:t xml:space="preserve"> o. O.: Leanpub.</w:t>
              </w:r>
            </w:p>
            <w:p w14:paraId="01E9C6D0" w14:textId="77777777" w:rsidR="007B74EB" w:rsidRPr="007B74EB" w:rsidRDefault="007B74EB" w:rsidP="007B74EB">
              <w:pPr>
                <w:pStyle w:val="Literaturverzeichnis"/>
                <w:ind w:left="720" w:hanging="720"/>
                <w:rPr>
                  <w:noProof/>
                  <w:lang w:val="en-US"/>
                </w:rPr>
              </w:pPr>
              <w:r w:rsidRPr="007B74EB">
                <w:rPr>
                  <w:noProof/>
                  <w:lang w:val="en-US"/>
                </w:rPr>
                <w:t xml:space="preserve">Chapman, C., &amp; Ward, S. (2011). </w:t>
              </w:r>
              <w:r w:rsidRPr="007B74EB">
                <w:rPr>
                  <w:i/>
                  <w:iCs/>
                  <w:noProof/>
                  <w:lang w:val="en-US"/>
                </w:rPr>
                <w:t>How to Manage Project Opportunity and Risk</w:t>
              </w:r>
              <w:r w:rsidRPr="007B74EB">
                <w:rPr>
                  <w:noProof/>
                  <w:lang w:val="en-US"/>
                </w:rPr>
                <w:t xml:space="preserve"> (3. Ausg.). Orchester: John Wiley &amp; Sons Ltd.</w:t>
              </w:r>
            </w:p>
            <w:p w14:paraId="007CD5EB" w14:textId="77777777" w:rsidR="007B74EB" w:rsidRPr="007B74EB" w:rsidRDefault="007B74EB" w:rsidP="007B74EB">
              <w:pPr>
                <w:pStyle w:val="Literaturverzeichnis"/>
                <w:ind w:left="720" w:hanging="720"/>
                <w:rPr>
                  <w:noProof/>
                  <w:lang w:val="en-US"/>
                </w:rPr>
              </w:pPr>
              <w:r w:rsidRPr="007B74EB">
                <w:rPr>
                  <w:noProof/>
                  <w:lang w:val="en-US"/>
                </w:rPr>
                <w:t xml:space="preserve">Christensen, C. M. (2000). </w:t>
              </w:r>
              <w:r w:rsidRPr="007B74EB">
                <w:rPr>
                  <w:i/>
                  <w:iCs/>
                  <w:noProof/>
                  <w:lang w:val="en-US"/>
                </w:rPr>
                <w:t>The Innovator's Dilemma: When New Technologies Cause Great Firms to Fail.</w:t>
              </w:r>
              <w:r w:rsidRPr="007B74EB">
                <w:rPr>
                  <w:noProof/>
                  <w:lang w:val="en-US"/>
                </w:rPr>
                <w:t xml:space="preserve"> o. O.: Harvard Business Review Press.</w:t>
              </w:r>
            </w:p>
            <w:p w14:paraId="502753FC" w14:textId="77777777" w:rsidR="007B74EB" w:rsidRDefault="007B74EB" w:rsidP="007B74EB">
              <w:pPr>
                <w:pStyle w:val="Literaturverzeichnis"/>
                <w:ind w:left="720" w:hanging="720"/>
                <w:rPr>
                  <w:noProof/>
                </w:rPr>
              </w:pPr>
              <w:r>
                <w:rPr>
                  <w:noProof/>
                </w:rPr>
                <w:t xml:space="preserve">Drucker, P. F. (2009). </w:t>
              </w:r>
              <w:r>
                <w:rPr>
                  <w:i/>
                  <w:iCs/>
                  <w:noProof/>
                </w:rPr>
                <w:t>Innovation and Entrepreneurship</w:t>
              </w:r>
              <w:r>
                <w:rPr>
                  <w:noProof/>
                </w:rPr>
                <w:t xml:space="preserve"> (Reprint 2009 Ausg.). o. O.: HarperCollins e-books.</w:t>
              </w:r>
            </w:p>
            <w:p w14:paraId="0FCDD376" w14:textId="77777777" w:rsidR="007B74EB" w:rsidRDefault="007B74EB" w:rsidP="007B74EB">
              <w:pPr>
                <w:pStyle w:val="Literaturverzeichnis"/>
                <w:ind w:left="720" w:hanging="720"/>
                <w:rPr>
                  <w:noProof/>
                </w:rPr>
              </w:pPr>
              <w:r>
                <w:rPr>
                  <w:noProof/>
                </w:rPr>
                <w:t>Ephesos, H. v. (kein Datum).</w:t>
              </w:r>
            </w:p>
            <w:p w14:paraId="6636091E" w14:textId="77777777" w:rsidR="007B74EB" w:rsidRDefault="007B74EB" w:rsidP="007B74EB">
              <w:pPr>
                <w:pStyle w:val="Literaturverzeichnis"/>
                <w:ind w:left="720" w:hanging="720"/>
                <w:rPr>
                  <w:noProof/>
                </w:rPr>
              </w:pPr>
              <w:r>
                <w:rPr>
                  <w:noProof/>
                </w:rPr>
                <w:t xml:space="preserve">Festtag, S. (2014). </w:t>
              </w:r>
              <w:r>
                <w:rPr>
                  <w:i/>
                  <w:iCs/>
                  <w:noProof/>
                </w:rPr>
                <w:t>Umgang mit Risiken</w:t>
              </w:r>
              <w:r>
                <w:rPr>
                  <w:noProof/>
                </w:rPr>
                <w:t xml:space="preserve"> (1. Ausg.). Berlin: Beuth Verlag GmbH.</w:t>
              </w:r>
            </w:p>
            <w:p w14:paraId="4208A707" w14:textId="77777777" w:rsidR="007B74EB" w:rsidRDefault="007B74EB" w:rsidP="007B74EB">
              <w:pPr>
                <w:pStyle w:val="Literaturverzeichnis"/>
                <w:ind w:left="720" w:hanging="720"/>
                <w:rPr>
                  <w:noProof/>
                </w:rPr>
              </w:pPr>
              <w:r>
                <w:rPr>
                  <w:noProof/>
                </w:rPr>
                <w:t xml:space="preserve">Gassmann, O., &amp; Kobe, C. (2006). </w:t>
              </w:r>
              <w:r>
                <w:rPr>
                  <w:i/>
                  <w:iCs/>
                  <w:noProof/>
                </w:rPr>
                <w:t>Management von Innovation und Risiko</w:t>
              </w:r>
              <w:r>
                <w:rPr>
                  <w:noProof/>
                </w:rPr>
                <w:t xml:space="preserve"> (2. Ausg.). Berlin: Springer-Verlag Berlin Heidelberg.</w:t>
              </w:r>
            </w:p>
            <w:p w14:paraId="60FC9D4B" w14:textId="77777777" w:rsidR="007B74EB" w:rsidRDefault="007B74EB" w:rsidP="007B74EB">
              <w:pPr>
                <w:pStyle w:val="Literaturverzeichnis"/>
                <w:ind w:left="720" w:hanging="720"/>
                <w:rPr>
                  <w:noProof/>
                </w:rPr>
              </w:pPr>
              <w:r>
                <w:rPr>
                  <w:noProof/>
                </w:rPr>
                <w:t xml:space="preserve">Grawe, C. (2016). Die betriebswirtschaftliche Abbildung von Innovationsprojekten. </w:t>
              </w:r>
              <w:r>
                <w:rPr>
                  <w:i/>
                  <w:iCs/>
                  <w:noProof/>
                </w:rPr>
                <w:t>Controlling</w:t>
              </w:r>
              <w:r>
                <w:rPr>
                  <w:noProof/>
                </w:rPr>
                <w:t>(2), 133-135.</w:t>
              </w:r>
            </w:p>
            <w:p w14:paraId="562B39B6" w14:textId="77777777" w:rsidR="007B74EB" w:rsidRDefault="007B74EB" w:rsidP="007B74EB">
              <w:pPr>
                <w:pStyle w:val="Literaturverzeichnis"/>
                <w:ind w:left="720" w:hanging="720"/>
                <w:rPr>
                  <w:noProof/>
                </w:rPr>
              </w:pPr>
              <w:r>
                <w:rPr>
                  <w:noProof/>
                </w:rPr>
                <w:t xml:space="preserve">Hammond, J. S. (05. 05 2010). </w:t>
              </w:r>
              <w:r>
                <w:rPr>
                  <w:i/>
                  <w:iCs/>
                  <w:noProof/>
                </w:rPr>
                <w:t>The Forrester Wave</w:t>
              </w:r>
              <w:r>
                <w:rPr>
                  <w:noProof/>
                </w:rPr>
                <w:t>. Abgerufen am 24. 10 2015 von https://www.forrester.com/The+Forrester+Wave+Agile+Development+Management+Tools+Q2+2010/fulltext/-/E-RES48153</w:t>
              </w:r>
            </w:p>
            <w:p w14:paraId="5351D16F" w14:textId="77777777" w:rsidR="007B74EB" w:rsidRPr="007B74EB" w:rsidRDefault="007B74EB" w:rsidP="007B74EB">
              <w:pPr>
                <w:pStyle w:val="Literaturverzeichnis"/>
                <w:ind w:left="720" w:hanging="720"/>
                <w:rPr>
                  <w:noProof/>
                  <w:lang w:val="en-US"/>
                </w:rPr>
              </w:pPr>
              <w:r w:rsidRPr="007B74EB">
                <w:rPr>
                  <w:noProof/>
                  <w:lang w:val="en-US"/>
                </w:rPr>
                <w:t xml:space="preserve">Humble, J., &amp; Farley, D. (2010). </w:t>
              </w:r>
              <w:r w:rsidRPr="007B74EB">
                <w:rPr>
                  <w:i/>
                  <w:iCs/>
                  <w:noProof/>
                  <w:lang w:val="en-US"/>
                </w:rPr>
                <w:t>Continuous Delivery: Reliable Software Releases Through Build, Test, and Deployment Automation.</w:t>
              </w:r>
              <w:r w:rsidRPr="007B74EB">
                <w:rPr>
                  <w:noProof/>
                  <w:lang w:val="en-US"/>
                </w:rPr>
                <w:t xml:space="preserve"> Upper Saddle River: Addison Wesley.</w:t>
              </w:r>
            </w:p>
            <w:p w14:paraId="04DC72C2" w14:textId="77777777" w:rsidR="007B74EB" w:rsidRPr="007B74EB" w:rsidRDefault="007B74EB" w:rsidP="007B74EB">
              <w:pPr>
                <w:pStyle w:val="Literaturverzeichnis"/>
                <w:ind w:left="720" w:hanging="720"/>
                <w:rPr>
                  <w:noProof/>
                  <w:lang w:val="en-US"/>
                </w:rPr>
              </w:pPr>
              <w:r w:rsidRPr="007B74EB">
                <w:rPr>
                  <w:noProof/>
                  <w:lang w:val="en-US"/>
                </w:rPr>
                <w:t>ISO/IEC. (15. 04 2011). ISO/IEC 20000-1. o. O.</w:t>
              </w:r>
            </w:p>
            <w:p w14:paraId="182B3161" w14:textId="77777777" w:rsidR="007B74EB" w:rsidRPr="007B74EB" w:rsidRDefault="007B74EB" w:rsidP="007B74EB">
              <w:pPr>
                <w:pStyle w:val="Literaturverzeichnis"/>
                <w:ind w:left="720" w:hanging="720"/>
                <w:rPr>
                  <w:noProof/>
                  <w:lang w:val="en-US"/>
                </w:rPr>
              </w:pPr>
              <w:r w:rsidRPr="007B74EB">
                <w:rPr>
                  <w:noProof/>
                  <w:lang w:val="en-US"/>
                </w:rPr>
                <w:t>ISO/IEC. (15. 02 2012). ISO/IEC 20000-2. o. O.</w:t>
              </w:r>
            </w:p>
            <w:p w14:paraId="4C1212DB" w14:textId="77777777" w:rsidR="007B74EB" w:rsidRDefault="007B74EB" w:rsidP="007B74EB">
              <w:pPr>
                <w:pStyle w:val="Literaturverzeichnis"/>
                <w:ind w:left="720" w:hanging="720"/>
                <w:rPr>
                  <w:noProof/>
                </w:rPr>
              </w:pPr>
              <w:r w:rsidRPr="00C3128A">
                <w:rPr>
                  <w:noProof/>
                  <w:lang w:val="en-US"/>
                  <w:rPrChange w:id="289" w:author="Katja Schönbrodt-Rühl" w:date="2016-07-29T16:56:00Z">
                    <w:rPr>
                      <w:noProof/>
                    </w:rPr>
                  </w:rPrChange>
                </w:rPr>
                <w:t xml:space="preserve">itSMF e. V. (2007). </w:t>
              </w:r>
              <w:r>
                <w:rPr>
                  <w:i/>
                  <w:iCs/>
                  <w:noProof/>
                </w:rPr>
                <w:t>ITIL in der öffentlichen Verwaltung.</w:t>
              </w:r>
              <w:r>
                <w:rPr>
                  <w:noProof/>
                </w:rPr>
                <w:t xml:space="preserve"> Düsseldorf: Symposion Publishing GmbH.</w:t>
              </w:r>
            </w:p>
            <w:p w14:paraId="6C6A335F" w14:textId="77777777" w:rsidR="007B74EB" w:rsidRDefault="007B74EB" w:rsidP="007B74EB">
              <w:pPr>
                <w:pStyle w:val="Literaturverzeichnis"/>
                <w:ind w:left="720" w:hanging="720"/>
                <w:rPr>
                  <w:noProof/>
                </w:rPr>
              </w:pPr>
              <w:r>
                <w:rPr>
                  <w:noProof/>
                </w:rPr>
                <w:t xml:space="preserve">Kairies, P. (2004). </w:t>
              </w:r>
              <w:r>
                <w:rPr>
                  <w:i/>
                  <w:iCs/>
                  <w:noProof/>
                </w:rPr>
                <w:t>Professionelles Produkt-Management für die Investitionsgüterindustrie.</w:t>
              </w:r>
              <w:r>
                <w:rPr>
                  <w:noProof/>
                </w:rPr>
                <w:t xml:space="preserve"> Renningen: expert-Verlag.</w:t>
              </w:r>
            </w:p>
            <w:p w14:paraId="4141BF38" w14:textId="77777777" w:rsidR="007B74EB" w:rsidRDefault="007B74EB" w:rsidP="007B74EB">
              <w:pPr>
                <w:pStyle w:val="Literaturverzeichnis"/>
                <w:ind w:left="720" w:hanging="720"/>
                <w:rPr>
                  <w:noProof/>
                </w:rPr>
              </w:pPr>
              <w:r>
                <w:rPr>
                  <w:noProof/>
                </w:rPr>
                <w:t xml:space="preserve">KBSt. (April 2007). </w:t>
              </w:r>
              <w:r>
                <w:rPr>
                  <w:i/>
                  <w:iCs/>
                  <w:noProof/>
                </w:rPr>
                <w:t>cio.bund.de.</w:t>
              </w:r>
              <w:r>
                <w:rPr>
                  <w:noProof/>
                </w:rPr>
                <w:t xml:space="preserve"> Abgerufen am 6. Juli 2016 von http://www.cio.bund.de/cae/servlet/contentblob/79996/publicationFile/4113/studie_itil_erfahrungsberichte_download.pdf</w:t>
              </w:r>
            </w:p>
            <w:p w14:paraId="12519CFD" w14:textId="77777777" w:rsidR="007B74EB" w:rsidRPr="007B74EB" w:rsidRDefault="007B74EB" w:rsidP="007B74EB">
              <w:pPr>
                <w:pStyle w:val="Literaturverzeichnis"/>
                <w:ind w:left="720" w:hanging="720"/>
                <w:rPr>
                  <w:noProof/>
                  <w:lang w:val="en-US"/>
                </w:rPr>
              </w:pPr>
              <w:r w:rsidRPr="007B74EB">
                <w:rPr>
                  <w:noProof/>
                  <w:lang w:val="en-US"/>
                </w:rPr>
                <w:lastRenderedPageBreak/>
                <w:t xml:space="preserve">Kelly, J. (1982). </w:t>
              </w:r>
              <w:r w:rsidRPr="007B74EB">
                <w:rPr>
                  <w:i/>
                  <w:iCs/>
                  <w:noProof/>
                  <w:lang w:val="en-US"/>
                </w:rPr>
                <w:t>Scientific Management, Job Redesign and Work Performance.</w:t>
              </w:r>
              <w:r w:rsidRPr="007B74EB">
                <w:rPr>
                  <w:noProof/>
                  <w:lang w:val="en-US"/>
                </w:rPr>
                <w:t xml:space="preserve"> London: Academic Press.</w:t>
              </w:r>
            </w:p>
            <w:p w14:paraId="600060FD" w14:textId="77777777" w:rsidR="007B74EB" w:rsidRDefault="007B74EB" w:rsidP="007B74EB">
              <w:pPr>
                <w:pStyle w:val="Literaturverzeichnis"/>
                <w:ind w:left="720" w:hanging="720"/>
                <w:rPr>
                  <w:noProof/>
                </w:rPr>
              </w:pPr>
              <w:r w:rsidRPr="007B74EB">
                <w:rPr>
                  <w:noProof/>
                  <w:lang w:val="en-US"/>
                </w:rPr>
                <w:t xml:space="preserve">Kim, D. (2015). </w:t>
              </w:r>
              <w:r w:rsidRPr="007B74EB">
                <w:rPr>
                  <w:i/>
                  <w:iCs/>
                  <w:noProof/>
                  <w:lang w:val="en-US"/>
                </w:rPr>
                <w:t>The State of Scrum.</w:t>
              </w:r>
              <w:r w:rsidRPr="007B74EB">
                <w:rPr>
                  <w:noProof/>
                  <w:lang w:val="en-US"/>
                </w:rPr>
                <w:t xml:space="preserve"> Abgerufen am 24. </w:t>
              </w:r>
              <w:r>
                <w:rPr>
                  <w:noProof/>
                </w:rPr>
                <w:t>Juni 2016 von https://www.scrumalliance.org/scrum/media/scrumalliancemedia/files%20and%20pdfs/state%20of%20scrum/scrum-alliance-state-of-scrum-2015.pdf</w:t>
              </w:r>
            </w:p>
            <w:p w14:paraId="0995A3E7" w14:textId="77777777" w:rsidR="007B74EB" w:rsidRDefault="007B74EB" w:rsidP="007B74EB">
              <w:pPr>
                <w:pStyle w:val="Literaturverzeichnis"/>
                <w:ind w:left="720" w:hanging="720"/>
                <w:rPr>
                  <w:noProof/>
                </w:rPr>
              </w:pPr>
              <w:r w:rsidRPr="007B74EB">
                <w:rPr>
                  <w:noProof/>
                  <w:lang w:val="en-US"/>
                </w:rPr>
                <w:t xml:space="preserve">Kohavi, R., &amp; Longbotham, R. (25. April 2015). </w:t>
              </w:r>
              <w:r w:rsidRPr="007B74EB">
                <w:rPr>
                  <w:i/>
                  <w:iCs/>
                  <w:noProof/>
                  <w:lang w:val="en-US"/>
                </w:rPr>
                <w:t>Cross entries for A/B Tests, Split Tests, and Randomized Experiments.</w:t>
              </w:r>
              <w:r w:rsidRPr="007B74EB">
                <w:rPr>
                  <w:noProof/>
                  <w:lang w:val="en-US"/>
                </w:rPr>
                <w:t xml:space="preserve"> </w:t>
              </w:r>
              <w:r>
                <w:rPr>
                  <w:noProof/>
                </w:rPr>
                <w:t>Abgerufen am 1. Mai 2016 von http://bit.ly/onlineControlledExperiments</w:t>
              </w:r>
            </w:p>
            <w:p w14:paraId="4CBD8E2A" w14:textId="77777777" w:rsidR="007B74EB" w:rsidRDefault="007B74EB" w:rsidP="007B74EB">
              <w:pPr>
                <w:pStyle w:val="Literaturverzeichnis"/>
                <w:ind w:left="720" w:hanging="720"/>
                <w:rPr>
                  <w:noProof/>
                </w:rPr>
              </w:pPr>
              <w:r>
                <w:rPr>
                  <w:noProof/>
                </w:rPr>
                <w:t xml:space="preserve">Lange, B., &amp; Diercks, J. (04 2015). In 28 Artikeln: So gelingen agile IT-Projekte. </w:t>
              </w:r>
              <w:r>
                <w:rPr>
                  <w:i/>
                  <w:iCs/>
                  <w:noProof/>
                </w:rPr>
                <w:t>Agil Software entwickeln</w:t>
              </w:r>
              <w:r>
                <w:rPr>
                  <w:noProof/>
                </w:rPr>
                <w:t>, S. 8-12.</w:t>
              </w:r>
            </w:p>
            <w:p w14:paraId="1F03B268" w14:textId="77777777" w:rsidR="007B74EB" w:rsidRDefault="007B74EB" w:rsidP="007B74EB">
              <w:pPr>
                <w:pStyle w:val="Literaturverzeichnis"/>
                <w:ind w:left="720" w:hanging="720"/>
                <w:rPr>
                  <w:noProof/>
                </w:rPr>
              </w:pPr>
              <w:r>
                <w:rPr>
                  <w:noProof/>
                </w:rPr>
                <w:t xml:space="preserve">Laser, T. (2. November 2012). </w:t>
              </w:r>
              <w:r>
                <w:rPr>
                  <w:i/>
                  <w:iCs/>
                  <w:noProof/>
                </w:rPr>
                <w:t>10 Mythen und Missverständnisse um ITIL</w:t>
              </w:r>
              <w:r>
                <w:rPr>
                  <w:noProof/>
                </w:rPr>
                <w:t>. Abgerufen am 6. Juli 2016 von http://de.slideshare.net/TorstenLaser/10-mythen-und-missverstndnisse-um-itil</w:t>
              </w:r>
            </w:p>
            <w:p w14:paraId="6BE00EC1" w14:textId="77777777" w:rsidR="007B74EB" w:rsidRDefault="007B74EB" w:rsidP="007B74EB">
              <w:pPr>
                <w:pStyle w:val="Literaturverzeichnis"/>
                <w:ind w:left="720" w:hanging="720"/>
                <w:rPr>
                  <w:noProof/>
                </w:rPr>
              </w:pPr>
              <w:r>
                <w:rPr>
                  <w:noProof/>
                </w:rPr>
                <w:t xml:space="preserve">Lennertz, D. (2006). </w:t>
              </w:r>
              <w:r>
                <w:rPr>
                  <w:i/>
                  <w:iCs/>
                  <w:noProof/>
                </w:rPr>
                <w:t>Produktmanagement: Planung, Entwicklung und Vermarktung</w:t>
              </w:r>
              <w:r>
                <w:rPr>
                  <w:noProof/>
                </w:rPr>
                <w:t xml:space="preserve"> (1. Auflage Ausg.). Frankfurt am Main: Frankfurter Allgemeine Buch.</w:t>
              </w:r>
            </w:p>
            <w:p w14:paraId="0DA2ED30" w14:textId="77777777" w:rsidR="007B74EB" w:rsidRDefault="007B74EB" w:rsidP="007B74EB">
              <w:pPr>
                <w:pStyle w:val="Literaturverzeichnis"/>
                <w:ind w:left="720" w:hanging="720"/>
                <w:rPr>
                  <w:noProof/>
                </w:rPr>
              </w:pPr>
              <w:r>
                <w:rPr>
                  <w:noProof/>
                </w:rPr>
                <w:t xml:space="preserve">Lienemann, G. (2006). </w:t>
              </w:r>
              <w:r>
                <w:rPr>
                  <w:i/>
                  <w:iCs/>
                  <w:noProof/>
                </w:rPr>
                <w:t>ITIL - Change Management</w:t>
              </w:r>
              <w:r>
                <w:rPr>
                  <w:noProof/>
                </w:rPr>
                <w:t xml:space="preserve"> (1. Ausg.). Hannover: Heise Zeitschriften Verlag GmbH &amp; Co KG.</w:t>
              </w:r>
            </w:p>
            <w:p w14:paraId="3E7213A5" w14:textId="77777777" w:rsidR="007B74EB" w:rsidRDefault="007B74EB" w:rsidP="007B74EB">
              <w:pPr>
                <w:pStyle w:val="Literaturverzeichnis"/>
                <w:ind w:left="720" w:hanging="720"/>
                <w:rPr>
                  <w:noProof/>
                </w:rPr>
              </w:pPr>
              <w:r>
                <w:rPr>
                  <w:noProof/>
                </w:rPr>
                <w:t xml:space="preserve">Newcombe, T. (31. Januar 2005). </w:t>
              </w:r>
              <w:r>
                <w:rPr>
                  <w:i/>
                  <w:iCs/>
                  <w:noProof/>
                </w:rPr>
                <w:t>gt</w:t>
              </w:r>
              <w:r>
                <w:rPr>
                  <w:noProof/>
                </w:rPr>
                <w:t>. Abgerufen am 6. Juli 2016 von http://www.govtech.com/magazines/pcio/100560679.html</w:t>
              </w:r>
            </w:p>
            <w:p w14:paraId="3968662D" w14:textId="77777777" w:rsidR="007B74EB" w:rsidRDefault="007B74EB" w:rsidP="007B74EB">
              <w:pPr>
                <w:pStyle w:val="Literaturverzeichnis"/>
                <w:ind w:left="720" w:hanging="720"/>
                <w:rPr>
                  <w:noProof/>
                </w:rPr>
              </w:pPr>
              <w:r w:rsidRPr="007B74EB">
                <w:rPr>
                  <w:noProof/>
                  <w:lang w:val="en-US"/>
                </w:rPr>
                <w:t xml:space="preserve">Peasley, J., &amp; Fletcher, J. (5-8. April 2005). </w:t>
              </w:r>
              <w:r w:rsidRPr="007B74EB">
                <w:rPr>
                  <w:i/>
                  <w:iCs/>
                  <w:noProof/>
                  <w:lang w:val="en-US"/>
                </w:rPr>
                <w:t>IT service management - and beyond.</w:t>
              </w:r>
              <w:r w:rsidRPr="007B74EB">
                <w:rPr>
                  <w:noProof/>
                  <w:lang w:val="en-US"/>
                </w:rPr>
                <w:t xml:space="preserve"> </w:t>
              </w:r>
              <w:r>
                <w:rPr>
                  <w:noProof/>
                </w:rPr>
                <w:t>Abgerufen am 6. Juli 2016 von minerva.mq.edu.au: http://hdl.handle.net/1959.14/9465</w:t>
              </w:r>
            </w:p>
            <w:p w14:paraId="75249FE4" w14:textId="77777777" w:rsidR="007B74EB" w:rsidRDefault="007B74EB" w:rsidP="007B74EB">
              <w:pPr>
                <w:pStyle w:val="Literaturverzeichnis"/>
                <w:ind w:left="720" w:hanging="720"/>
                <w:rPr>
                  <w:noProof/>
                </w:rPr>
              </w:pPr>
              <w:r w:rsidRPr="00C3128A">
                <w:rPr>
                  <w:noProof/>
                  <w:lang w:val="fr-FR"/>
                  <w:rPrChange w:id="290" w:author="Katja Schönbrodt-Rühl" w:date="2016-07-29T16:56:00Z">
                    <w:rPr>
                      <w:noProof/>
                      <w:lang w:val="en-US"/>
                    </w:rPr>
                  </w:rPrChange>
                </w:rPr>
                <w:t xml:space="preserve">Peffers, K., Tuunanen, T., Gengler, C. E., Rossi, M., Hui, W., Virtanen, V., et al. </w:t>
              </w:r>
              <w:r w:rsidRPr="007B74EB">
                <w:rPr>
                  <w:noProof/>
                  <w:lang w:val="en-US"/>
                </w:rPr>
                <w:t xml:space="preserve">(2006). The Design Science Research Process: A Model For Producing And Presenting Information Systems Research. </w:t>
              </w:r>
              <w:r>
                <w:rPr>
                  <w:i/>
                  <w:iCs/>
                  <w:noProof/>
                </w:rPr>
                <w:t>DESRIST</w:t>
              </w:r>
              <w:r>
                <w:rPr>
                  <w:noProof/>
                </w:rPr>
                <w:t xml:space="preserve"> (S. 84-106). Claremont: CGU.</w:t>
              </w:r>
            </w:p>
            <w:p w14:paraId="1916DBFA" w14:textId="77777777" w:rsidR="007B74EB" w:rsidRDefault="007B74EB" w:rsidP="007B74EB">
              <w:pPr>
                <w:pStyle w:val="Literaturverzeichnis"/>
                <w:ind w:left="720" w:hanging="720"/>
                <w:rPr>
                  <w:noProof/>
                </w:rPr>
              </w:pPr>
              <w:r>
                <w:rPr>
                  <w:noProof/>
                </w:rPr>
                <w:t xml:space="preserve">Pichler, R. (2014). </w:t>
              </w:r>
              <w:r>
                <w:rPr>
                  <w:i/>
                  <w:iCs/>
                  <w:noProof/>
                </w:rPr>
                <w:t>Agiles Produktmanagement mit Scrum.</w:t>
              </w:r>
              <w:r>
                <w:rPr>
                  <w:noProof/>
                </w:rPr>
                <w:t xml:space="preserve"> Heidelberg: dpunkt.</w:t>
              </w:r>
            </w:p>
            <w:p w14:paraId="1D01B9C0" w14:textId="77777777" w:rsidR="007B74EB" w:rsidRDefault="007B74EB" w:rsidP="007B74EB">
              <w:pPr>
                <w:pStyle w:val="Literaturverzeichnis"/>
                <w:ind w:left="720" w:hanging="720"/>
                <w:rPr>
                  <w:noProof/>
                </w:rPr>
              </w:pPr>
              <w:r>
                <w:rPr>
                  <w:noProof/>
                </w:rPr>
                <w:t xml:space="preserve">Pink Elephant. (2005). </w:t>
              </w:r>
              <w:r>
                <w:rPr>
                  <w:i/>
                  <w:iCs/>
                  <w:noProof/>
                </w:rPr>
                <w:t>JDCMG.</w:t>
              </w:r>
              <w:r>
                <w:rPr>
                  <w:noProof/>
                </w:rPr>
                <w:t xml:space="preserve"> Abgerufen am 6. Juli 2016 von http://jdcmg.isc.ucsb.edu/docs/ITIL/ITIL-Top%20Things%20Managers%20must%20Know%20when%20Implementing%20ITIL.pdf</w:t>
              </w:r>
            </w:p>
            <w:p w14:paraId="663FA981" w14:textId="77777777" w:rsidR="007B74EB" w:rsidRDefault="007B74EB" w:rsidP="007B74EB">
              <w:pPr>
                <w:pStyle w:val="Literaturverzeichnis"/>
                <w:ind w:left="720" w:hanging="720"/>
                <w:rPr>
                  <w:noProof/>
                </w:rPr>
              </w:pPr>
              <w:r>
                <w:rPr>
                  <w:noProof/>
                </w:rPr>
                <w:t xml:space="preserve">Proske, D. (2004). </w:t>
              </w:r>
              <w:r>
                <w:rPr>
                  <w:i/>
                  <w:iCs/>
                  <w:noProof/>
                </w:rPr>
                <w:t>Katalog der Risiken.</w:t>
              </w:r>
              <w:r>
                <w:rPr>
                  <w:noProof/>
                </w:rPr>
                <w:t xml:space="preserve"> Dresden: Eigenverlag Dirk Proske.</w:t>
              </w:r>
            </w:p>
            <w:p w14:paraId="3356A0E4" w14:textId="77777777" w:rsidR="007B74EB" w:rsidRDefault="007B74EB" w:rsidP="007B74EB">
              <w:pPr>
                <w:pStyle w:val="Literaturverzeichnis"/>
                <w:ind w:left="720" w:hanging="720"/>
                <w:rPr>
                  <w:noProof/>
                </w:rPr>
              </w:pPr>
              <w:r>
                <w:rPr>
                  <w:noProof/>
                </w:rPr>
                <w:t xml:space="preserve">Puppet. (22. Juni 2016). </w:t>
              </w:r>
              <w:r>
                <w:rPr>
                  <w:i/>
                  <w:iCs/>
                  <w:noProof/>
                </w:rPr>
                <w:t>puppet.com.</w:t>
              </w:r>
              <w:r>
                <w:rPr>
                  <w:noProof/>
                </w:rPr>
                <w:t xml:space="preserve"> Abgerufen am 8. Juli 2016 von https://puppet.com/resources/white-paper/2016-state-devops-report</w:t>
              </w:r>
            </w:p>
            <w:p w14:paraId="1D671B4E" w14:textId="77777777" w:rsidR="007B74EB" w:rsidRDefault="007B74EB" w:rsidP="007B74EB">
              <w:pPr>
                <w:pStyle w:val="Literaturverzeichnis"/>
                <w:ind w:left="720" w:hanging="720"/>
                <w:rPr>
                  <w:noProof/>
                </w:rPr>
              </w:pPr>
              <w:r>
                <w:rPr>
                  <w:noProof/>
                </w:rPr>
                <w:t xml:space="preserve">Roock, S., &amp; Wolf, H. (2016). </w:t>
              </w:r>
              <w:r>
                <w:rPr>
                  <w:i/>
                  <w:iCs/>
                  <w:noProof/>
                </w:rPr>
                <w:t>Scrum verstehen und erfolgreich einsetzen.</w:t>
              </w:r>
              <w:r>
                <w:rPr>
                  <w:noProof/>
                </w:rPr>
                <w:t xml:space="preserve"> Heidelberg: dpunkt.verlag.</w:t>
              </w:r>
            </w:p>
            <w:p w14:paraId="178F35F6" w14:textId="77777777" w:rsidR="007B74EB" w:rsidRDefault="007B74EB" w:rsidP="007B74EB">
              <w:pPr>
                <w:pStyle w:val="Literaturverzeichnis"/>
                <w:ind w:left="720" w:hanging="720"/>
                <w:rPr>
                  <w:noProof/>
                </w:rPr>
              </w:pPr>
              <w:r>
                <w:rPr>
                  <w:noProof/>
                </w:rPr>
                <w:t xml:space="preserve">Schumpeter, J. A. (1997). </w:t>
              </w:r>
              <w:r>
                <w:rPr>
                  <w:i/>
                  <w:iCs/>
                  <w:noProof/>
                </w:rPr>
                <w:t>Theorie der wirtschaftlichen Entwicklung: Eine Untersuchung über Unternehmergewinn, Kapital, Kredit, Zins und den Konjunkturzyklus</w:t>
              </w:r>
              <w:r>
                <w:rPr>
                  <w:noProof/>
                </w:rPr>
                <w:t xml:space="preserve"> (9. Auflage Ausg.). Berlin: Duncker &amp; Humblot.</w:t>
              </w:r>
            </w:p>
            <w:p w14:paraId="6C15E1CD" w14:textId="77777777" w:rsidR="007B74EB" w:rsidRDefault="007B74EB" w:rsidP="007B74EB">
              <w:pPr>
                <w:pStyle w:val="Literaturverzeichnis"/>
                <w:ind w:left="720" w:hanging="720"/>
                <w:rPr>
                  <w:noProof/>
                </w:rPr>
              </w:pPr>
              <w:r>
                <w:rPr>
                  <w:noProof/>
                </w:rPr>
                <w:t xml:space="preserve">Simon, F. (2010). </w:t>
              </w:r>
              <w:r>
                <w:rPr>
                  <w:i/>
                  <w:iCs/>
                  <w:noProof/>
                </w:rPr>
                <w:t>Qualitäts-Risiko-Management.</w:t>
              </w:r>
              <w:r>
                <w:rPr>
                  <w:noProof/>
                </w:rPr>
                <w:t xml:space="preserve"> Berlin: Logos Verlag Berlin GmbH.</w:t>
              </w:r>
            </w:p>
            <w:p w14:paraId="1E846199" w14:textId="77777777" w:rsidR="007B74EB" w:rsidRDefault="007B74EB" w:rsidP="007B74EB">
              <w:pPr>
                <w:pStyle w:val="Literaturverzeichnis"/>
                <w:ind w:left="720" w:hanging="720"/>
                <w:rPr>
                  <w:noProof/>
                </w:rPr>
              </w:pPr>
              <w:r w:rsidRPr="007B74EB">
                <w:rPr>
                  <w:noProof/>
                  <w:lang w:val="en-US"/>
                </w:rPr>
                <w:t xml:space="preserve">Winniford, M., Conger, S., &amp; Erickson-Harris, L. (2009). Confusion in the Ranks: IT Service Management Practice and Terminology. </w:t>
              </w:r>
              <w:r>
                <w:rPr>
                  <w:i/>
                  <w:iCs/>
                  <w:noProof/>
                </w:rPr>
                <w:t>Information Systems Management</w:t>
              </w:r>
              <w:r>
                <w:rPr>
                  <w:noProof/>
                </w:rPr>
                <w:t>(26), 153-163.</w:t>
              </w:r>
            </w:p>
            <w:p w14:paraId="57A0E241" w14:textId="77777777" w:rsidR="007B74EB" w:rsidRDefault="007B74EB" w:rsidP="007B74EB">
              <w:pPr>
                <w:pStyle w:val="Literaturverzeichnis"/>
                <w:ind w:left="720" w:hanging="720"/>
                <w:rPr>
                  <w:noProof/>
                </w:rPr>
              </w:pPr>
              <w:r>
                <w:rPr>
                  <w:noProof/>
                </w:rPr>
                <w:t xml:space="preserve">Wonke-Stehle, J. (2012). ITIL in Bibliotheken. </w:t>
              </w:r>
              <w:r>
                <w:rPr>
                  <w:i/>
                  <w:iCs/>
                  <w:noProof/>
                </w:rPr>
                <w:t>Berliner Handreichungen zur Bibliotheks- und Informationswissenschaft</w:t>
              </w:r>
              <w:r>
                <w:rPr>
                  <w:noProof/>
                </w:rPr>
                <w:t>(331), 0-92.</w:t>
              </w:r>
            </w:p>
            <w:p w14:paraId="5734A7FB" w14:textId="2CDBD540" w:rsidR="005920F8" w:rsidRDefault="00461FAA" w:rsidP="007B74EB">
              <w:pPr>
                <w:sectPr w:rsidR="005920F8" w:rsidSect="00B94E60">
                  <w:headerReference w:type="even" r:id="rId24"/>
                  <w:headerReference w:type="default" r:id="rId25"/>
                  <w:type w:val="continuous"/>
                  <w:pgSz w:w="11906" w:h="16838"/>
                  <w:pgMar w:top="1134" w:right="1418" w:bottom="1134" w:left="2268" w:header="708" w:footer="708" w:gutter="0"/>
                  <w:cols w:space="708"/>
                </w:sectPr>
              </w:pPr>
              <w:r>
                <w:rPr>
                  <w:b/>
                  <w:bCs/>
                  <w:noProof/>
                </w:rPr>
                <w:fldChar w:fldCharType="end"/>
              </w:r>
            </w:p>
          </w:sdtContent>
        </w:sdt>
      </w:sdtContent>
    </w:sdt>
    <w:p w14:paraId="1A1D3535" w14:textId="036CD1E6" w:rsidR="00992BD1" w:rsidRPr="00992BD1" w:rsidRDefault="00F40575" w:rsidP="00D6386B">
      <w:pPr>
        <w:pStyle w:val="berschrift1ohneNummerierung"/>
      </w:pPr>
      <w:bookmarkStart w:id="291" w:name="_Toc457246807"/>
      <w:r>
        <w:lastRenderedPageBreak/>
        <w:t>Erklärung</w:t>
      </w:r>
      <w:bookmarkEnd w:id="29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292" w:name="Text15"/>
      <w:r w:rsidR="00783160">
        <w:instrText xml:space="preserve"> FORMTEXT </w:instrText>
      </w:r>
      <w:r w:rsidR="00783160">
        <w:fldChar w:fldCharType="separate"/>
      </w:r>
      <w:r w:rsidR="00783160">
        <w:rPr>
          <w:noProof/>
        </w:rPr>
        <w:t>Lohr, Steve</w:t>
      </w:r>
      <w:r w:rsidR="00783160">
        <w:fldChar w:fldCharType="end"/>
      </w:r>
      <w:bookmarkEnd w:id="29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293" w:name="Text16"/>
      <w:r w:rsidR="00783160">
        <w:instrText xml:space="preserve"> FORMTEXT </w:instrText>
      </w:r>
      <w:r w:rsidR="00783160">
        <w:fldChar w:fldCharType="separate"/>
      </w:r>
      <w:r w:rsidR="00783160">
        <w:rPr>
          <w:noProof/>
        </w:rPr>
        <w:t>9066454</w:t>
      </w:r>
      <w:r w:rsidR="00783160">
        <w:fldChar w:fldCharType="end"/>
      </w:r>
      <w:bookmarkEnd w:id="29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294" w:name="Text17"/>
      <w:r w:rsidR="00783160">
        <w:instrText xml:space="preserve"> FORMTEXT </w:instrText>
      </w:r>
      <w:r w:rsidR="00783160">
        <w:fldChar w:fldCharType="separate"/>
      </w:r>
      <w:r w:rsidR="00783160">
        <w:rPr>
          <w:noProof/>
        </w:rPr>
        <w:t>Wirtschaftsinformatik</w:t>
      </w:r>
      <w:r w:rsidR="00783160">
        <w:fldChar w:fldCharType="end"/>
      </w:r>
      <w:bookmarkEnd w:id="29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w:t>
      </w:r>
      <w:r>
        <w:rPr>
          <w:sz w:val="22"/>
          <w:szCs w:val="22"/>
        </w:rPr>
        <w:t>e</w:t>
      </w:r>
      <w:r>
        <w:rPr>
          <w:sz w:val="22"/>
          <w:szCs w:val="22"/>
        </w:rPr>
        <w:t xml:space="preserve">benen Quellen und Hilfsmittel verwendet und die aus diesen </w:t>
      </w:r>
      <w:proofErr w:type="gramStart"/>
      <w:r>
        <w:rPr>
          <w:sz w:val="22"/>
          <w:szCs w:val="22"/>
        </w:rPr>
        <w:t>wörtlich, i</w:t>
      </w:r>
      <w:r>
        <w:rPr>
          <w:sz w:val="22"/>
          <w:szCs w:val="22"/>
        </w:rPr>
        <w:t>n</w:t>
      </w:r>
      <w:r>
        <w:rPr>
          <w:sz w:val="22"/>
          <w:szCs w:val="22"/>
        </w:rPr>
        <w:t>haltlich</w:t>
      </w:r>
      <w:proofErr w:type="gramEnd"/>
      <w:r>
        <w:rPr>
          <w:sz w:val="22"/>
          <w:szCs w:val="22"/>
        </w:rPr>
        <w:t xml:space="preserve"> oder sinngemäß entnommenen Stellen als solche den wisse</w:t>
      </w:r>
      <w:r>
        <w:rPr>
          <w:sz w:val="22"/>
          <w:szCs w:val="22"/>
        </w:rPr>
        <w:t>n</w:t>
      </w:r>
      <w:r>
        <w:rPr>
          <w:sz w:val="22"/>
          <w:szCs w:val="22"/>
        </w:rPr>
        <w:t>schaftlichen Anforderungen entsprechend kenntlich gemacht. Die Vers</w:t>
      </w:r>
      <w:r>
        <w:rPr>
          <w:sz w:val="22"/>
          <w:szCs w:val="22"/>
        </w:rPr>
        <w:t>i</w:t>
      </w:r>
      <w:r>
        <w:rPr>
          <w:sz w:val="22"/>
          <w:szCs w:val="22"/>
        </w:rPr>
        <w:t>cherung selbstständiger Arbeit gilt auch für Zeichnungen, Skizzen oder graphische Darstellungen. Die Arbeit wurde bisher in gleicher oder ähnl</w:t>
      </w:r>
      <w:r>
        <w:rPr>
          <w:sz w:val="22"/>
          <w:szCs w:val="22"/>
        </w:rPr>
        <w:t>i</w:t>
      </w:r>
      <w:r>
        <w:rPr>
          <w:sz w:val="22"/>
          <w:szCs w:val="22"/>
        </w:rPr>
        <w:t>cher Form weder derselben noch einer anderen Prüfungsbehörde vorg</w:t>
      </w:r>
      <w:r>
        <w:rPr>
          <w:sz w:val="22"/>
          <w:szCs w:val="22"/>
        </w:rPr>
        <w:t>e</w:t>
      </w:r>
      <w:r>
        <w:rPr>
          <w:sz w:val="22"/>
          <w:szCs w:val="22"/>
        </w:rPr>
        <w:t>legt und auch noch nicht veröffentlicht. Mit der Abgabe der elektron</w:t>
      </w:r>
      <w:r>
        <w:rPr>
          <w:sz w:val="22"/>
          <w:szCs w:val="22"/>
        </w:rPr>
        <w:t>i</w:t>
      </w:r>
      <w:r>
        <w:rPr>
          <w:sz w:val="22"/>
          <w:szCs w:val="22"/>
        </w:rPr>
        <w:t>schen Fassung der endgültigen Version der Arbeit nehme ich zur Kenn</w:t>
      </w:r>
      <w:r>
        <w:rPr>
          <w:sz w:val="22"/>
          <w:szCs w:val="22"/>
        </w:rPr>
        <w:t>t</w:t>
      </w:r>
      <w:r>
        <w:rPr>
          <w:sz w:val="22"/>
          <w:szCs w:val="22"/>
        </w:rPr>
        <w: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ja Schönbrodt-Rühl" w:date="2016-07-29T16:55:00Z" w:initials="KSR">
    <w:p w14:paraId="5F8B8136" w14:textId="712113C3" w:rsidR="00FE3C14" w:rsidRDefault="00FE3C14">
      <w:pPr>
        <w:pStyle w:val="Kommentartext"/>
      </w:pPr>
      <w:r>
        <w:rPr>
          <w:rStyle w:val="Kommentarzeichen"/>
        </w:rPr>
        <w:annotationRef/>
      </w:r>
      <w:proofErr w:type="spellStart"/>
      <w:r>
        <w:t>Laaaangweilig</w:t>
      </w:r>
      <w:proofErr w:type="spellEnd"/>
    </w:p>
  </w:comment>
  <w:comment w:id="17" w:author="Katja Schönbrodt-Rühl" w:date="2016-07-29T17:06:00Z" w:initials="KSR">
    <w:p w14:paraId="710DD2EF" w14:textId="6023F3C1" w:rsidR="00FE3C14" w:rsidRDefault="00FE3C14">
      <w:pPr>
        <w:pStyle w:val="Kommentartext"/>
      </w:pPr>
      <w:r>
        <w:rPr>
          <w:rStyle w:val="Kommentarzeichen"/>
        </w:rPr>
        <w:annotationRef/>
      </w:r>
      <w:r>
        <w:t>2x Ausfallen im selben Satz</w:t>
      </w:r>
    </w:p>
  </w:comment>
  <w:comment w:id="18" w:author="Katja Schönbrodt-Rühl" w:date="2016-07-29T17:09:00Z" w:initials="KSR">
    <w:p w14:paraId="051084FF" w14:textId="640083F8" w:rsidR="00FE3C14" w:rsidRDefault="00FE3C14">
      <w:pPr>
        <w:pStyle w:val="Kommentartext"/>
      </w:pPr>
      <w:r>
        <w:rPr>
          <w:rStyle w:val="Kommentarzeichen"/>
        </w:rPr>
        <w:annotationRef/>
      </w:r>
      <w:r>
        <w:t>Warum 2 Klammen?</w:t>
      </w:r>
    </w:p>
  </w:comment>
  <w:comment w:id="53" w:author="Katja Schönbrodt-Rühl" w:date="2016-07-29T17:31:00Z" w:initials="KSR">
    <w:p w14:paraId="5C658819" w14:textId="551E81BF" w:rsidR="00FE3C14" w:rsidRDefault="00FE3C14">
      <w:pPr>
        <w:pStyle w:val="Kommentartext"/>
      </w:pPr>
      <w:r>
        <w:rPr>
          <w:rStyle w:val="Kommentarzeichen"/>
        </w:rPr>
        <w:annotationRef/>
      </w:r>
      <w:r>
        <w:t>Leitet sich nicht zwangsläufig aus vorherigem Absatz ab</w:t>
      </w:r>
    </w:p>
  </w:comment>
  <w:comment w:id="54" w:author="Katja Schönbrodt-Rühl" w:date="2016-07-29T17:31:00Z" w:initials="KSR">
    <w:p w14:paraId="0E644DC3" w14:textId="49374E48" w:rsidR="00FE3C14" w:rsidRDefault="00FE3C14">
      <w:pPr>
        <w:pStyle w:val="Kommentartext"/>
      </w:pPr>
      <w:r>
        <w:rPr>
          <w:rStyle w:val="Kommentarzeichen"/>
        </w:rPr>
        <w:annotationRef/>
      </w:r>
      <w:r>
        <w:t xml:space="preserve">Versteh ich nicht </w:t>
      </w:r>
      <w:r>
        <w:sym w:font="Wingdings" w:char="F04C"/>
      </w:r>
      <w:r>
        <w:t xml:space="preserve"> Da fehlt mir irgendwie der Zusammenhang</w:t>
      </w:r>
    </w:p>
  </w:comment>
  <w:comment w:id="55" w:author="Katja Schönbrodt-Rühl" w:date="2016-07-29T17:33:00Z" w:initials="KSR">
    <w:p w14:paraId="69C30C20" w14:textId="7FB85353" w:rsidR="00FE3C14" w:rsidRDefault="00FE3C14">
      <w:pPr>
        <w:pStyle w:val="Kommentartext"/>
      </w:pPr>
      <w:r>
        <w:rPr>
          <w:rStyle w:val="Kommentarzeichen"/>
        </w:rPr>
        <w:annotationRef/>
      </w:r>
      <w:r>
        <w:t>Ab hier fängt das an, Sinn zu machen</w:t>
      </w:r>
    </w:p>
  </w:comment>
  <w:comment w:id="62" w:author="Katja Schönbrodt-Rühl" w:date="2016-07-29T17:48:00Z" w:initials="KSR">
    <w:p w14:paraId="2BD67CEB" w14:textId="54670D76" w:rsidR="00FE3C14" w:rsidRDefault="00FE3C14">
      <w:pPr>
        <w:pStyle w:val="Kommentartext"/>
      </w:pPr>
      <w:r>
        <w:rPr>
          <w:rStyle w:val="Kommentarzeichen"/>
        </w:rPr>
        <w:annotationRef/>
      </w:r>
      <w:r>
        <w:t xml:space="preserve">Ein </w:t>
      </w:r>
      <w:proofErr w:type="spellStart"/>
      <w:r>
        <w:t>Boobie</w:t>
      </w:r>
      <w:proofErr w:type="spellEnd"/>
      <w:r>
        <w:t xml:space="preserve"> braucht hier mehr Input</w:t>
      </w:r>
    </w:p>
  </w:comment>
  <w:comment w:id="63" w:author="Katja Schönbrodt-Rühl" w:date="2016-07-29T17:50:00Z" w:initials="KSR">
    <w:p w14:paraId="45DE4620" w14:textId="02428613" w:rsidR="00FE3C14" w:rsidRDefault="00FE3C14">
      <w:pPr>
        <w:pStyle w:val="Kommentartext"/>
      </w:pPr>
      <w:r>
        <w:rPr>
          <w:rStyle w:val="Kommentarzeichen"/>
        </w:rPr>
        <w:annotationRef/>
      </w:r>
      <w:r>
        <w:t>Spätestens hier war ich raus</w:t>
      </w:r>
    </w:p>
  </w:comment>
  <w:comment w:id="68" w:author="Katja Schönbrodt-Rühl" w:date="2016-07-29T17:54:00Z" w:initials="KSR">
    <w:p w14:paraId="7061E967" w14:textId="7033A5E1" w:rsidR="00FE3C14" w:rsidRDefault="00FE3C14">
      <w:pPr>
        <w:pStyle w:val="Kommentartext"/>
      </w:pPr>
      <w:r>
        <w:rPr>
          <w:rStyle w:val="Kommentarzeichen"/>
        </w:rPr>
        <w:annotationRef/>
      </w:r>
      <w:r>
        <w:t>Klingt zu umgangssprachlich. Lieber</w:t>
      </w:r>
    </w:p>
    <w:p w14:paraId="13811023" w14:textId="77777777" w:rsidR="00FE3C14" w:rsidRDefault="00FE3C14" w:rsidP="007B7D0E">
      <w:pPr>
        <w:pStyle w:val="Kommentartext"/>
        <w:numPr>
          <w:ilvl w:val="0"/>
          <w:numId w:val="37"/>
        </w:numPr>
      </w:pPr>
      <w:r>
        <w:t>Anforderungen</w:t>
      </w:r>
    </w:p>
    <w:p w14:paraId="23BEC292" w14:textId="77777777" w:rsidR="00FE3C14" w:rsidRDefault="00FE3C14" w:rsidP="007B7D0E">
      <w:pPr>
        <w:pStyle w:val="Kommentartext"/>
        <w:numPr>
          <w:ilvl w:val="0"/>
          <w:numId w:val="37"/>
        </w:numPr>
      </w:pPr>
      <w:r>
        <w:t>Maßnahmen</w:t>
      </w:r>
    </w:p>
    <w:p w14:paraId="0FE8101D" w14:textId="77777777" w:rsidR="00FE3C14" w:rsidRDefault="00FE3C14" w:rsidP="007B7D0E">
      <w:pPr>
        <w:pStyle w:val="Kommentartext"/>
        <w:numPr>
          <w:ilvl w:val="0"/>
          <w:numId w:val="37"/>
        </w:numPr>
      </w:pPr>
      <w:r>
        <w:t>Notwendigen Schritte</w:t>
      </w:r>
    </w:p>
    <w:p w14:paraId="4D1E32CF" w14:textId="5B3AE2FA" w:rsidR="00FE3C14" w:rsidRDefault="00FE3C14" w:rsidP="007B7D0E">
      <w:pPr>
        <w:pStyle w:val="Kommentartext"/>
        <w:numPr>
          <w:ilvl w:val="0"/>
          <w:numId w:val="37"/>
        </w:numPr>
      </w:pPr>
      <w:r>
        <w:t>…</w:t>
      </w:r>
    </w:p>
  </w:comment>
  <w:comment w:id="70" w:author="Katja Schönbrodt-Rühl" w:date="2016-07-29T17:56:00Z" w:initials="KSR">
    <w:p w14:paraId="2D48A830" w14:textId="70699243" w:rsidR="00FE3C14" w:rsidRDefault="00FE3C14">
      <w:pPr>
        <w:pStyle w:val="Kommentartext"/>
      </w:pPr>
      <w:r>
        <w:rPr>
          <w:rStyle w:val="Kommentarzeichen"/>
        </w:rPr>
        <w:annotationRef/>
      </w:r>
      <w:proofErr w:type="spellStart"/>
      <w:r>
        <w:t>noice</w:t>
      </w:r>
      <w:proofErr w:type="spellEnd"/>
    </w:p>
  </w:comment>
  <w:comment w:id="74" w:author="Katja Schönbrodt-Rühl" w:date="2016-07-29T17:57:00Z" w:initials="KSR">
    <w:p w14:paraId="1143AAB8" w14:textId="38F5D2A3" w:rsidR="00FE3C14" w:rsidRDefault="00FE3C14">
      <w:pPr>
        <w:pStyle w:val="Kommentartext"/>
      </w:pPr>
      <w:r>
        <w:rPr>
          <w:rStyle w:val="Kommentarzeichen"/>
        </w:rPr>
        <w:annotationRef/>
      </w:r>
      <w:r>
        <w:t xml:space="preserve">endlich mal ein neuer </w:t>
      </w:r>
      <w:r>
        <w:sym w:font="Wingdings" w:char="F04A"/>
      </w:r>
    </w:p>
  </w:comment>
  <w:comment w:id="93" w:author="Katja Schönbrodt-Rühl" w:date="2016-07-31T10:05:00Z" w:initials="KSR">
    <w:p w14:paraId="70402970" w14:textId="52C99EDB" w:rsidR="00FE3C14" w:rsidRDefault="00FE3C14">
      <w:pPr>
        <w:pStyle w:val="Kommentartext"/>
      </w:pPr>
      <w:r>
        <w:rPr>
          <w:rStyle w:val="Kommentarzeichen"/>
        </w:rPr>
        <w:annotationRef/>
      </w:r>
      <w:r>
        <w:t>vereinheitl</w:t>
      </w:r>
      <w:r>
        <w:t>i</w:t>
      </w:r>
      <w:r>
        <w:t>chen: entweder Sätze oder Wor</w:t>
      </w:r>
      <w:r>
        <w:t>t</w:t>
      </w:r>
      <w:r>
        <w:t>gruppen</w:t>
      </w:r>
    </w:p>
  </w:comment>
  <w:comment w:id="94" w:author="Katja Schönbrodt-Rühl" w:date="2016-07-31T10:07:00Z" w:initials="KSR">
    <w:p w14:paraId="1BE015E5" w14:textId="04C35960" w:rsidR="00FE3C14" w:rsidRDefault="00FE3C14">
      <w:pPr>
        <w:pStyle w:val="Kommentartext"/>
      </w:pPr>
      <w:r>
        <w:rPr>
          <w:rStyle w:val="Kommentarzeichen"/>
        </w:rPr>
        <w:annotationRef/>
      </w:r>
      <w:r>
        <w:t xml:space="preserve">mach das doch deutsch. Mir </w:t>
      </w:r>
      <w:proofErr w:type="spellStart"/>
      <w:r>
        <w:t>sinn</w:t>
      </w:r>
      <w:proofErr w:type="spellEnd"/>
      <w:r>
        <w:t xml:space="preserve"> hier </w:t>
      </w:r>
      <w:proofErr w:type="spellStart"/>
      <w:r>
        <w:t>ni</w:t>
      </w:r>
      <w:proofErr w:type="spellEnd"/>
      <w:r>
        <w:t xml:space="preserve"> in Hundeamerika</w:t>
      </w:r>
    </w:p>
  </w:comment>
  <w:comment w:id="107" w:author="Katja Schönbrodt-Rühl" w:date="2016-07-31T10:17:00Z" w:initials="KSR">
    <w:p w14:paraId="43120A6C" w14:textId="35807DF0" w:rsidR="00FE3C14" w:rsidRDefault="00FE3C14">
      <w:pPr>
        <w:pStyle w:val="Kommentartext"/>
      </w:pPr>
      <w:r>
        <w:rPr>
          <w:rStyle w:val="Kommentarzeichen"/>
        </w:rPr>
        <w:annotationRef/>
      </w:r>
      <w:r>
        <w:t>die Quelle sieht komisch aus</w:t>
      </w:r>
    </w:p>
  </w:comment>
  <w:comment w:id="118" w:author="Katja Schönbrodt-Rühl" w:date="2016-07-31T10:28:00Z" w:initials="KSR">
    <w:p w14:paraId="09776027" w14:textId="6468D03B" w:rsidR="00FE3C14" w:rsidRDefault="00FE3C14">
      <w:pPr>
        <w:pStyle w:val="Kommentartext"/>
      </w:pPr>
      <w:r>
        <w:rPr>
          <w:rStyle w:val="Kommentarzeichen"/>
        </w:rPr>
        <w:annotationRef/>
      </w:r>
      <w:r>
        <w:t xml:space="preserve">kam </w:t>
      </w:r>
      <w:proofErr w:type="spellStart"/>
      <w:r>
        <w:t>scho</w:t>
      </w:r>
      <w:r>
        <w:t>n</w:t>
      </w:r>
      <w:r>
        <w:t>mal</w:t>
      </w:r>
      <w:proofErr w:type="spellEnd"/>
    </w:p>
  </w:comment>
  <w:comment w:id="161" w:author="Katja Schönbrodt-Rühl" w:date="2016-07-31T11:41:00Z" w:initials="KSR">
    <w:p w14:paraId="555ADED9" w14:textId="73E23FFF" w:rsidR="00FE3C14" w:rsidRDefault="00FE3C14">
      <w:pPr>
        <w:pStyle w:val="Kommentartext"/>
      </w:pPr>
      <w:r>
        <w:rPr>
          <w:rStyle w:val="Kommentarzeichen"/>
        </w:rPr>
        <w:annotationRef/>
      </w:r>
      <w:r>
        <w:t>raff ich nicht</w:t>
      </w:r>
    </w:p>
  </w:comment>
  <w:comment w:id="182" w:author="Katja Schönbrodt-Rühl" w:date="2016-07-31T11:51:00Z" w:initials="KSR">
    <w:p w14:paraId="00CE5018" w14:textId="15D6C203" w:rsidR="00FE3C14" w:rsidRDefault="00FE3C14">
      <w:pPr>
        <w:pStyle w:val="Kommentartext"/>
      </w:pPr>
      <w:r>
        <w:rPr>
          <w:rStyle w:val="Kommentarzeichen"/>
        </w:rPr>
        <w:annotationRef/>
      </w:r>
      <w:r>
        <w:t>komischer Ausdruck – man kann etwas nicht zu stark verteilen. Lieber zu weit</w:t>
      </w:r>
    </w:p>
  </w:comment>
  <w:comment w:id="183" w:author="Katja Schönbrodt-Rühl" w:date="2016-07-31T11:50:00Z" w:initials="KSR">
    <w:p w14:paraId="2711F7A8" w14:textId="77777777" w:rsidR="00FE3C14" w:rsidRPr="001728DB" w:rsidRDefault="00FE3C14">
      <w:pPr>
        <w:pStyle w:val="Kommentartext"/>
      </w:pPr>
      <w:r w:rsidRPr="001728DB">
        <w:annotationRef/>
      </w:r>
      <w:r w:rsidRPr="001728DB">
        <w:t>Kritikalität bezeichnet in der Kerntechnik sowohl die Neutronenbilanz einer kerntechn</w:t>
      </w:r>
      <w:r w:rsidRPr="001728DB">
        <w:t>i</w:t>
      </w:r>
      <w:r w:rsidRPr="001728DB">
        <w:t>schen Anlage als auch den kritischen Zustand eines Ker</w:t>
      </w:r>
      <w:r w:rsidRPr="001728DB">
        <w:t>n</w:t>
      </w:r>
      <w:r w:rsidRPr="001728DB">
        <w:t>reaktors oder einer Spaltstoffa</w:t>
      </w:r>
      <w:r w:rsidRPr="001728DB">
        <w:t>n</w:t>
      </w:r>
      <w:r w:rsidRPr="001728DB">
        <w:t>ordnung. </w:t>
      </w:r>
    </w:p>
    <w:p w14:paraId="6DA15AD8" w14:textId="57707C25" w:rsidR="00FE3C14" w:rsidRDefault="00FE3C14" w:rsidP="00652B99">
      <w:pPr>
        <w:pStyle w:val="Kommentartext"/>
        <w:numPr>
          <w:ilvl w:val="0"/>
          <w:numId w:val="37"/>
        </w:numPr>
      </w:pPr>
      <w:r w:rsidRPr="001728DB">
        <w:t>Passt das hier wirklich hin?</w:t>
      </w:r>
    </w:p>
  </w:comment>
  <w:comment w:id="210" w:author="Katja Schönbrodt-Rühl" w:date="2016-07-31T13:38:00Z" w:initials="KSR">
    <w:p w14:paraId="6BDCD2C7" w14:textId="38E095EC" w:rsidR="003179F8" w:rsidRDefault="003179F8">
      <w:pPr>
        <w:pStyle w:val="Kommentartext"/>
      </w:pPr>
      <w:r>
        <w:rPr>
          <w:rStyle w:val="Kommentarzeichen"/>
        </w:rPr>
        <w:annotationRef/>
      </w:r>
      <w:r>
        <w:t>was</w:t>
      </w:r>
    </w:p>
  </w:comment>
  <w:comment w:id="240" w:author="Katja Schönbrodt-Rühl" w:date="2016-07-31T13:56:00Z" w:initials="KSR">
    <w:p w14:paraId="43BBA7F0" w14:textId="0D56DFDF" w:rsidR="0097301C" w:rsidRDefault="0097301C">
      <w:pPr>
        <w:pStyle w:val="Kommentartext"/>
      </w:pPr>
      <w:r>
        <w:rPr>
          <w:rStyle w:val="Kommentarzeichen"/>
        </w:rPr>
        <w:annotationRef/>
      </w:r>
      <w:proofErr w:type="spellStart"/>
      <w:r>
        <w:t>Tropicalität</w:t>
      </w:r>
      <w:proofErr w:type="spellEnd"/>
      <w:r>
        <w:t>.</w:t>
      </w:r>
    </w:p>
  </w:comment>
  <w:comment w:id="257" w:author="Katja Schönbrodt-Rühl" w:date="2016-07-31T14:07:00Z" w:initials="KSR">
    <w:p w14:paraId="4909D27E" w14:textId="7DC61AD9" w:rsidR="00C22857" w:rsidRDefault="00C22857">
      <w:pPr>
        <w:pStyle w:val="Kommentartext"/>
      </w:pPr>
      <w:r>
        <w:rPr>
          <w:rStyle w:val="Kommentarzeichen"/>
        </w:rPr>
        <w:annotationRef/>
      </w:r>
      <w:r>
        <w:t>Beide Ko</w:t>
      </w:r>
      <w:r>
        <w:t>m</w:t>
      </w:r>
      <w:r>
        <w:t>mata oder keins</w:t>
      </w:r>
    </w:p>
  </w:comment>
  <w:comment w:id="259" w:author="Katja Schönbrodt-Rühl" w:date="2016-07-31T14:08:00Z" w:initials="KSR">
    <w:p w14:paraId="791F4313" w14:textId="562C568F" w:rsidR="001037DE" w:rsidRDefault="001037DE">
      <w:pPr>
        <w:pStyle w:val="Kommentartext"/>
      </w:pPr>
      <w:r>
        <w:rPr>
          <w:rStyle w:val="Kommentarzeichen"/>
        </w:rPr>
        <w:annotationRef/>
      </w:r>
      <w:proofErr w:type="spellStart"/>
      <w:r>
        <w:t>Mr</w:t>
      </w:r>
      <w:proofErr w:type="spellEnd"/>
      <w:r>
        <w:t xml:space="preserve"> </w:t>
      </w:r>
      <w:proofErr w:type="spellStart"/>
      <w:r>
        <w:t>Fancypants</w:t>
      </w:r>
      <w:proofErr w:type="spellEnd"/>
      <w:r>
        <w:t xml:space="preserve"> kennt </w:t>
      </w:r>
      <w:proofErr w:type="spellStart"/>
      <w:r>
        <w:t>fancy</w:t>
      </w:r>
      <w:proofErr w:type="spellEnd"/>
      <w:r>
        <w:t xml:space="preserve"> Begriffe</w:t>
      </w:r>
    </w:p>
  </w:comment>
  <w:comment w:id="260" w:author="Katja Schönbrodt-Rühl" w:date="2016-07-31T14:09:00Z" w:initials="KSR">
    <w:p w14:paraId="7A6180C2" w14:textId="43D94925" w:rsidR="00AC7E3B" w:rsidRDefault="00AC7E3B">
      <w:pPr>
        <w:pStyle w:val="Kommentartext"/>
      </w:pPr>
      <w:r>
        <w:rPr>
          <w:rStyle w:val="Kommentarzeichen"/>
        </w:rPr>
        <w:annotationRef/>
      </w:r>
      <w:r>
        <w:t xml:space="preserve">Das war das 2873. Mal </w:t>
      </w:r>
      <w:r w:rsidR="00E65596">
        <w:t>KONKRET. Werde mal kreativer</w:t>
      </w:r>
    </w:p>
  </w:comment>
  <w:comment w:id="265" w:author="Katja Schönbrodt-Rühl" w:date="2016-07-31T14:13:00Z" w:initials="KSR">
    <w:p w14:paraId="56846D8A" w14:textId="7CE6D5A4" w:rsidR="00646F29" w:rsidRDefault="00646F29">
      <w:pPr>
        <w:pStyle w:val="Kommentartext"/>
      </w:pPr>
      <w:r>
        <w:rPr>
          <w:rStyle w:val="Kommentarzeichen"/>
        </w:rPr>
        <w:annotationRef/>
      </w:r>
      <w:r>
        <w:t>Zu oft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E5865" w14:textId="77777777" w:rsidR="00AD0538" w:rsidRDefault="00AD0538">
      <w:r>
        <w:separator/>
      </w:r>
    </w:p>
    <w:p w14:paraId="04E1DB5C" w14:textId="77777777" w:rsidR="00AD0538" w:rsidRDefault="00AD0538"/>
    <w:p w14:paraId="67A90288" w14:textId="77777777" w:rsidR="00AD0538" w:rsidRDefault="00AD0538"/>
  </w:endnote>
  <w:endnote w:type="continuationSeparator" w:id="0">
    <w:p w14:paraId="0D8FFE21" w14:textId="77777777" w:rsidR="00AD0538" w:rsidRDefault="00AD0538">
      <w:r>
        <w:continuationSeparator/>
      </w:r>
    </w:p>
    <w:p w14:paraId="6814FDBF" w14:textId="77777777" w:rsidR="00AD0538" w:rsidRDefault="00AD0538"/>
    <w:p w14:paraId="0857665A" w14:textId="77777777" w:rsidR="00AD0538" w:rsidRDefault="00AD0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2D20A" w14:textId="77777777" w:rsidR="00FE3C14" w:rsidRDefault="00FE3C14">
    <w:pPr>
      <w:pStyle w:val="Fuzeile"/>
      <w:framePr w:wrap="around" w:vAnchor="text" w:hAnchor="margin" w:xAlign="right" w:y="1"/>
    </w:pPr>
    <w:r>
      <w:fldChar w:fldCharType="begin"/>
    </w:r>
    <w:r>
      <w:instrText xml:space="preserve">PAGE  </w:instrText>
    </w:r>
    <w:r>
      <w:fldChar w:fldCharType="end"/>
    </w:r>
  </w:p>
  <w:p w14:paraId="7140BEF8" w14:textId="77777777" w:rsidR="00FE3C14" w:rsidRDefault="00FE3C1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3C991" w14:textId="77777777" w:rsidR="00FE3C14" w:rsidRDefault="00FE3C14">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F24EE" w14:textId="77777777" w:rsidR="00FE3C14" w:rsidRDefault="00FE3C14">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D138A" w14:textId="77777777" w:rsidR="00AD0538" w:rsidRDefault="00AD0538" w:rsidP="00106448">
      <w:pPr>
        <w:spacing w:before="60" w:after="60" w:line="240" w:lineRule="auto"/>
      </w:pPr>
      <w:r>
        <w:separator/>
      </w:r>
    </w:p>
  </w:footnote>
  <w:footnote w:type="continuationSeparator" w:id="0">
    <w:p w14:paraId="6076B29F" w14:textId="77777777" w:rsidR="00AD0538" w:rsidRDefault="00AD0538">
      <w:r>
        <w:continuationSeparator/>
      </w:r>
    </w:p>
  </w:footnote>
  <w:footnote w:type="continuationNotice" w:id="1">
    <w:p w14:paraId="1A8EC945" w14:textId="77777777" w:rsidR="00AD0538" w:rsidRDefault="00AD05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33E34" w14:textId="77777777" w:rsidR="00FE3C14" w:rsidRDefault="00FE3C14">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0B790" w14:textId="77777777" w:rsidR="00FE3C14" w:rsidRDefault="00FE3C14"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951695">
      <w:rPr>
        <w:noProof/>
      </w:rPr>
      <w:t>I</w:t>
    </w:r>
    <w:r>
      <w:fldChar w:fldCharType="end"/>
    </w:r>
  </w:p>
  <w:p w14:paraId="547EF2D1" w14:textId="77777777" w:rsidR="00FE3C14" w:rsidRDefault="00FE3C1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FC364" w14:textId="77777777" w:rsidR="00FE3C14" w:rsidRDefault="00FE3C14"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951695">
      <w:rPr>
        <w:noProof/>
      </w:rPr>
      <w:t>II</w:t>
    </w:r>
    <w:r>
      <w:fldChar w:fldCharType="end"/>
    </w:r>
  </w:p>
  <w:p w14:paraId="4B67AB85" w14:textId="77777777" w:rsidR="00FE3C14" w:rsidRDefault="00FE3C1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C290B" w14:textId="77777777" w:rsidR="00FE3C14" w:rsidRDefault="00FE3C14">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951695">
      <w:rPr>
        <w:noProof/>
      </w:rPr>
      <w:t>III</w:t>
    </w:r>
    <w:r>
      <w:fldChar w:fldCharType="end"/>
    </w:r>
  </w:p>
  <w:p w14:paraId="445F50FB" w14:textId="77777777" w:rsidR="00FE3C14" w:rsidRDefault="00FE3C14">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319DF" w14:textId="77777777" w:rsidR="00FE3C14" w:rsidRDefault="00FE3C14">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951695">
      <w:rPr>
        <w:noProof/>
      </w:rPr>
      <w:t>IV</w:t>
    </w:r>
    <w:r>
      <w:fldChar w:fldCharType="end"/>
    </w:r>
  </w:p>
  <w:p w14:paraId="6D345E0B" w14:textId="77777777" w:rsidR="00FE3C14" w:rsidRDefault="00FE3C14">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23511" w14:textId="77777777" w:rsidR="00FE3C14" w:rsidRDefault="00FE3C14">
    <w:pPr>
      <w:pStyle w:val="Kopfzeile"/>
      <w:pBdr>
        <w:bottom w:val="single" w:sz="6" w:space="1" w:color="auto"/>
      </w:pBdr>
      <w:tabs>
        <w:tab w:val="clear" w:pos="9072"/>
        <w:tab w:val="left" w:pos="6720"/>
        <w:tab w:val="right" w:pos="8222"/>
      </w:tabs>
    </w:pPr>
    <w:fldSimple w:instr=" STYLEREF  &quot;Überschrift 1&quot; ">
      <w:r w:rsidR="00646F29">
        <w:rPr>
          <w:noProof/>
        </w:rPr>
        <w:t>Evaluation der Zielerreichung und Ausblick</w:t>
      </w:r>
    </w:fldSimple>
    <w:r>
      <w:tab/>
    </w:r>
    <w:r>
      <w:tab/>
    </w:r>
    <w:r>
      <w:fldChar w:fldCharType="begin"/>
    </w:r>
    <w:r>
      <w:instrText xml:space="preserve"> PAGE </w:instrText>
    </w:r>
    <w:r>
      <w:fldChar w:fldCharType="separate"/>
    </w:r>
    <w:r w:rsidR="00646F29">
      <w:rPr>
        <w:noProof/>
      </w:rPr>
      <w:t>49</w:t>
    </w:r>
    <w:r>
      <w:fldChar w:fldCharType="end"/>
    </w:r>
  </w:p>
  <w:p w14:paraId="5DCA97F4" w14:textId="77777777" w:rsidR="00FE3C14" w:rsidRDefault="00FE3C14">
    <w:pPr>
      <w:pStyle w:val="Kopfzeil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27EFE" w14:textId="77777777" w:rsidR="00FE3C14" w:rsidRDefault="00FE3C14"/>
  <w:p w14:paraId="3EFEA5EC" w14:textId="77777777" w:rsidR="00FE3C14" w:rsidRDefault="00FE3C14"/>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CFB84" w14:textId="77777777" w:rsidR="00FE3C14" w:rsidRDefault="00FE3C14">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646F29">
      <w:rPr>
        <w:noProof/>
      </w:rPr>
      <w:t>50</w:t>
    </w:r>
    <w:r>
      <w:fldChar w:fldCharType="end"/>
    </w:r>
  </w:p>
  <w:p w14:paraId="4E19B897" w14:textId="77777777" w:rsidR="00FE3C14" w:rsidRDefault="00FE3C14" w:rsidP="00870A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CC093" w14:textId="77777777" w:rsidR="00FE3C14" w:rsidRDefault="00FE3C14">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646F29">
      <w:rPr>
        <w:noProof/>
      </w:rPr>
      <w:t>52</w:t>
    </w:r>
    <w:r>
      <w:fldChar w:fldCharType="end"/>
    </w:r>
  </w:p>
  <w:p w14:paraId="79D4B611" w14:textId="77777777" w:rsidR="00FE3C14" w:rsidRDefault="00FE3C14" w:rsidP="00870A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4A2AE2"/>
    <w:multiLevelType w:val="hybridMultilevel"/>
    <w:tmpl w:val="03B6CD6C"/>
    <w:lvl w:ilvl="0" w:tplc="54AE1264">
      <w:numFmt w:val="bullet"/>
      <w:lvlText w:val="-"/>
      <w:lvlJc w:val="left"/>
      <w:pPr>
        <w:ind w:left="720" w:hanging="360"/>
      </w:pPr>
      <w:rPr>
        <w:rFonts w:ascii="Verdana" w:eastAsia="Times"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3"/>
  </w:num>
  <w:num w:numId="4">
    <w:abstractNumId w:val="8"/>
  </w:num>
  <w:num w:numId="5">
    <w:abstractNumId w:val="25"/>
  </w:num>
  <w:num w:numId="6">
    <w:abstractNumId w:val="3"/>
  </w:num>
  <w:num w:numId="7">
    <w:abstractNumId w:val="19"/>
  </w:num>
  <w:num w:numId="8">
    <w:abstractNumId w:val="30"/>
  </w:num>
  <w:num w:numId="9">
    <w:abstractNumId w:val="26"/>
  </w:num>
  <w:num w:numId="10">
    <w:abstractNumId w:val="9"/>
  </w:num>
  <w:num w:numId="11">
    <w:abstractNumId w:val="16"/>
  </w:num>
  <w:num w:numId="12">
    <w:abstractNumId w:val="18"/>
  </w:num>
  <w:num w:numId="13">
    <w:abstractNumId w:val="33"/>
  </w:num>
  <w:num w:numId="14">
    <w:abstractNumId w:val="1"/>
  </w:num>
  <w:num w:numId="15">
    <w:abstractNumId w:val="27"/>
  </w:num>
  <w:num w:numId="16">
    <w:abstractNumId w:val="24"/>
  </w:num>
  <w:num w:numId="17">
    <w:abstractNumId w:val="21"/>
  </w:num>
  <w:num w:numId="18">
    <w:abstractNumId w:val="6"/>
  </w:num>
  <w:num w:numId="19">
    <w:abstractNumId w:val="12"/>
  </w:num>
  <w:num w:numId="20">
    <w:abstractNumId w:val="10"/>
  </w:num>
  <w:num w:numId="21">
    <w:abstractNumId w:val="28"/>
  </w:num>
  <w:num w:numId="22">
    <w:abstractNumId w:val="29"/>
  </w:num>
  <w:num w:numId="23">
    <w:abstractNumId w:val="35"/>
  </w:num>
  <w:num w:numId="24">
    <w:abstractNumId w:val="22"/>
  </w:num>
  <w:num w:numId="25">
    <w:abstractNumId w:val="36"/>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1"/>
  </w:num>
  <w:num w:numId="33">
    <w:abstractNumId w:val="34"/>
  </w:num>
  <w:num w:numId="34">
    <w:abstractNumId w:val="4"/>
  </w:num>
  <w:num w:numId="35">
    <w:abstractNumId w:val="0"/>
  </w:num>
  <w:num w:numId="36">
    <w:abstractNumId w:val="32"/>
  </w:num>
  <w:num w:numId="37">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2EBB"/>
    <w:rsid w:val="00003952"/>
    <w:rsid w:val="00003AD8"/>
    <w:rsid w:val="00004037"/>
    <w:rsid w:val="00006BFE"/>
    <w:rsid w:val="0000773A"/>
    <w:rsid w:val="00007ECB"/>
    <w:rsid w:val="000110F5"/>
    <w:rsid w:val="00015340"/>
    <w:rsid w:val="000157E2"/>
    <w:rsid w:val="00017160"/>
    <w:rsid w:val="0001736D"/>
    <w:rsid w:val="00020386"/>
    <w:rsid w:val="00020D19"/>
    <w:rsid w:val="00021076"/>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49BD"/>
    <w:rsid w:val="00065FBE"/>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0CC8"/>
    <w:rsid w:val="000D12C1"/>
    <w:rsid w:val="000D48A8"/>
    <w:rsid w:val="000D7231"/>
    <w:rsid w:val="000D7402"/>
    <w:rsid w:val="000E16A4"/>
    <w:rsid w:val="000E2817"/>
    <w:rsid w:val="000E66E0"/>
    <w:rsid w:val="000E6D88"/>
    <w:rsid w:val="000E7FCA"/>
    <w:rsid w:val="000F29CE"/>
    <w:rsid w:val="000F3685"/>
    <w:rsid w:val="000F405F"/>
    <w:rsid w:val="000F467E"/>
    <w:rsid w:val="000F749E"/>
    <w:rsid w:val="00101763"/>
    <w:rsid w:val="00102923"/>
    <w:rsid w:val="00102994"/>
    <w:rsid w:val="00102A3C"/>
    <w:rsid w:val="00102D10"/>
    <w:rsid w:val="0010304A"/>
    <w:rsid w:val="001037DE"/>
    <w:rsid w:val="001047A0"/>
    <w:rsid w:val="00106448"/>
    <w:rsid w:val="0011161B"/>
    <w:rsid w:val="00111D59"/>
    <w:rsid w:val="00111F7A"/>
    <w:rsid w:val="00112700"/>
    <w:rsid w:val="001132D8"/>
    <w:rsid w:val="0012113B"/>
    <w:rsid w:val="00122738"/>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28DB"/>
    <w:rsid w:val="001759AE"/>
    <w:rsid w:val="00175F2D"/>
    <w:rsid w:val="0017658E"/>
    <w:rsid w:val="00180B41"/>
    <w:rsid w:val="00180BBA"/>
    <w:rsid w:val="0018284C"/>
    <w:rsid w:val="001852CF"/>
    <w:rsid w:val="001878DE"/>
    <w:rsid w:val="0018795B"/>
    <w:rsid w:val="00191991"/>
    <w:rsid w:val="00191E64"/>
    <w:rsid w:val="00192BB8"/>
    <w:rsid w:val="00195FBD"/>
    <w:rsid w:val="0019605F"/>
    <w:rsid w:val="00197403"/>
    <w:rsid w:val="001974AD"/>
    <w:rsid w:val="001A3216"/>
    <w:rsid w:val="001A6850"/>
    <w:rsid w:val="001B14D2"/>
    <w:rsid w:val="001B2E93"/>
    <w:rsid w:val="001B2FD1"/>
    <w:rsid w:val="001C063D"/>
    <w:rsid w:val="001C444D"/>
    <w:rsid w:val="001D4347"/>
    <w:rsid w:val="001D6E3E"/>
    <w:rsid w:val="001E275B"/>
    <w:rsid w:val="001E5C04"/>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25D1E"/>
    <w:rsid w:val="00234858"/>
    <w:rsid w:val="00236D0C"/>
    <w:rsid w:val="00237C64"/>
    <w:rsid w:val="00247376"/>
    <w:rsid w:val="002533DF"/>
    <w:rsid w:val="00253A86"/>
    <w:rsid w:val="00255CB6"/>
    <w:rsid w:val="00256AF7"/>
    <w:rsid w:val="00257127"/>
    <w:rsid w:val="00270598"/>
    <w:rsid w:val="00274099"/>
    <w:rsid w:val="00276A2C"/>
    <w:rsid w:val="002807A4"/>
    <w:rsid w:val="00280CD4"/>
    <w:rsid w:val="0028244C"/>
    <w:rsid w:val="00284E43"/>
    <w:rsid w:val="00284F2B"/>
    <w:rsid w:val="0029124C"/>
    <w:rsid w:val="002912AA"/>
    <w:rsid w:val="00291C66"/>
    <w:rsid w:val="00294928"/>
    <w:rsid w:val="002949A6"/>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56C"/>
    <w:rsid w:val="002E3FE5"/>
    <w:rsid w:val="002E43DE"/>
    <w:rsid w:val="002E4FC9"/>
    <w:rsid w:val="002E561A"/>
    <w:rsid w:val="002F5DCA"/>
    <w:rsid w:val="002F7BB0"/>
    <w:rsid w:val="002F7E5C"/>
    <w:rsid w:val="003052A2"/>
    <w:rsid w:val="0030569F"/>
    <w:rsid w:val="0031173A"/>
    <w:rsid w:val="0031178D"/>
    <w:rsid w:val="00311A0D"/>
    <w:rsid w:val="00312900"/>
    <w:rsid w:val="003145DC"/>
    <w:rsid w:val="003179F8"/>
    <w:rsid w:val="003220C2"/>
    <w:rsid w:val="00323E77"/>
    <w:rsid w:val="003247C7"/>
    <w:rsid w:val="00325D8D"/>
    <w:rsid w:val="00326537"/>
    <w:rsid w:val="00326EF4"/>
    <w:rsid w:val="00327186"/>
    <w:rsid w:val="00334CDC"/>
    <w:rsid w:val="003362A0"/>
    <w:rsid w:val="00344397"/>
    <w:rsid w:val="00344C13"/>
    <w:rsid w:val="003524CC"/>
    <w:rsid w:val="0035383F"/>
    <w:rsid w:val="003565C2"/>
    <w:rsid w:val="003570F7"/>
    <w:rsid w:val="00360605"/>
    <w:rsid w:val="00365891"/>
    <w:rsid w:val="003718A9"/>
    <w:rsid w:val="003718E2"/>
    <w:rsid w:val="00372977"/>
    <w:rsid w:val="00373A79"/>
    <w:rsid w:val="00374FF5"/>
    <w:rsid w:val="00375E5E"/>
    <w:rsid w:val="003764D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5A3F"/>
    <w:rsid w:val="003C71BF"/>
    <w:rsid w:val="003C772E"/>
    <w:rsid w:val="003D0516"/>
    <w:rsid w:val="003D25EA"/>
    <w:rsid w:val="003D44A4"/>
    <w:rsid w:val="003D5AC0"/>
    <w:rsid w:val="003E0117"/>
    <w:rsid w:val="003E3153"/>
    <w:rsid w:val="003E3CE8"/>
    <w:rsid w:val="003E6084"/>
    <w:rsid w:val="003E61CD"/>
    <w:rsid w:val="003E73A7"/>
    <w:rsid w:val="003F4DD2"/>
    <w:rsid w:val="003F5973"/>
    <w:rsid w:val="004026B8"/>
    <w:rsid w:val="004102AA"/>
    <w:rsid w:val="00410E27"/>
    <w:rsid w:val="004129CB"/>
    <w:rsid w:val="00413220"/>
    <w:rsid w:val="004135A6"/>
    <w:rsid w:val="00414F3E"/>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62C5"/>
    <w:rsid w:val="0045774F"/>
    <w:rsid w:val="00460270"/>
    <w:rsid w:val="0046184D"/>
    <w:rsid w:val="00461E29"/>
    <w:rsid w:val="00461FAA"/>
    <w:rsid w:val="00464CDB"/>
    <w:rsid w:val="00465B99"/>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1F77"/>
    <w:rsid w:val="004B2048"/>
    <w:rsid w:val="004B2532"/>
    <w:rsid w:val="004B40CF"/>
    <w:rsid w:val="004B4F7B"/>
    <w:rsid w:val="004B508B"/>
    <w:rsid w:val="004B561E"/>
    <w:rsid w:val="004B6D29"/>
    <w:rsid w:val="004C0E54"/>
    <w:rsid w:val="004C1282"/>
    <w:rsid w:val="004C3F35"/>
    <w:rsid w:val="004C5906"/>
    <w:rsid w:val="004C6087"/>
    <w:rsid w:val="004C6E77"/>
    <w:rsid w:val="004C756D"/>
    <w:rsid w:val="004D07C8"/>
    <w:rsid w:val="004D5032"/>
    <w:rsid w:val="004D72F4"/>
    <w:rsid w:val="004E5445"/>
    <w:rsid w:val="004E5A20"/>
    <w:rsid w:val="004E72CB"/>
    <w:rsid w:val="004F30BA"/>
    <w:rsid w:val="004F434C"/>
    <w:rsid w:val="004F5041"/>
    <w:rsid w:val="004F545B"/>
    <w:rsid w:val="00500466"/>
    <w:rsid w:val="005004DE"/>
    <w:rsid w:val="005017A0"/>
    <w:rsid w:val="00505527"/>
    <w:rsid w:val="00506533"/>
    <w:rsid w:val="00507BD9"/>
    <w:rsid w:val="005102F9"/>
    <w:rsid w:val="00516FB3"/>
    <w:rsid w:val="0052128D"/>
    <w:rsid w:val="00521CEB"/>
    <w:rsid w:val="00523BB3"/>
    <w:rsid w:val="005240C6"/>
    <w:rsid w:val="00524911"/>
    <w:rsid w:val="00526EF1"/>
    <w:rsid w:val="0053131B"/>
    <w:rsid w:val="0053310C"/>
    <w:rsid w:val="00534262"/>
    <w:rsid w:val="00534679"/>
    <w:rsid w:val="00536A35"/>
    <w:rsid w:val="00541C57"/>
    <w:rsid w:val="00542459"/>
    <w:rsid w:val="00554883"/>
    <w:rsid w:val="0055670B"/>
    <w:rsid w:val="00556F16"/>
    <w:rsid w:val="0056595C"/>
    <w:rsid w:val="00572AA6"/>
    <w:rsid w:val="00575369"/>
    <w:rsid w:val="00576A0F"/>
    <w:rsid w:val="00577DC0"/>
    <w:rsid w:val="00580392"/>
    <w:rsid w:val="005805E5"/>
    <w:rsid w:val="00581982"/>
    <w:rsid w:val="005825E7"/>
    <w:rsid w:val="00582C29"/>
    <w:rsid w:val="00585B47"/>
    <w:rsid w:val="00587256"/>
    <w:rsid w:val="00590149"/>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C6AAE"/>
    <w:rsid w:val="005D0E73"/>
    <w:rsid w:val="005D27BB"/>
    <w:rsid w:val="005D5196"/>
    <w:rsid w:val="005D5F0D"/>
    <w:rsid w:val="005D5FDE"/>
    <w:rsid w:val="005D753E"/>
    <w:rsid w:val="005E2E45"/>
    <w:rsid w:val="005E364F"/>
    <w:rsid w:val="005E770D"/>
    <w:rsid w:val="005F37D4"/>
    <w:rsid w:val="005F55E0"/>
    <w:rsid w:val="005F5E76"/>
    <w:rsid w:val="00600560"/>
    <w:rsid w:val="0060057E"/>
    <w:rsid w:val="00601C6A"/>
    <w:rsid w:val="00602E95"/>
    <w:rsid w:val="00606248"/>
    <w:rsid w:val="00611592"/>
    <w:rsid w:val="006117FA"/>
    <w:rsid w:val="00612429"/>
    <w:rsid w:val="00615F76"/>
    <w:rsid w:val="00616200"/>
    <w:rsid w:val="006200EB"/>
    <w:rsid w:val="00622C9C"/>
    <w:rsid w:val="00623758"/>
    <w:rsid w:val="00623CCD"/>
    <w:rsid w:val="00631752"/>
    <w:rsid w:val="00633F50"/>
    <w:rsid w:val="00633F9A"/>
    <w:rsid w:val="0064096F"/>
    <w:rsid w:val="00640E7F"/>
    <w:rsid w:val="00645454"/>
    <w:rsid w:val="00645DA8"/>
    <w:rsid w:val="00646F29"/>
    <w:rsid w:val="006510BC"/>
    <w:rsid w:val="00651822"/>
    <w:rsid w:val="00652B99"/>
    <w:rsid w:val="00654417"/>
    <w:rsid w:val="00655037"/>
    <w:rsid w:val="00656682"/>
    <w:rsid w:val="00656745"/>
    <w:rsid w:val="00660C5A"/>
    <w:rsid w:val="00662D09"/>
    <w:rsid w:val="00663500"/>
    <w:rsid w:val="00664891"/>
    <w:rsid w:val="006655A7"/>
    <w:rsid w:val="00666621"/>
    <w:rsid w:val="00667F58"/>
    <w:rsid w:val="006707B9"/>
    <w:rsid w:val="006739CD"/>
    <w:rsid w:val="00680B7B"/>
    <w:rsid w:val="00680C6C"/>
    <w:rsid w:val="00681E56"/>
    <w:rsid w:val="0068401A"/>
    <w:rsid w:val="006865FF"/>
    <w:rsid w:val="006904DA"/>
    <w:rsid w:val="00692308"/>
    <w:rsid w:val="0069654C"/>
    <w:rsid w:val="0069750D"/>
    <w:rsid w:val="006A12FF"/>
    <w:rsid w:val="006A18C0"/>
    <w:rsid w:val="006A193F"/>
    <w:rsid w:val="006A548A"/>
    <w:rsid w:val="006A6B63"/>
    <w:rsid w:val="006A752B"/>
    <w:rsid w:val="006B05AF"/>
    <w:rsid w:val="006B20C6"/>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4095"/>
    <w:rsid w:val="006F5EA9"/>
    <w:rsid w:val="006F7ECC"/>
    <w:rsid w:val="00701F29"/>
    <w:rsid w:val="0070203B"/>
    <w:rsid w:val="00702287"/>
    <w:rsid w:val="00702B4D"/>
    <w:rsid w:val="00702F57"/>
    <w:rsid w:val="007050C4"/>
    <w:rsid w:val="0071489A"/>
    <w:rsid w:val="007218A4"/>
    <w:rsid w:val="007233B5"/>
    <w:rsid w:val="00723934"/>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10BD"/>
    <w:rsid w:val="00765A3A"/>
    <w:rsid w:val="0077087E"/>
    <w:rsid w:val="00774928"/>
    <w:rsid w:val="0077677F"/>
    <w:rsid w:val="00783107"/>
    <w:rsid w:val="00783160"/>
    <w:rsid w:val="00783838"/>
    <w:rsid w:val="00786C1C"/>
    <w:rsid w:val="0079025D"/>
    <w:rsid w:val="00790754"/>
    <w:rsid w:val="007922DB"/>
    <w:rsid w:val="00795B62"/>
    <w:rsid w:val="007974FC"/>
    <w:rsid w:val="007A0E40"/>
    <w:rsid w:val="007A1B64"/>
    <w:rsid w:val="007A4352"/>
    <w:rsid w:val="007A586B"/>
    <w:rsid w:val="007A5EC9"/>
    <w:rsid w:val="007A6671"/>
    <w:rsid w:val="007A7177"/>
    <w:rsid w:val="007B2C2C"/>
    <w:rsid w:val="007B4897"/>
    <w:rsid w:val="007B74EB"/>
    <w:rsid w:val="007B7D0E"/>
    <w:rsid w:val="007C1F65"/>
    <w:rsid w:val="007C2367"/>
    <w:rsid w:val="007C2736"/>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80"/>
    <w:rsid w:val="007F25D4"/>
    <w:rsid w:val="007F272D"/>
    <w:rsid w:val="007F6D1E"/>
    <w:rsid w:val="00801D7B"/>
    <w:rsid w:val="0080207B"/>
    <w:rsid w:val="00803CAA"/>
    <w:rsid w:val="00805371"/>
    <w:rsid w:val="008100F8"/>
    <w:rsid w:val="00811A7A"/>
    <w:rsid w:val="00811AF4"/>
    <w:rsid w:val="0081285F"/>
    <w:rsid w:val="00813622"/>
    <w:rsid w:val="00814EA1"/>
    <w:rsid w:val="00815B0B"/>
    <w:rsid w:val="00820C71"/>
    <w:rsid w:val="0082572A"/>
    <w:rsid w:val="00826E54"/>
    <w:rsid w:val="00834B5B"/>
    <w:rsid w:val="00835F61"/>
    <w:rsid w:val="008402EB"/>
    <w:rsid w:val="00842D9E"/>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AEA"/>
    <w:rsid w:val="00875C9C"/>
    <w:rsid w:val="00877DAC"/>
    <w:rsid w:val="00882784"/>
    <w:rsid w:val="008834E5"/>
    <w:rsid w:val="008840C3"/>
    <w:rsid w:val="00884138"/>
    <w:rsid w:val="00891964"/>
    <w:rsid w:val="0089257E"/>
    <w:rsid w:val="0089294F"/>
    <w:rsid w:val="008929A8"/>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D5AB3"/>
    <w:rsid w:val="008E00B9"/>
    <w:rsid w:val="008E2E5D"/>
    <w:rsid w:val="008E73D9"/>
    <w:rsid w:val="008F0729"/>
    <w:rsid w:val="008F16A9"/>
    <w:rsid w:val="008F4982"/>
    <w:rsid w:val="008F789A"/>
    <w:rsid w:val="009017D3"/>
    <w:rsid w:val="0090292B"/>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1695"/>
    <w:rsid w:val="00952BDC"/>
    <w:rsid w:val="00955448"/>
    <w:rsid w:val="009560DE"/>
    <w:rsid w:val="009575EF"/>
    <w:rsid w:val="0096012D"/>
    <w:rsid w:val="00962913"/>
    <w:rsid w:val="0096333D"/>
    <w:rsid w:val="0096413E"/>
    <w:rsid w:val="0096561C"/>
    <w:rsid w:val="00967D65"/>
    <w:rsid w:val="0097115A"/>
    <w:rsid w:val="00972765"/>
    <w:rsid w:val="0097301C"/>
    <w:rsid w:val="00973440"/>
    <w:rsid w:val="00975AF5"/>
    <w:rsid w:val="00976B83"/>
    <w:rsid w:val="00977FE9"/>
    <w:rsid w:val="00982623"/>
    <w:rsid w:val="00987948"/>
    <w:rsid w:val="00987E41"/>
    <w:rsid w:val="00990340"/>
    <w:rsid w:val="00990770"/>
    <w:rsid w:val="00992AB2"/>
    <w:rsid w:val="00992BD1"/>
    <w:rsid w:val="00994154"/>
    <w:rsid w:val="0099415D"/>
    <w:rsid w:val="0099421F"/>
    <w:rsid w:val="00994F8A"/>
    <w:rsid w:val="009956FC"/>
    <w:rsid w:val="009A14CC"/>
    <w:rsid w:val="009A30F7"/>
    <w:rsid w:val="009A7417"/>
    <w:rsid w:val="009B052B"/>
    <w:rsid w:val="009B0B29"/>
    <w:rsid w:val="009B20F5"/>
    <w:rsid w:val="009B3792"/>
    <w:rsid w:val="009B4007"/>
    <w:rsid w:val="009C06A3"/>
    <w:rsid w:val="009C600B"/>
    <w:rsid w:val="009D0C18"/>
    <w:rsid w:val="009D2F47"/>
    <w:rsid w:val="009D3092"/>
    <w:rsid w:val="009D5314"/>
    <w:rsid w:val="009D667F"/>
    <w:rsid w:val="009D7749"/>
    <w:rsid w:val="009F0BF6"/>
    <w:rsid w:val="009F60D0"/>
    <w:rsid w:val="00A02202"/>
    <w:rsid w:val="00A04B5F"/>
    <w:rsid w:val="00A058E3"/>
    <w:rsid w:val="00A05E10"/>
    <w:rsid w:val="00A10934"/>
    <w:rsid w:val="00A10E1B"/>
    <w:rsid w:val="00A2133A"/>
    <w:rsid w:val="00A21985"/>
    <w:rsid w:val="00A22D4E"/>
    <w:rsid w:val="00A25FD5"/>
    <w:rsid w:val="00A301DD"/>
    <w:rsid w:val="00A30A6C"/>
    <w:rsid w:val="00A31630"/>
    <w:rsid w:val="00A36C34"/>
    <w:rsid w:val="00A41F5D"/>
    <w:rsid w:val="00A44C36"/>
    <w:rsid w:val="00A44C43"/>
    <w:rsid w:val="00A46219"/>
    <w:rsid w:val="00A474AC"/>
    <w:rsid w:val="00A47D35"/>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1CC"/>
    <w:rsid w:val="00A933FF"/>
    <w:rsid w:val="00A93451"/>
    <w:rsid w:val="00A939E0"/>
    <w:rsid w:val="00A95269"/>
    <w:rsid w:val="00A95CFF"/>
    <w:rsid w:val="00AA0D7C"/>
    <w:rsid w:val="00AA138C"/>
    <w:rsid w:val="00AA2C74"/>
    <w:rsid w:val="00AA3522"/>
    <w:rsid w:val="00AA4455"/>
    <w:rsid w:val="00AA668C"/>
    <w:rsid w:val="00AA671F"/>
    <w:rsid w:val="00AB0174"/>
    <w:rsid w:val="00AB1DA0"/>
    <w:rsid w:val="00AB1DA8"/>
    <w:rsid w:val="00AB324A"/>
    <w:rsid w:val="00AC2C96"/>
    <w:rsid w:val="00AC35F8"/>
    <w:rsid w:val="00AC624C"/>
    <w:rsid w:val="00AC7067"/>
    <w:rsid w:val="00AC713B"/>
    <w:rsid w:val="00AC7E3B"/>
    <w:rsid w:val="00AD0538"/>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347A"/>
    <w:rsid w:val="00B46DD5"/>
    <w:rsid w:val="00B47628"/>
    <w:rsid w:val="00B47F0C"/>
    <w:rsid w:val="00B507F7"/>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6DF"/>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2857"/>
    <w:rsid w:val="00C24124"/>
    <w:rsid w:val="00C25CB6"/>
    <w:rsid w:val="00C279C8"/>
    <w:rsid w:val="00C3128A"/>
    <w:rsid w:val="00C344F2"/>
    <w:rsid w:val="00C455CF"/>
    <w:rsid w:val="00C457F8"/>
    <w:rsid w:val="00C46E62"/>
    <w:rsid w:val="00C47070"/>
    <w:rsid w:val="00C47FFA"/>
    <w:rsid w:val="00C51B6E"/>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87791"/>
    <w:rsid w:val="00C95B01"/>
    <w:rsid w:val="00CB1A15"/>
    <w:rsid w:val="00CB2E3A"/>
    <w:rsid w:val="00CB2EA8"/>
    <w:rsid w:val="00CB3A4C"/>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3D3"/>
    <w:rsid w:val="00CF39DF"/>
    <w:rsid w:val="00CF3A3A"/>
    <w:rsid w:val="00CF4B32"/>
    <w:rsid w:val="00D03F44"/>
    <w:rsid w:val="00D04432"/>
    <w:rsid w:val="00D05CBF"/>
    <w:rsid w:val="00D1021A"/>
    <w:rsid w:val="00D10A73"/>
    <w:rsid w:val="00D112CB"/>
    <w:rsid w:val="00D13222"/>
    <w:rsid w:val="00D1739C"/>
    <w:rsid w:val="00D2234C"/>
    <w:rsid w:val="00D23626"/>
    <w:rsid w:val="00D2428A"/>
    <w:rsid w:val="00D245C4"/>
    <w:rsid w:val="00D3072A"/>
    <w:rsid w:val="00D33691"/>
    <w:rsid w:val="00D33B65"/>
    <w:rsid w:val="00D40F43"/>
    <w:rsid w:val="00D4366E"/>
    <w:rsid w:val="00D477E1"/>
    <w:rsid w:val="00D50E2C"/>
    <w:rsid w:val="00D51726"/>
    <w:rsid w:val="00D51778"/>
    <w:rsid w:val="00D53062"/>
    <w:rsid w:val="00D55000"/>
    <w:rsid w:val="00D5573C"/>
    <w:rsid w:val="00D557A8"/>
    <w:rsid w:val="00D6386B"/>
    <w:rsid w:val="00D7054B"/>
    <w:rsid w:val="00D739BF"/>
    <w:rsid w:val="00D745C3"/>
    <w:rsid w:val="00D74A86"/>
    <w:rsid w:val="00D772AC"/>
    <w:rsid w:val="00D77436"/>
    <w:rsid w:val="00D828CA"/>
    <w:rsid w:val="00D83486"/>
    <w:rsid w:val="00D83897"/>
    <w:rsid w:val="00D83F8A"/>
    <w:rsid w:val="00D858FC"/>
    <w:rsid w:val="00D92C98"/>
    <w:rsid w:val="00D94288"/>
    <w:rsid w:val="00DA1802"/>
    <w:rsid w:val="00DA2BCB"/>
    <w:rsid w:val="00DA5B2D"/>
    <w:rsid w:val="00DA647E"/>
    <w:rsid w:val="00DB1058"/>
    <w:rsid w:val="00DB13B7"/>
    <w:rsid w:val="00DB2412"/>
    <w:rsid w:val="00DB3A88"/>
    <w:rsid w:val="00DB45BC"/>
    <w:rsid w:val="00DC1507"/>
    <w:rsid w:val="00DC1C4F"/>
    <w:rsid w:val="00DC3BA0"/>
    <w:rsid w:val="00DC4508"/>
    <w:rsid w:val="00DC45A3"/>
    <w:rsid w:val="00DC6487"/>
    <w:rsid w:val="00DD0042"/>
    <w:rsid w:val="00DD0BF9"/>
    <w:rsid w:val="00DD2357"/>
    <w:rsid w:val="00DD5383"/>
    <w:rsid w:val="00DD62CA"/>
    <w:rsid w:val="00DE39C1"/>
    <w:rsid w:val="00DE42CB"/>
    <w:rsid w:val="00DE5C35"/>
    <w:rsid w:val="00DE76B1"/>
    <w:rsid w:val="00DF332D"/>
    <w:rsid w:val="00DF3C00"/>
    <w:rsid w:val="00DF54BF"/>
    <w:rsid w:val="00E00E74"/>
    <w:rsid w:val="00E04553"/>
    <w:rsid w:val="00E04A06"/>
    <w:rsid w:val="00E05FCE"/>
    <w:rsid w:val="00E1213C"/>
    <w:rsid w:val="00E1341F"/>
    <w:rsid w:val="00E13F2F"/>
    <w:rsid w:val="00E167D4"/>
    <w:rsid w:val="00E20C2F"/>
    <w:rsid w:val="00E23CE5"/>
    <w:rsid w:val="00E24413"/>
    <w:rsid w:val="00E245DB"/>
    <w:rsid w:val="00E27B91"/>
    <w:rsid w:val="00E30B82"/>
    <w:rsid w:val="00E40C6B"/>
    <w:rsid w:val="00E41D91"/>
    <w:rsid w:val="00E513ED"/>
    <w:rsid w:val="00E51489"/>
    <w:rsid w:val="00E52BF8"/>
    <w:rsid w:val="00E52CD4"/>
    <w:rsid w:val="00E5365C"/>
    <w:rsid w:val="00E5367B"/>
    <w:rsid w:val="00E61ACB"/>
    <w:rsid w:val="00E61E9A"/>
    <w:rsid w:val="00E62117"/>
    <w:rsid w:val="00E64C1B"/>
    <w:rsid w:val="00E64FBB"/>
    <w:rsid w:val="00E65596"/>
    <w:rsid w:val="00E668F2"/>
    <w:rsid w:val="00E67FF7"/>
    <w:rsid w:val="00E731C8"/>
    <w:rsid w:val="00E73316"/>
    <w:rsid w:val="00E73C57"/>
    <w:rsid w:val="00E74D7B"/>
    <w:rsid w:val="00E74DE9"/>
    <w:rsid w:val="00E75E81"/>
    <w:rsid w:val="00E7753E"/>
    <w:rsid w:val="00E8229F"/>
    <w:rsid w:val="00E84F38"/>
    <w:rsid w:val="00E85EAD"/>
    <w:rsid w:val="00E86E2E"/>
    <w:rsid w:val="00E90880"/>
    <w:rsid w:val="00E9552A"/>
    <w:rsid w:val="00E97129"/>
    <w:rsid w:val="00EA0FDD"/>
    <w:rsid w:val="00EA0FFE"/>
    <w:rsid w:val="00EA2F6B"/>
    <w:rsid w:val="00EA3580"/>
    <w:rsid w:val="00EA391D"/>
    <w:rsid w:val="00EA4433"/>
    <w:rsid w:val="00EA4C1A"/>
    <w:rsid w:val="00EA4CB1"/>
    <w:rsid w:val="00EA6C89"/>
    <w:rsid w:val="00EB038F"/>
    <w:rsid w:val="00EB2C05"/>
    <w:rsid w:val="00EB636B"/>
    <w:rsid w:val="00EC2700"/>
    <w:rsid w:val="00EC2BC5"/>
    <w:rsid w:val="00EC3EC2"/>
    <w:rsid w:val="00EC4946"/>
    <w:rsid w:val="00EC562F"/>
    <w:rsid w:val="00ED0C47"/>
    <w:rsid w:val="00ED261F"/>
    <w:rsid w:val="00ED2CC2"/>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37AA"/>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0B0E"/>
    <w:rsid w:val="00F819B8"/>
    <w:rsid w:val="00F83FF3"/>
    <w:rsid w:val="00F86312"/>
    <w:rsid w:val="00F86D0A"/>
    <w:rsid w:val="00F95517"/>
    <w:rsid w:val="00F97A6C"/>
    <w:rsid w:val="00FA1CB6"/>
    <w:rsid w:val="00FA27B2"/>
    <w:rsid w:val="00FA295D"/>
    <w:rsid w:val="00FA34EB"/>
    <w:rsid w:val="00FA40C4"/>
    <w:rsid w:val="00FA53E3"/>
    <w:rsid w:val="00FA60D0"/>
    <w:rsid w:val="00FB0407"/>
    <w:rsid w:val="00FB54F6"/>
    <w:rsid w:val="00FB5B70"/>
    <w:rsid w:val="00FB65F8"/>
    <w:rsid w:val="00FB6AEF"/>
    <w:rsid w:val="00FB6DF4"/>
    <w:rsid w:val="00FC0D49"/>
    <w:rsid w:val="00FC5438"/>
    <w:rsid w:val="00FC702B"/>
    <w:rsid w:val="00FD4E73"/>
    <w:rsid w:val="00FD52FE"/>
    <w:rsid w:val="00FD5DD6"/>
    <w:rsid w:val="00FE0695"/>
    <w:rsid w:val="00FE3C14"/>
    <w:rsid w:val="00FE43A5"/>
    <w:rsid w:val="00FE4F29"/>
    <w:rsid w:val="00FE76F4"/>
    <w:rsid w:val="00FF2AF7"/>
    <w:rsid w:val="00FF3474"/>
    <w:rsid w:val="00FF5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652B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Hyper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652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134850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29764299">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0809813">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6977691">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66851236">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2075901">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048614">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0855589">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5907449">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2775832">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06125145">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1408">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4833725">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6848275">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39076948">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0970064">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59783113">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8352112">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4371410">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88491459">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3293133">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4631873">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363442">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6522110">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58489343">
      <w:bodyDiv w:val="1"/>
      <w:marLeft w:val="0"/>
      <w:marRight w:val="0"/>
      <w:marTop w:val="0"/>
      <w:marBottom w:val="0"/>
      <w:divBdr>
        <w:top w:val="none" w:sz="0" w:space="0" w:color="auto"/>
        <w:left w:val="none" w:sz="0" w:space="0" w:color="auto"/>
        <w:bottom w:val="none" w:sz="0" w:space="0" w:color="auto"/>
        <w:right w:val="none" w:sz="0" w:space="0" w:color="auto"/>
      </w:divBdr>
    </w:div>
    <w:div w:id="258803238">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082787">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7225430">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6471012">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7029643">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42568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4362741">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48988898">
      <w:bodyDiv w:val="1"/>
      <w:marLeft w:val="0"/>
      <w:marRight w:val="0"/>
      <w:marTop w:val="0"/>
      <w:marBottom w:val="0"/>
      <w:divBdr>
        <w:top w:val="none" w:sz="0" w:space="0" w:color="auto"/>
        <w:left w:val="none" w:sz="0" w:space="0" w:color="auto"/>
        <w:bottom w:val="none" w:sz="0" w:space="0" w:color="auto"/>
        <w:right w:val="none" w:sz="0" w:space="0" w:color="auto"/>
      </w:divBdr>
    </w:div>
    <w:div w:id="349917130">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3553987">
      <w:bodyDiv w:val="1"/>
      <w:marLeft w:val="0"/>
      <w:marRight w:val="0"/>
      <w:marTop w:val="0"/>
      <w:marBottom w:val="0"/>
      <w:divBdr>
        <w:top w:val="none" w:sz="0" w:space="0" w:color="auto"/>
        <w:left w:val="none" w:sz="0" w:space="0" w:color="auto"/>
        <w:bottom w:val="none" w:sz="0" w:space="0" w:color="auto"/>
        <w:right w:val="none" w:sz="0" w:space="0" w:color="auto"/>
      </w:divBdr>
    </w:div>
    <w:div w:id="364065915">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6852984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79718312">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3236780">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245710">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608276">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1396848">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35295052">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2968113">
      <w:bodyDiv w:val="1"/>
      <w:marLeft w:val="0"/>
      <w:marRight w:val="0"/>
      <w:marTop w:val="0"/>
      <w:marBottom w:val="0"/>
      <w:divBdr>
        <w:top w:val="none" w:sz="0" w:space="0" w:color="auto"/>
        <w:left w:val="none" w:sz="0" w:space="0" w:color="auto"/>
        <w:bottom w:val="none" w:sz="0" w:space="0" w:color="auto"/>
        <w:right w:val="none" w:sz="0" w:space="0" w:color="auto"/>
      </w:divBdr>
    </w:div>
    <w:div w:id="443816661">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432008">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1828851">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5270147">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89567143">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073036">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0050525">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5632705">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5970361">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0705178">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3078774">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5484635">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162613">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3857879">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4872090">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78056169">
      <w:bodyDiv w:val="1"/>
      <w:marLeft w:val="0"/>
      <w:marRight w:val="0"/>
      <w:marTop w:val="0"/>
      <w:marBottom w:val="0"/>
      <w:divBdr>
        <w:top w:val="none" w:sz="0" w:space="0" w:color="auto"/>
        <w:left w:val="none" w:sz="0" w:space="0" w:color="auto"/>
        <w:bottom w:val="none" w:sz="0" w:space="0" w:color="auto"/>
        <w:right w:val="none" w:sz="0" w:space="0" w:color="auto"/>
      </w:divBdr>
    </w:div>
    <w:div w:id="584993023">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0800494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8249075">
      <w:bodyDiv w:val="1"/>
      <w:marLeft w:val="0"/>
      <w:marRight w:val="0"/>
      <w:marTop w:val="0"/>
      <w:marBottom w:val="0"/>
      <w:divBdr>
        <w:top w:val="none" w:sz="0" w:space="0" w:color="auto"/>
        <w:left w:val="none" w:sz="0" w:space="0" w:color="auto"/>
        <w:bottom w:val="none" w:sz="0" w:space="0" w:color="auto"/>
        <w:right w:val="none" w:sz="0" w:space="0" w:color="auto"/>
      </w:divBdr>
    </w:div>
    <w:div w:id="62890077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1054210">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38531809">
      <w:bodyDiv w:val="1"/>
      <w:marLeft w:val="0"/>
      <w:marRight w:val="0"/>
      <w:marTop w:val="0"/>
      <w:marBottom w:val="0"/>
      <w:divBdr>
        <w:top w:val="none" w:sz="0" w:space="0" w:color="auto"/>
        <w:left w:val="none" w:sz="0" w:space="0" w:color="auto"/>
        <w:bottom w:val="none" w:sz="0" w:space="0" w:color="auto"/>
        <w:right w:val="none" w:sz="0" w:space="0" w:color="auto"/>
      </w:divBdr>
    </w:div>
    <w:div w:id="641008722">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180684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04466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0319754">
      <w:bodyDiv w:val="1"/>
      <w:marLeft w:val="0"/>
      <w:marRight w:val="0"/>
      <w:marTop w:val="0"/>
      <w:marBottom w:val="0"/>
      <w:divBdr>
        <w:top w:val="none" w:sz="0" w:space="0" w:color="auto"/>
        <w:left w:val="none" w:sz="0" w:space="0" w:color="auto"/>
        <w:bottom w:val="none" w:sz="0" w:space="0" w:color="auto"/>
        <w:right w:val="none" w:sz="0" w:space="0" w:color="auto"/>
      </w:divBdr>
    </w:div>
    <w:div w:id="701202064">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8408800">
      <w:bodyDiv w:val="1"/>
      <w:marLeft w:val="0"/>
      <w:marRight w:val="0"/>
      <w:marTop w:val="0"/>
      <w:marBottom w:val="0"/>
      <w:divBdr>
        <w:top w:val="none" w:sz="0" w:space="0" w:color="auto"/>
        <w:left w:val="none" w:sz="0" w:space="0" w:color="auto"/>
        <w:bottom w:val="none" w:sz="0" w:space="0" w:color="auto"/>
        <w:right w:val="none" w:sz="0" w:space="0" w:color="auto"/>
      </w:divBdr>
    </w:div>
    <w:div w:id="709456663">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503434">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4397559">
      <w:bodyDiv w:val="1"/>
      <w:marLeft w:val="0"/>
      <w:marRight w:val="0"/>
      <w:marTop w:val="0"/>
      <w:marBottom w:val="0"/>
      <w:divBdr>
        <w:top w:val="none" w:sz="0" w:space="0" w:color="auto"/>
        <w:left w:val="none" w:sz="0" w:space="0" w:color="auto"/>
        <w:bottom w:val="none" w:sz="0" w:space="0" w:color="auto"/>
        <w:right w:val="none" w:sz="0" w:space="0" w:color="auto"/>
      </w:divBdr>
    </w:div>
    <w:div w:id="736437785">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47120675">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6366296">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1171900">
      <w:bodyDiv w:val="1"/>
      <w:marLeft w:val="0"/>
      <w:marRight w:val="0"/>
      <w:marTop w:val="0"/>
      <w:marBottom w:val="0"/>
      <w:divBdr>
        <w:top w:val="none" w:sz="0" w:space="0" w:color="auto"/>
        <w:left w:val="none" w:sz="0" w:space="0" w:color="auto"/>
        <w:bottom w:val="none" w:sz="0" w:space="0" w:color="auto"/>
        <w:right w:val="none" w:sz="0" w:space="0" w:color="auto"/>
      </w:divBdr>
    </w:div>
    <w:div w:id="772938847">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289416">
      <w:bodyDiv w:val="1"/>
      <w:marLeft w:val="0"/>
      <w:marRight w:val="0"/>
      <w:marTop w:val="0"/>
      <w:marBottom w:val="0"/>
      <w:divBdr>
        <w:top w:val="none" w:sz="0" w:space="0" w:color="auto"/>
        <w:left w:val="none" w:sz="0" w:space="0" w:color="auto"/>
        <w:bottom w:val="none" w:sz="0" w:space="0" w:color="auto"/>
        <w:right w:val="none" w:sz="0" w:space="0" w:color="auto"/>
      </w:divBdr>
    </w:div>
    <w:div w:id="777480990">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5583885">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7890045">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022287">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422806">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0776579">
      <w:bodyDiv w:val="1"/>
      <w:marLeft w:val="0"/>
      <w:marRight w:val="0"/>
      <w:marTop w:val="0"/>
      <w:marBottom w:val="0"/>
      <w:divBdr>
        <w:top w:val="none" w:sz="0" w:space="0" w:color="auto"/>
        <w:left w:val="none" w:sz="0" w:space="0" w:color="auto"/>
        <w:bottom w:val="none" w:sz="0" w:space="0" w:color="auto"/>
        <w:right w:val="none" w:sz="0" w:space="0" w:color="auto"/>
      </w:divBdr>
    </w:div>
    <w:div w:id="820778720">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6481640">
      <w:bodyDiv w:val="1"/>
      <w:marLeft w:val="0"/>
      <w:marRight w:val="0"/>
      <w:marTop w:val="0"/>
      <w:marBottom w:val="0"/>
      <w:divBdr>
        <w:top w:val="none" w:sz="0" w:space="0" w:color="auto"/>
        <w:left w:val="none" w:sz="0" w:space="0" w:color="auto"/>
        <w:bottom w:val="none" w:sz="0" w:space="0" w:color="auto"/>
        <w:right w:val="none" w:sz="0" w:space="0" w:color="auto"/>
      </w:divBdr>
    </w:div>
    <w:div w:id="828060367">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2910167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4776">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284323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286752">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7176887">
      <w:bodyDiv w:val="1"/>
      <w:marLeft w:val="0"/>
      <w:marRight w:val="0"/>
      <w:marTop w:val="0"/>
      <w:marBottom w:val="0"/>
      <w:divBdr>
        <w:top w:val="none" w:sz="0" w:space="0" w:color="auto"/>
        <w:left w:val="none" w:sz="0" w:space="0" w:color="auto"/>
        <w:bottom w:val="none" w:sz="0" w:space="0" w:color="auto"/>
        <w:right w:val="none" w:sz="0" w:space="0" w:color="auto"/>
      </w:divBdr>
    </w:div>
    <w:div w:id="868877546">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74540804">
      <w:bodyDiv w:val="1"/>
      <w:marLeft w:val="0"/>
      <w:marRight w:val="0"/>
      <w:marTop w:val="0"/>
      <w:marBottom w:val="0"/>
      <w:divBdr>
        <w:top w:val="none" w:sz="0" w:space="0" w:color="auto"/>
        <w:left w:val="none" w:sz="0" w:space="0" w:color="auto"/>
        <w:bottom w:val="none" w:sz="0" w:space="0" w:color="auto"/>
        <w:right w:val="none" w:sz="0" w:space="0" w:color="auto"/>
      </w:divBdr>
    </w:div>
    <w:div w:id="880552041">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1788371">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4875661">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8134465">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1216128">
      <w:bodyDiv w:val="1"/>
      <w:marLeft w:val="0"/>
      <w:marRight w:val="0"/>
      <w:marTop w:val="0"/>
      <w:marBottom w:val="0"/>
      <w:divBdr>
        <w:top w:val="none" w:sz="0" w:space="0" w:color="auto"/>
        <w:left w:val="none" w:sz="0" w:space="0" w:color="auto"/>
        <w:bottom w:val="none" w:sz="0" w:space="0" w:color="auto"/>
        <w:right w:val="none" w:sz="0" w:space="0" w:color="auto"/>
      </w:divBdr>
    </w:div>
    <w:div w:id="903761375">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8195710">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3421183">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8200438">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232817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5937559">
      <w:bodyDiv w:val="1"/>
      <w:marLeft w:val="0"/>
      <w:marRight w:val="0"/>
      <w:marTop w:val="0"/>
      <w:marBottom w:val="0"/>
      <w:divBdr>
        <w:top w:val="none" w:sz="0" w:space="0" w:color="auto"/>
        <w:left w:val="none" w:sz="0" w:space="0" w:color="auto"/>
        <w:bottom w:val="none" w:sz="0" w:space="0" w:color="auto"/>
        <w:right w:val="none" w:sz="0" w:space="0" w:color="auto"/>
      </w:divBdr>
    </w:div>
    <w:div w:id="967705179">
      <w:bodyDiv w:val="1"/>
      <w:marLeft w:val="0"/>
      <w:marRight w:val="0"/>
      <w:marTop w:val="0"/>
      <w:marBottom w:val="0"/>
      <w:divBdr>
        <w:top w:val="none" w:sz="0" w:space="0" w:color="auto"/>
        <w:left w:val="none" w:sz="0" w:space="0" w:color="auto"/>
        <w:bottom w:val="none" w:sz="0" w:space="0" w:color="auto"/>
        <w:right w:val="none" w:sz="0" w:space="0" w:color="auto"/>
      </w:divBdr>
    </w:div>
    <w:div w:id="968783244">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75527339">
      <w:bodyDiv w:val="1"/>
      <w:marLeft w:val="0"/>
      <w:marRight w:val="0"/>
      <w:marTop w:val="0"/>
      <w:marBottom w:val="0"/>
      <w:divBdr>
        <w:top w:val="none" w:sz="0" w:space="0" w:color="auto"/>
        <w:left w:val="none" w:sz="0" w:space="0" w:color="auto"/>
        <w:bottom w:val="none" w:sz="0" w:space="0" w:color="auto"/>
        <w:right w:val="none" w:sz="0" w:space="0" w:color="auto"/>
      </w:divBdr>
    </w:div>
    <w:div w:id="97768725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74906">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2393264">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1395209">
      <w:bodyDiv w:val="1"/>
      <w:marLeft w:val="0"/>
      <w:marRight w:val="0"/>
      <w:marTop w:val="0"/>
      <w:marBottom w:val="0"/>
      <w:divBdr>
        <w:top w:val="none" w:sz="0" w:space="0" w:color="auto"/>
        <w:left w:val="none" w:sz="0" w:space="0" w:color="auto"/>
        <w:bottom w:val="none" w:sz="0" w:space="0" w:color="auto"/>
        <w:right w:val="none" w:sz="0" w:space="0" w:color="auto"/>
      </w:divBdr>
    </w:div>
    <w:div w:id="1021661845">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478488">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6657872">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58699207">
      <w:bodyDiv w:val="1"/>
      <w:marLeft w:val="0"/>
      <w:marRight w:val="0"/>
      <w:marTop w:val="0"/>
      <w:marBottom w:val="0"/>
      <w:divBdr>
        <w:top w:val="none" w:sz="0" w:space="0" w:color="auto"/>
        <w:left w:val="none" w:sz="0" w:space="0" w:color="auto"/>
        <w:bottom w:val="none" w:sz="0" w:space="0" w:color="auto"/>
        <w:right w:val="none" w:sz="0" w:space="0" w:color="auto"/>
      </w:divBdr>
    </w:div>
    <w:div w:id="105993768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5709323">
      <w:bodyDiv w:val="1"/>
      <w:marLeft w:val="0"/>
      <w:marRight w:val="0"/>
      <w:marTop w:val="0"/>
      <w:marBottom w:val="0"/>
      <w:divBdr>
        <w:top w:val="none" w:sz="0" w:space="0" w:color="auto"/>
        <w:left w:val="none" w:sz="0" w:space="0" w:color="auto"/>
        <w:bottom w:val="none" w:sz="0" w:space="0" w:color="auto"/>
        <w:right w:val="none" w:sz="0" w:space="0" w:color="auto"/>
      </w:divBdr>
    </w:div>
    <w:div w:id="1076827063">
      <w:bodyDiv w:val="1"/>
      <w:marLeft w:val="0"/>
      <w:marRight w:val="0"/>
      <w:marTop w:val="0"/>
      <w:marBottom w:val="0"/>
      <w:divBdr>
        <w:top w:val="none" w:sz="0" w:space="0" w:color="auto"/>
        <w:left w:val="none" w:sz="0" w:space="0" w:color="auto"/>
        <w:bottom w:val="none" w:sz="0" w:space="0" w:color="auto"/>
        <w:right w:val="none" w:sz="0" w:space="0" w:color="auto"/>
      </w:divBdr>
    </w:div>
    <w:div w:id="1078594704">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1952573">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312224">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3301394">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11779817">
      <w:bodyDiv w:val="1"/>
      <w:marLeft w:val="0"/>
      <w:marRight w:val="0"/>
      <w:marTop w:val="0"/>
      <w:marBottom w:val="0"/>
      <w:divBdr>
        <w:top w:val="none" w:sz="0" w:space="0" w:color="auto"/>
        <w:left w:val="none" w:sz="0" w:space="0" w:color="auto"/>
        <w:bottom w:val="none" w:sz="0" w:space="0" w:color="auto"/>
        <w:right w:val="none" w:sz="0" w:space="0" w:color="auto"/>
      </w:divBdr>
    </w:div>
    <w:div w:id="1114445859">
      <w:bodyDiv w:val="1"/>
      <w:marLeft w:val="0"/>
      <w:marRight w:val="0"/>
      <w:marTop w:val="0"/>
      <w:marBottom w:val="0"/>
      <w:divBdr>
        <w:top w:val="none" w:sz="0" w:space="0" w:color="auto"/>
        <w:left w:val="none" w:sz="0" w:space="0" w:color="auto"/>
        <w:bottom w:val="none" w:sz="0" w:space="0" w:color="auto"/>
        <w:right w:val="none" w:sz="0" w:space="0" w:color="auto"/>
      </w:divBdr>
    </w:div>
    <w:div w:id="1118983921">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23815454">
      <w:bodyDiv w:val="1"/>
      <w:marLeft w:val="0"/>
      <w:marRight w:val="0"/>
      <w:marTop w:val="0"/>
      <w:marBottom w:val="0"/>
      <w:divBdr>
        <w:top w:val="none" w:sz="0" w:space="0" w:color="auto"/>
        <w:left w:val="none" w:sz="0" w:space="0" w:color="auto"/>
        <w:bottom w:val="none" w:sz="0" w:space="0" w:color="auto"/>
        <w:right w:val="none" w:sz="0" w:space="0" w:color="auto"/>
      </w:divBdr>
    </w:div>
    <w:div w:id="1132089602">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0732284">
      <w:bodyDiv w:val="1"/>
      <w:marLeft w:val="0"/>
      <w:marRight w:val="0"/>
      <w:marTop w:val="0"/>
      <w:marBottom w:val="0"/>
      <w:divBdr>
        <w:top w:val="none" w:sz="0" w:space="0" w:color="auto"/>
        <w:left w:val="none" w:sz="0" w:space="0" w:color="auto"/>
        <w:bottom w:val="none" w:sz="0" w:space="0" w:color="auto"/>
        <w:right w:val="none" w:sz="0" w:space="0" w:color="auto"/>
      </w:divBdr>
    </w:div>
    <w:div w:id="11412714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2622543">
      <w:bodyDiv w:val="1"/>
      <w:marLeft w:val="0"/>
      <w:marRight w:val="0"/>
      <w:marTop w:val="0"/>
      <w:marBottom w:val="0"/>
      <w:divBdr>
        <w:top w:val="none" w:sz="0" w:space="0" w:color="auto"/>
        <w:left w:val="none" w:sz="0" w:space="0" w:color="auto"/>
        <w:bottom w:val="none" w:sz="0" w:space="0" w:color="auto"/>
        <w:right w:val="none" w:sz="0" w:space="0" w:color="auto"/>
      </w:divBdr>
    </w:div>
    <w:div w:id="114388551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6001443">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79193596">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2201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04055272">
      <w:bodyDiv w:val="1"/>
      <w:marLeft w:val="0"/>
      <w:marRight w:val="0"/>
      <w:marTop w:val="0"/>
      <w:marBottom w:val="0"/>
      <w:divBdr>
        <w:top w:val="none" w:sz="0" w:space="0" w:color="auto"/>
        <w:left w:val="none" w:sz="0" w:space="0" w:color="auto"/>
        <w:bottom w:val="none" w:sz="0" w:space="0" w:color="auto"/>
        <w:right w:val="none" w:sz="0" w:space="0" w:color="auto"/>
      </w:divBdr>
    </w:div>
    <w:div w:id="1207335306">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19173676">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372109">
      <w:bodyDiv w:val="1"/>
      <w:marLeft w:val="0"/>
      <w:marRight w:val="0"/>
      <w:marTop w:val="0"/>
      <w:marBottom w:val="0"/>
      <w:divBdr>
        <w:top w:val="none" w:sz="0" w:space="0" w:color="auto"/>
        <w:left w:val="none" w:sz="0" w:space="0" w:color="auto"/>
        <w:bottom w:val="none" w:sz="0" w:space="0" w:color="auto"/>
        <w:right w:val="none" w:sz="0" w:space="0" w:color="auto"/>
      </w:divBdr>
    </w:div>
    <w:div w:id="125844178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7313118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199401">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09703012">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2251584">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2948088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5231265">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3237922">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342880">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0764189">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615703">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85373989">
      <w:bodyDiv w:val="1"/>
      <w:marLeft w:val="0"/>
      <w:marRight w:val="0"/>
      <w:marTop w:val="0"/>
      <w:marBottom w:val="0"/>
      <w:divBdr>
        <w:top w:val="none" w:sz="0" w:space="0" w:color="auto"/>
        <w:left w:val="none" w:sz="0" w:space="0" w:color="auto"/>
        <w:bottom w:val="none" w:sz="0" w:space="0" w:color="auto"/>
        <w:right w:val="none" w:sz="0" w:space="0" w:color="auto"/>
      </w:divBdr>
    </w:div>
    <w:div w:id="1388912384">
      <w:bodyDiv w:val="1"/>
      <w:marLeft w:val="0"/>
      <w:marRight w:val="0"/>
      <w:marTop w:val="0"/>
      <w:marBottom w:val="0"/>
      <w:divBdr>
        <w:top w:val="none" w:sz="0" w:space="0" w:color="auto"/>
        <w:left w:val="none" w:sz="0" w:space="0" w:color="auto"/>
        <w:bottom w:val="none" w:sz="0" w:space="0" w:color="auto"/>
        <w:right w:val="none" w:sz="0" w:space="0" w:color="auto"/>
      </w:divBdr>
    </w:div>
    <w:div w:id="1389114058">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1384806">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5323575">
      <w:bodyDiv w:val="1"/>
      <w:marLeft w:val="0"/>
      <w:marRight w:val="0"/>
      <w:marTop w:val="0"/>
      <w:marBottom w:val="0"/>
      <w:divBdr>
        <w:top w:val="none" w:sz="0" w:space="0" w:color="auto"/>
        <w:left w:val="none" w:sz="0" w:space="0" w:color="auto"/>
        <w:bottom w:val="none" w:sz="0" w:space="0" w:color="auto"/>
        <w:right w:val="none" w:sz="0" w:space="0" w:color="auto"/>
      </w:divBdr>
    </w:div>
    <w:div w:id="1415710921">
      <w:bodyDiv w:val="1"/>
      <w:marLeft w:val="0"/>
      <w:marRight w:val="0"/>
      <w:marTop w:val="0"/>
      <w:marBottom w:val="0"/>
      <w:divBdr>
        <w:top w:val="none" w:sz="0" w:space="0" w:color="auto"/>
        <w:left w:val="none" w:sz="0" w:space="0" w:color="auto"/>
        <w:bottom w:val="none" w:sz="0" w:space="0" w:color="auto"/>
        <w:right w:val="none" w:sz="0" w:space="0" w:color="auto"/>
      </w:divBdr>
    </w:div>
    <w:div w:id="1416393126">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19863567">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302296">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7388482">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6972790">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152127">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894676">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644854">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64234199">
      <w:bodyDiv w:val="1"/>
      <w:marLeft w:val="0"/>
      <w:marRight w:val="0"/>
      <w:marTop w:val="0"/>
      <w:marBottom w:val="0"/>
      <w:divBdr>
        <w:top w:val="none" w:sz="0" w:space="0" w:color="auto"/>
        <w:left w:val="none" w:sz="0" w:space="0" w:color="auto"/>
        <w:bottom w:val="none" w:sz="0" w:space="0" w:color="auto"/>
        <w:right w:val="none" w:sz="0" w:space="0" w:color="auto"/>
      </w:divBdr>
    </w:div>
    <w:div w:id="1466848689">
      <w:bodyDiv w:val="1"/>
      <w:marLeft w:val="0"/>
      <w:marRight w:val="0"/>
      <w:marTop w:val="0"/>
      <w:marBottom w:val="0"/>
      <w:divBdr>
        <w:top w:val="none" w:sz="0" w:space="0" w:color="auto"/>
        <w:left w:val="none" w:sz="0" w:space="0" w:color="auto"/>
        <w:bottom w:val="none" w:sz="0" w:space="0" w:color="auto"/>
        <w:right w:val="none" w:sz="0" w:space="0" w:color="auto"/>
      </w:divBdr>
    </w:div>
    <w:div w:id="1467235731">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05925">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3080322">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497845438">
      <w:bodyDiv w:val="1"/>
      <w:marLeft w:val="0"/>
      <w:marRight w:val="0"/>
      <w:marTop w:val="0"/>
      <w:marBottom w:val="0"/>
      <w:divBdr>
        <w:top w:val="none" w:sz="0" w:space="0" w:color="auto"/>
        <w:left w:val="none" w:sz="0" w:space="0" w:color="auto"/>
        <w:bottom w:val="none" w:sz="0" w:space="0" w:color="auto"/>
        <w:right w:val="none" w:sz="0" w:space="0" w:color="auto"/>
      </w:divBdr>
    </w:div>
    <w:div w:id="1500658354">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6632867">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7937370">
      <w:bodyDiv w:val="1"/>
      <w:marLeft w:val="0"/>
      <w:marRight w:val="0"/>
      <w:marTop w:val="0"/>
      <w:marBottom w:val="0"/>
      <w:divBdr>
        <w:top w:val="none" w:sz="0" w:space="0" w:color="auto"/>
        <w:left w:val="none" w:sz="0" w:space="0" w:color="auto"/>
        <w:bottom w:val="none" w:sz="0" w:space="0" w:color="auto"/>
        <w:right w:val="none" w:sz="0" w:space="0" w:color="auto"/>
      </w:divBdr>
    </w:div>
    <w:div w:id="1528450941">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735291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0436865">
      <w:bodyDiv w:val="1"/>
      <w:marLeft w:val="0"/>
      <w:marRight w:val="0"/>
      <w:marTop w:val="0"/>
      <w:marBottom w:val="0"/>
      <w:divBdr>
        <w:top w:val="none" w:sz="0" w:space="0" w:color="auto"/>
        <w:left w:val="none" w:sz="0" w:space="0" w:color="auto"/>
        <w:bottom w:val="none" w:sz="0" w:space="0" w:color="auto"/>
        <w:right w:val="none" w:sz="0" w:space="0" w:color="auto"/>
      </w:divBdr>
    </w:div>
    <w:div w:id="1542665285">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0383776">
      <w:bodyDiv w:val="1"/>
      <w:marLeft w:val="0"/>
      <w:marRight w:val="0"/>
      <w:marTop w:val="0"/>
      <w:marBottom w:val="0"/>
      <w:divBdr>
        <w:top w:val="none" w:sz="0" w:space="0" w:color="auto"/>
        <w:left w:val="none" w:sz="0" w:space="0" w:color="auto"/>
        <w:bottom w:val="none" w:sz="0" w:space="0" w:color="auto"/>
        <w:right w:val="none" w:sz="0" w:space="0" w:color="auto"/>
      </w:divBdr>
    </w:div>
    <w:div w:id="1571428694">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5913916">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5764534">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322397">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37568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6989646">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195863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30984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7341717">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78464263">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088171">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08238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8479047">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4930635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67185811">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8718378">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4980899">
      <w:bodyDiv w:val="1"/>
      <w:marLeft w:val="0"/>
      <w:marRight w:val="0"/>
      <w:marTop w:val="0"/>
      <w:marBottom w:val="0"/>
      <w:divBdr>
        <w:top w:val="none" w:sz="0" w:space="0" w:color="auto"/>
        <w:left w:val="none" w:sz="0" w:space="0" w:color="auto"/>
        <w:bottom w:val="none" w:sz="0" w:space="0" w:color="auto"/>
        <w:right w:val="none" w:sz="0" w:space="0" w:color="auto"/>
      </w:divBdr>
    </w:div>
    <w:div w:id="1795253749">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87220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1222241">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47671769">
      <w:bodyDiv w:val="1"/>
      <w:marLeft w:val="0"/>
      <w:marRight w:val="0"/>
      <w:marTop w:val="0"/>
      <w:marBottom w:val="0"/>
      <w:divBdr>
        <w:top w:val="none" w:sz="0" w:space="0" w:color="auto"/>
        <w:left w:val="none" w:sz="0" w:space="0" w:color="auto"/>
        <w:bottom w:val="none" w:sz="0" w:space="0" w:color="auto"/>
        <w:right w:val="none" w:sz="0" w:space="0" w:color="auto"/>
      </w:divBdr>
    </w:div>
    <w:div w:id="1851599317">
      <w:bodyDiv w:val="1"/>
      <w:marLeft w:val="0"/>
      <w:marRight w:val="0"/>
      <w:marTop w:val="0"/>
      <w:marBottom w:val="0"/>
      <w:divBdr>
        <w:top w:val="none" w:sz="0" w:space="0" w:color="auto"/>
        <w:left w:val="none" w:sz="0" w:space="0" w:color="auto"/>
        <w:bottom w:val="none" w:sz="0" w:space="0" w:color="auto"/>
        <w:right w:val="none" w:sz="0" w:space="0" w:color="auto"/>
      </w:divBdr>
    </w:div>
    <w:div w:id="1852795868">
      <w:bodyDiv w:val="1"/>
      <w:marLeft w:val="0"/>
      <w:marRight w:val="0"/>
      <w:marTop w:val="0"/>
      <w:marBottom w:val="0"/>
      <w:divBdr>
        <w:top w:val="none" w:sz="0" w:space="0" w:color="auto"/>
        <w:left w:val="none" w:sz="0" w:space="0" w:color="auto"/>
        <w:bottom w:val="none" w:sz="0" w:space="0" w:color="auto"/>
        <w:right w:val="none" w:sz="0" w:space="0" w:color="auto"/>
      </w:divBdr>
    </w:div>
    <w:div w:id="1854151976">
      <w:bodyDiv w:val="1"/>
      <w:marLeft w:val="0"/>
      <w:marRight w:val="0"/>
      <w:marTop w:val="0"/>
      <w:marBottom w:val="0"/>
      <w:divBdr>
        <w:top w:val="none" w:sz="0" w:space="0" w:color="auto"/>
        <w:left w:val="none" w:sz="0" w:space="0" w:color="auto"/>
        <w:bottom w:val="none" w:sz="0" w:space="0" w:color="auto"/>
        <w:right w:val="none" w:sz="0" w:space="0" w:color="auto"/>
      </w:divBdr>
    </w:div>
    <w:div w:id="1854690066">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69365397">
      <w:bodyDiv w:val="1"/>
      <w:marLeft w:val="0"/>
      <w:marRight w:val="0"/>
      <w:marTop w:val="0"/>
      <w:marBottom w:val="0"/>
      <w:divBdr>
        <w:top w:val="none" w:sz="0" w:space="0" w:color="auto"/>
        <w:left w:val="none" w:sz="0" w:space="0" w:color="auto"/>
        <w:bottom w:val="none" w:sz="0" w:space="0" w:color="auto"/>
        <w:right w:val="none" w:sz="0" w:space="0" w:color="auto"/>
      </w:divBdr>
    </w:div>
    <w:div w:id="187302863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5147682">
      <w:bodyDiv w:val="1"/>
      <w:marLeft w:val="0"/>
      <w:marRight w:val="0"/>
      <w:marTop w:val="0"/>
      <w:marBottom w:val="0"/>
      <w:divBdr>
        <w:top w:val="none" w:sz="0" w:space="0" w:color="auto"/>
        <w:left w:val="none" w:sz="0" w:space="0" w:color="auto"/>
        <w:bottom w:val="none" w:sz="0" w:space="0" w:color="auto"/>
        <w:right w:val="none" w:sz="0" w:space="0" w:color="auto"/>
      </w:divBdr>
    </w:div>
    <w:div w:id="18772794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0361925">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412681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88176022">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895845387">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5020215">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7781206">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311937">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6239">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286610">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3975208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0047399">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7132596">
      <w:bodyDiv w:val="1"/>
      <w:marLeft w:val="0"/>
      <w:marRight w:val="0"/>
      <w:marTop w:val="0"/>
      <w:marBottom w:val="0"/>
      <w:divBdr>
        <w:top w:val="none" w:sz="0" w:space="0" w:color="auto"/>
        <w:left w:val="none" w:sz="0" w:space="0" w:color="auto"/>
        <w:bottom w:val="none" w:sz="0" w:space="0" w:color="auto"/>
        <w:right w:val="none" w:sz="0" w:space="0" w:color="auto"/>
      </w:divBdr>
    </w:div>
    <w:div w:id="1959480783">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781467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281030">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7663109">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89089607">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4940930">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1997880132">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1809340">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1784514">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35885377">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764669">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335218">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322187">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1443798">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1048879">
      <w:bodyDiv w:val="1"/>
      <w:marLeft w:val="0"/>
      <w:marRight w:val="0"/>
      <w:marTop w:val="0"/>
      <w:marBottom w:val="0"/>
      <w:divBdr>
        <w:top w:val="none" w:sz="0" w:space="0" w:color="auto"/>
        <w:left w:val="none" w:sz="0" w:space="0" w:color="auto"/>
        <w:bottom w:val="none" w:sz="0" w:space="0" w:color="auto"/>
        <w:right w:val="none" w:sz="0" w:space="0" w:color="auto"/>
      </w:divBdr>
    </w:div>
    <w:div w:id="2111192773">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442375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615003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0006419">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7563">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4542191">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34</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35</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30</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21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29</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20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23</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33</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38</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39</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40</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22</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31</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25</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26</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27</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24</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28</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7</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8</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11</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9</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10</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12</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13</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14</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15</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6</b:RefOrder>
  </b:Source>
  <b:Source>
    <b:Tag>Kel82</b:Tag>
    <b:SourceType>Book</b:SourceType>
    <b:Guid>{669DC65F-F6E0-8948-B4A4-6A72441426D9}</b:Guid>
    <b:Title>Scientific Management, Job Redesign and Work Performance</b:Title>
    <b:Year>1982</b:Year>
    <b:Author>
      <b:Author>
        <b:NameList>
          <b:Person>
            <b:Last>Kelly</b:Last>
            <b:First>J.</b:First>
          </b:Person>
        </b:NameList>
      </b:Author>
    </b:Author>
    <b:City>London</b:City>
    <b:Publisher>Academic Press</b:Publisher>
    <b:RefOrder>37</b:RefOrder>
  </b:Source>
  <b:Source>
    <b:Tag>Aun08</b:Tag>
    <b:SourceType>Book</b:SourceType>
    <b:Guid>{6F472944-5CFE-D349-A784-614EA1BCE93E}</b:Guid>
    <b:Title>ITIL-COBIT-Mapping: Gemeinsamkeiten und Unterschiede der IT-Standards</b:Title>
    <b:Year>2008</b:Year>
    <b:Author>
      <b:Author>
        <b:NameList>
          <b:Person>
            <b:Last>Auner</b:Last>
            <b:First>K.</b:First>
          </b:Person>
        </b:NameList>
      </b:Author>
    </b:Author>
    <b:City>Düsseldorf</b:City>
    <b:Publisher>Symposium Publ.</b:Publisher>
    <b:Edition>1.</b:Edition>
    <b:RefOrder>36</b:RefOrder>
  </b:Source>
  <b:Source>
    <b:Tag>Bau07</b:Tag>
    <b:SourceType>JournalArticle</b:SourceType>
    <b:Guid>{3334D39E-9B08-124A-AA2D-AE588A4D12C0}</b:Guid>
    <b:Title>Business-IT-Alignment durch Projektportfolio-Management und -Controlling</b:Title>
    <b:Year>2007</b:Year>
    <b:Pages>71-81</b:Pages>
    <b:JournalName>HMD - Praxis der Wirtschaftsinformatik</b:JournalName>
    <b:Month>April</b:Month>
    <b:Issue>254</b:Issue>
    <b:Author>
      <b:Author>
        <b:NameList>
          <b:Person>
            <b:Last>Baumöl</b:Last>
            <b:First>Ulrike</b:First>
          </b:Person>
        </b:NameList>
      </b:Author>
    </b:Author>
    <b:RefOrder>32</b:RefOrder>
  </b:Source>
  <b:Source>
    <b:Tag>Hum10</b:Tag>
    <b:SourceType>Book</b:SourceType>
    <b:Guid>{3C7BA025-E50D-3344-A8CE-1D7F01E3A16C}</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Comments>eBook</b:Comments>
    <b:RefOrder>41</b:RefOrder>
  </b:Source>
  <b:Source>
    <b:Tag>Roo16</b:Tag>
    <b:SourceType>Book</b:SourceType>
    <b:Guid>{FAD8AF52-EE96-AB4C-9362-03915CE203BA}</b:Guid>
    <b:Title>Scrum verstehen und erfolgreich einsetzen</b:Title>
    <b:Year>2016</b:Year>
    <b:Comments>eBook</b:Comments>
    <b:Author>
      <b:Author>
        <b:NameList>
          <b:Person>
            <b:Last>Roock</b:Last>
            <b:First>S.</b:First>
          </b:Person>
          <b:Person>
            <b:Last>Wolf</b:Last>
            <b:First>H.</b:First>
          </b:Person>
        </b:NameList>
      </b:Author>
    </b:Author>
    <b:City>Heidelberg</b:City>
    <b:Publisher>dpunkt.verlag</b:Publisher>
    <b:RefOrder>5</b:RefOrder>
  </b:Source>
  <b:Source>
    <b:Tag>Pef07</b:Tag>
    <b:SourceType>ConferenceProceedings</b:SourceType>
    <b:Guid>{7A1A374B-D3ED-3D48-8F42-AA9A3F59880B}</b:Guid>
    <b:Author>
      <b:Author>
        <b:NameList>
          <b:Person>
            <b:Last>Peffers</b:Last>
            <b:First>K.</b:First>
          </b:Person>
          <b:Person>
            <b:Last>Tuunanen</b:Last>
            <b:First>T.</b:First>
          </b:Person>
          <b:Person>
            <b:Last>Gengler</b:Last>
            <b:First>C.</b:First>
            <b:Middle>E.</b:Middle>
          </b:Person>
          <b:Person>
            <b:Last>Rossi</b:Last>
            <b:First>M.</b:First>
          </b:Person>
          <b:Person>
            <b:Last>Hui</b:Last>
            <b:First>W.</b:First>
          </b:Person>
          <b:Person>
            <b:Last>Virtanen</b:Last>
            <b:First>V.</b:First>
          </b:Person>
          <b:Person>
            <b:Last>Bragge</b:Last>
            <b:First>J.</b:First>
          </b:Person>
        </b:NameList>
      </b:Author>
    </b:Author>
    <b:Title>The Design Science Research Process: A Model For Producing And Presenting Information Systems Research</b:Title>
    <b:JournalName>Jorunal of Management Information Systems</b:JournalName>
    <b:City>Claremont</b:City>
    <b:Year>2006</b:Year>
    <b:Issue>24-3</b:Issue>
    <b:Pages>84-106</b:Pages>
    <b:ConferenceName>DESRIST</b:ConferenceName>
    <b:Publisher>CGU</b:Publisher>
    <b:RefOrder>16</b:RefOrder>
  </b:Source>
  <b:Source>
    <b:Tag>Kim131</b:Tag>
    <b:SourceType>DocumentFromInternetSite</b:SourceType>
    <b:Guid>{B07CFB3E-9B0A-FD41-BEBD-0EDA3ECE8A01}</b:Guid>
    <b:Year>2015</b:Year>
    <b:Publisher>Scrumalliance</b:Publisher>
    <b:Author>
      <b:Author>
        <b:NameList>
          <b:Person>
            <b:Last>Kim</b:Last>
            <b:First>Don</b:First>
          </b:Person>
        </b:NameList>
      </b:Author>
    </b:Author>
    <b:ThesisType>State of Scrum</b:ThesisType>
    <b:Title>The State of Scrum</b:Title>
    <b:URL>https://www.scrumalliance.org/scrum/media/scrumalliancemedia/files%20and%20pdfs/state%20of%20scrum/scrum-alliance-state-of-scrum-2015.pdf</b:URL>
    <b:YearAccessed>2016</b:YearAccessed>
    <b:MonthAccessed>Juni</b:MonthAccessed>
    <b:DayAccessed>24</b:DayAccessed>
    <b:RefOrder>2</b:RefOrder>
  </b:Source>
</b:Sources>
</file>

<file path=customXml/itemProps1.xml><?xml version="1.0" encoding="utf-8"?>
<ds:datastoreItem xmlns:ds="http://schemas.openxmlformats.org/officeDocument/2006/customXml" ds:itemID="{845245C6-7F74-4036-9E84-447EF3D9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20556</Words>
  <Characters>117171</Characters>
  <Application>Microsoft Office Word</Application>
  <DocSecurity>0</DocSecurity>
  <Lines>976</Lines>
  <Paragraphs>274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137453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Katja Schönbrodt-Rühl</cp:lastModifiedBy>
  <cp:revision>88</cp:revision>
  <cp:lastPrinted>2005-07-19T18:06:00Z</cp:lastPrinted>
  <dcterms:created xsi:type="dcterms:W3CDTF">2016-07-24T18:23:00Z</dcterms:created>
  <dcterms:modified xsi:type="dcterms:W3CDTF">2016-07-31T12:15:00Z</dcterms:modified>
</cp:coreProperties>
</file>